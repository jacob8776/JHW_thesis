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5049" w14:textId="15589665" w:rsidR="00C33A66" w:rsidRDefault="00C33A66" w:rsidP="00FE4385">
      <w:pPr>
        <w:pStyle w:val="Heading1"/>
        <w:jc w:val="center"/>
        <w:rPr>
          <w:ins w:id="0" w:author="Wynne, Jacob" w:date="2021-05-02T19:17:00Z"/>
          <w:rFonts w:ascii="Times New Roman" w:hAnsi="Times New Roman" w:cs="Times New Roman"/>
        </w:rPr>
      </w:pPr>
      <w:r>
        <w:rPr>
          <w:rFonts w:ascii="Times New Roman" w:hAnsi="Times New Roman" w:cs="Times New Roman"/>
        </w:rPr>
        <w:t>Constraining uncertainties in lake thermal responses to global climate change using an ensemble of models</w:t>
      </w:r>
    </w:p>
    <w:p w14:paraId="028E68DA" w14:textId="7E047FAD" w:rsidR="004C5F5D" w:rsidRPr="00E9565C" w:rsidRDefault="00E9565C" w:rsidP="00E9565C">
      <w:pPr>
        <w:pStyle w:val="Heading1"/>
        <w:jc w:val="center"/>
        <w:rPr>
          <w:rPrChange w:id="1" w:author="Wynne, Jacob" w:date="2021-05-02T19:20:00Z">
            <w:rPr>
              <w:rFonts w:ascii="Times New Roman" w:hAnsi="Times New Roman" w:cs="Times New Roman"/>
            </w:rPr>
          </w:rPrChange>
        </w:rPr>
      </w:pPr>
      <w:ins w:id="2" w:author="Wynne, Jacob" w:date="2021-05-02T19:18:00Z">
        <w:r w:rsidRPr="00E9565C">
          <w:t>P</w:t>
        </w:r>
      </w:ins>
      <w:ins w:id="3" w:author="Wynne, Jacob" w:date="2021-05-02T19:19:00Z">
        <w:r w:rsidRPr="00E9565C">
          <w:t xml:space="preserve">rojecting lake thermal responses to global climate change using an ensemble of models and </w:t>
        </w:r>
      </w:ins>
      <w:ins w:id="4" w:author="Wynne, Jacob" w:date="2021-05-03T08:10:00Z">
        <w:r w:rsidR="00582D01">
          <w:t>partitioning</w:t>
        </w:r>
      </w:ins>
      <w:ins w:id="5" w:author="Wynne, Jacob" w:date="2021-05-02T19:19:00Z">
        <w:r w:rsidRPr="00E9565C">
          <w:t xml:space="preserve"> uncertainties</w:t>
        </w:r>
      </w:ins>
    </w:p>
    <w:p w14:paraId="4920EF01" w14:textId="2F771496" w:rsidR="003D071D" w:rsidRPr="007F225F" w:rsidRDefault="003D071D" w:rsidP="00C33BC4">
      <w:pPr>
        <w:rPr>
          <w:rFonts w:ascii="Times New Roman" w:hAnsi="Times New Roman" w:cs="Times New Roman"/>
        </w:rPr>
      </w:pPr>
    </w:p>
    <w:p w14:paraId="065D9B08" w14:textId="036AF4A2" w:rsidR="00C33BC4" w:rsidRPr="007F225F" w:rsidRDefault="00B70955" w:rsidP="00B70955">
      <w:pPr>
        <w:pStyle w:val="Heading2"/>
        <w:rPr>
          <w:rFonts w:ascii="Times New Roman" w:hAnsi="Times New Roman" w:cs="Times New Roman"/>
        </w:rPr>
      </w:pPr>
      <w:r w:rsidRPr="007F225F">
        <w:rPr>
          <w:rFonts w:ascii="Times New Roman" w:hAnsi="Times New Roman" w:cs="Times New Roman"/>
        </w:rPr>
        <w:t>Abstract</w:t>
      </w:r>
    </w:p>
    <w:p w14:paraId="044A311F" w14:textId="7F575174" w:rsidR="0071111F" w:rsidRPr="007F225F" w:rsidRDefault="00A236E8" w:rsidP="0071111F">
      <w:pPr>
        <w:rPr>
          <w:rFonts w:ascii="Times New Roman" w:hAnsi="Times New Roman" w:cs="Times New Roman"/>
          <w:sz w:val="24"/>
          <w:szCs w:val="24"/>
        </w:rPr>
      </w:pPr>
      <w:r>
        <w:rPr>
          <w:rFonts w:ascii="Times New Roman" w:hAnsi="Times New Roman" w:cs="Times New Roman"/>
          <w:sz w:val="24"/>
          <w:szCs w:val="24"/>
        </w:rPr>
        <w:t xml:space="preserve">Oligotrophic lakes provide valuable ecosystem services, yet their clear-water trophic state is increasingly at risk due to human impacts, which are expected to worsen over the next 100 years. </w:t>
      </w:r>
      <w:del w:id="6" w:author="Wynne, Jacob" w:date="2021-05-02T20:45:00Z">
        <w:r w:rsidDel="00B935C4">
          <w:rPr>
            <w:rFonts w:ascii="Times New Roman" w:hAnsi="Times New Roman" w:cs="Times New Roman"/>
            <w:sz w:val="24"/>
            <w:szCs w:val="24"/>
          </w:rPr>
          <w:delText>However, there is considerable uncertainty in both how climate continue to change and how lake thermal budgets will respond.</w:delText>
        </w:r>
      </w:del>
      <w:ins w:id="7" w:author="Wynne, Jacob" w:date="2021-05-02T20:42:00Z">
        <w:r w:rsidR="00B935C4">
          <w:rPr>
            <w:rFonts w:ascii="Times New Roman" w:hAnsi="Times New Roman" w:cs="Times New Roman"/>
            <w:sz w:val="24"/>
            <w:szCs w:val="24"/>
          </w:rPr>
          <w:t>However, the uncertainty surrounding</w:t>
        </w:r>
      </w:ins>
      <w:ins w:id="8" w:author="Wynne, Jacob" w:date="2021-05-02T20:45:00Z">
        <w:r w:rsidR="00B935C4">
          <w:rPr>
            <w:rFonts w:ascii="Times New Roman" w:hAnsi="Times New Roman" w:cs="Times New Roman"/>
            <w:sz w:val="24"/>
            <w:szCs w:val="24"/>
          </w:rPr>
          <w:t xml:space="preserve"> </w:t>
        </w:r>
      </w:ins>
      <w:ins w:id="9" w:author="Wynne, Jacob" w:date="2021-05-02T20:42:00Z">
        <w:r w:rsidR="00B935C4">
          <w:rPr>
            <w:rFonts w:ascii="Times New Roman" w:hAnsi="Times New Roman" w:cs="Times New Roman"/>
            <w:sz w:val="24"/>
            <w:szCs w:val="24"/>
          </w:rPr>
          <w:t>how</w:t>
        </w:r>
      </w:ins>
      <w:ins w:id="10" w:author="Wynne, Jacob" w:date="2021-05-02T20:45:00Z">
        <w:r w:rsidR="00B935C4">
          <w:rPr>
            <w:rFonts w:ascii="Times New Roman" w:hAnsi="Times New Roman" w:cs="Times New Roman"/>
            <w:sz w:val="24"/>
            <w:szCs w:val="24"/>
          </w:rPr>
          <w:t xml:space="preserve"> </w:t>
        </w:r>
      </w:ins>
      <w:ins w:id="11" w:author="Wynne, Jacob" w:date="2021-05-02T20:43:00Z">
        <w:r w:rsidR="00B935C4">
          <w:rPr>
            <w:rFonts w:ascii="Times New Roman" w:hAnsi="Times New Roman" w:cs="Times New Roman"/>
            <w:sz w:val="24"/>
            <w:szCs w:val="24"/>
          </w:rPr>
          <w:t xml:space="preserve">the climate will continue to change and how lake thermal budgets will respond leaves stakeholders such as </w:t>
        </w:r>
      </w:ins>
      <w:ins w:id="12" w:author="Wynne, Jacob" w:date="2021-05-02T20:44:00Z">
        <w:r w:rsidR="00B935C4">
          <w:rPr>
            <w:rFonts w:ascii="Times New Roman" w:hAnsi="Times New Roman" w:cs="Times New Roman"/>
            <w:sz w:val="24"/>
            <w:szCs w:val="24"/>
          </w:rPr>
          <w:t>researchers, ecosystem managers and lawmakers questioning the weight of these pro</w:t>
        </w:r>
      </w:ins>
      <w:ins w:id="13" w:author="Wynne, Jacob" w:date="2021-05-02T20:45:00Z">
        <w:r w:rsidR="00B935C4">
          <w:rPr>
            <w:rFonts w:ascii="Times New Roman" w:hAnsi="Times New Roman" w:cs="Times New Roman"/>
            <w:sz w:val="24"/>
            <w:szCs w:val="24"/>
          </w:rPr>
          <w:t>jections as they pertain to the real-world.</w:t>
        </w:r>
      </w:ins>
      <w:r>
        <w:rPr>
          <w:rFonts w:ascii="Times New Roman" w:hAnsi="Times New Roman" w:cs="Times New Roman"/>
          <w:sz w:val="24"/>
          <w:szCs w:val="24"/>
        </w:rPr>
        <w:t xml:space="preserve"> </w:t>
      </w:r>
      <w:commentRangeStart w:id="14"/>
      <w:r w:rsidR="00591C68" w:rsidRPr="007F225F">
        <w:rPr>
          <w:rFonts w:ascii="Times New Roman" w:hAnsi="Times New Roman" w:cs="Times New Roman"/>
          <w:sz w:val="24"/>
          <w:szCs w:val="24"/>
        </w:rPr>
        <w:t xml:space="preserve">Using </w:t>
      </w:r>
      <w:commentRangeEnd w:id="14"/>
      <w:r>
        <w:rPr>
          <w:rStyle w:val="CommentReference"/>
        </w:rPr>
        <w:commentReference w:id="14"/>
      </w:r>
      <w:r w:rsidR="00591C68" w:rsidRPr="007F225F">
        <w:rPr>
          <w:rFonts w:ascii="Times New Roman" w:hAnsi="Times New Roman" w:cs="Times New Roman"/>
          <w:sz w:val="24"/>
          <w:szCs w:val="24"/>
        </w:rPr>
        <w:t xml:space="preserve">the representative concentration pathway (RCP) 8.5 scenario coupled with four general circulation models (GCMs), an ensemble modelling approach using 5 general lake models will be applied to the northern oligotrophic Lake Sunapee. The output of the ensemble model will include </w:t>
      </w:r>
      <w:r w:rsidR="0071111F" w:rsidRPr="007F225F">
        <w:rPr>
          <w:rFonts w:ascii="Times New Roman" w:hAnsi="Times New Roman" w:cs="Times New Roman"/>
          <w:sz w:val="24"/>
          <w:szCs w:val="24"/>
        </w:rPr>
        <w:t xml:space="preserve">temperature profiles and ice coverage from 1986 to 2099. Using these projections, insights regarding the thermal budget of Sunapee will be discussed such as stratification strength and depth, mixing, and water column temperature. Ice coverage projections will be presented and discussed as well. The outputs of the ensemble models will include sufficient information to carry out uncertainty propagation in relation to climate model uncertainty, parameter uncertainty, ecosystem model process uncertainty, and climate scenario uncertainty. The results of this study will be relevant to both stakeholders of Lake Sunapee as well as climate modelers and researchers. </w:t>
      </w:r>
    </w:p>
    <w:p w14:paraId="67F52202" w14:textId="2D4B199A" w:rsidR="00B70955" w:rsidRPr="007F225F" w:rsidRDefault="00EE59D5" w:rsidP="00B70955">
      <w:pPr>
        <w:rPr>
          <w:rFonts w:ascii="Times New Roman" w:hAnsi="Times New Roman" w:cs="Times New Roman"/>
        </w:rPr>
      </w:pPr>
      <w:r w:rsidRPr="007F225F">
        <w:rPr>
          <w:rFonts w:ascii="Times New Roman" w:hAnsi="Times New Roman" w:cs="Times New Roman"/>
        </w:rPr>
        <w:tab/>
      </w:r>
    </w:p>
    <w:p w14:paraId="6BB445B0" w14:textId="263F71B0" w:rsidR="003D071D" w:rsidRPr="007F225F" w:rsidRDefault="003D071D" w:rsidP="00C33BC4">
      <w:pPr>
        <w:pStyle w:val="Heading2"/>
        <w:rPr>
          <w:rFonts w:ascii="Times New Roman" w:hAnsi="Times New Roman" w:cs="Times New Roman"/>
        </w:rPr>
      </w:pPr>
      <w:commentRangeStart w:id="15"/>
      <w:r w:rsidRPr="007F225F">
        <w:rPr>
          <w:rFonts w:ascii="Times New Roman" w:hAnsi="Times New Roman" w:cs="Times New Roman"/>
        </w:rPr>
        <w:t>Introduction</w:t>
      </w:r>
      <w:commentRangeEnd w:id="15"/>
      <w:r w:rsidR="00C33A66">
        <w:rPr>
          <w:rStyle w:val="CommentReference"/>
          <w:rFonts w:asciiTheme="minorHAnsi" w:eastAsiaTheme="minorHAnsi" w:hAnsiTheme="minorHAnsi" w:cstheme="minorBidi"/>
          <w:color w:val="auto"/>
        </w:rPr>
        <w:commentReference w:id="15"/>
      </w:r>
    </w:p>
    <w:p w14:paraId="3C6E3F74" w14:textId="52F8C0CB" w:rsidR="00562179" w:rsidRDefault="00C22D4F" w:rsidP="00E327F5">
      <w:pPr>
        <w:rPr>
          <w:rFonts w:ascii="Times New Roman" w:hAnsi="Times New Roman" w:cs="Times New Roman"/>
          <w:sz w:val="24"/>
          <w:szCs w:val="24"/>
        </w:rPr>
      </w:pPr>
      <w:r w:rsidRPr="007F225F">
        <w:rPr>
          <w:rFonts w:ascii="Times New Roman" w:hAnsi="Times New Roman" w:cs="Times New Roman"/>
          <w:sz w:val="24"/>
          <w:szCs w:val="24"/>
        </w:rPr>
        <w:t>Due to human activities, freshwater ecosystems around the globe are increasingly changing</w:t>
      </w:r>
      <w:ins w:id="16" w:author="Wynne, Jacob" w:date="2021-05-03T08:21:00Z">
        <w:r w:rsidR="00582D01">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10.1002/9781444327397.ch5","ISBN":"9781405179133","author":[{"dropping-particle":"","family":"Hering","given":"Daniel","non-dropping-particle":"","parse-names":false,"suffix":""},{"dropping-particle":"","family":"Haidekker","given":"Alexandra","non-dropping-particle":"","parse-names":false,"suffix":""},{"dropping-particle":"","family":"Schmidt-Kloiber","given":"Astrid","non-dropping-particle":"","parse-names":false,"suffix":""},{"dropping-particle":"","family":"Barker","given":"Tom","non-dropping-particle":"","parse-names":false,"suffix":""},{"dropping-particle":"","family":"Buisson","given":"Laetitia","non-dropping-particle":"","parse-names":false,"suffix":""},{"dropping-particle":"","family":"Graf","given":"Wolfram","non-dropping-particle":"","parse-names":false,"suffix":""},{"dropping-particle":"","family":"Grenouillet","given":"Gäel","non-dropping-particle":"","parse-names":false,"suffix":""},{"dropping-particle":"","family":"Lorenz","given":"Armin","non-dropping-particle":"","parse-names":false,"suffix":""},{"dropping-particle":"","family":"Sandin","given":"Leonard","non-dropping-particle":"","parse-names":false,"suffix":""},{"dropping-particle":"","family":"Stendera","given":"Sonja","non-dropping-particle":"","parse-names":false,"suffix":""}],"id":"ITEM-1","issued":{"date-parts":[["2010"]]},"title":"Monitoring the Responses of Freshwater Ecosystems to Climate Change","type":"book"},"uris":["http://www.mendeley.com/documents/?uuid=9db6ca90-2f2e-3540-a237-88aec145f565"]}],"mendeley":{"formattedCitation":"(Hering et al., 2010)","plainTextFormattedCitation":"(Hering et al., 2010)","previouslyFormattedCitation":"&lt;sup&gt;1&lt;/sup&gt;"},"properties":{"noteIndex":0},"schema":"https://github.com/citation-style-language/schema/raw/master/csl-citation.json"}</w:instrText>
      </w:r>
      <w:r w:rsidR="00582D01">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Hering</w:t>
      </w:r>
      <w:proofErr w:type="spellEnd"/>
      <w:r w:rsidR="00582D01" w:rsidRPr="00582D01">
        <w:rPr>
          <w:rFonts w:ascii="Times New Roman" w:hAnsi="Times New Roman" w:cs="Times New Roman"/>
          <w:noProof/>
          <w:sz w:val="24"/>
          <w:szCs w:val="24"/>
        </w:rPr>
        <w:t xml:space="preserve"> et al., 2010)</w:t>
      </w:r>
      <w:ins w:id="17" w:author="Wynne, Jacob" w:date="2021-05-03T08:21:00Z">
        <w:r w:rsidR="00582D01">
          <w:rPr>
            <w:rFonts w:ascii="Times New Roman" w:hAnsi="Times New Roman" w:cs="Times New Roman"/>
            <w:sz w:val="24"/>
            <w:szCs w:val="24"/>
          </w:rPr>
          <w:fldChar w:fldCharType="end"/>
        </w:r>
      </w:ins>
      <w:del w:id="18" w:author="Wynne, Jacob" w:date="2021-05-03T08:20:00Z">
        <w:r w:rsidR="00A236E8" w:rsidDel="00582D01">
          <w:rPr>
            <w:rFonts w:ascii="Times New Roman" w:hAnsi="Times New Roman" w:cs="Times New Roman"/>
            <w:sz w:val="24"/>
            <w:szCs w:val="24"/>
          </w:rPr>
          <w:delText xml:space="preserve"> (add reference)</w:delText>
        </w:r>
      </w:del>
      <w:r w:rsidRPr="007F225F">
        <w:rPr>
          <w:rFonts w:ascii="Times New Roman" w:hAnsi="Times New Roman" w:cs="Times New Roman"/>
          <w:sz w:val="24"/>
          <w:szCs w:val="24"/>
        </w:rPr>
        <w:t xml:space="preserve">. Clear water, or oligotrophic, lakes provide critical ecosystem services such as drinking water </w:t>
      </w:r>
      <w:del w:id="19" w:author="Wynne, Jacob" w:date="2021-05-02T12:18:00Z">
        <w:r w:rsidR="00081B13" w:rsidDel="00C15E05">
          <w:rPr>
            <w:rFonts w:ascii="Times New Roman" w:hAnsi="Times New Roman" w:cs="Times New Roman"/>
            <w:sz w:val="24"/>
            <w:szCs w:val="24"/>
          </w:rPr>
          <w:delText xml:space="preserve">and </w:delText>
        </w:r>
      </w:del>
      <w:r w:rsidR="00C15E05">
        <w:rPr>
          <w:rFonts w:ascii="Times New Roman" w:hAnsi="Times New Roman" w:cs="Times New Roman"/>
          <w:sz w:val="24"/>
          <w:szCs w:val="24"/>
        </w:rPr>
        <w:t>and</w:t>
      </w:r>
      <w:r w:rsidR="00C15E05">
        <w:rPr>
          <w:rFonts w:ascii="Times New Roman" w:hAnsi="Times New Roman" w:cs="Times New Roman"/>
          <w:sz w:val="24"/>
          <w:szCs w:val="24"/>
        </w:rPr>
        <w:t xml:space="preserve"> </w:t>
      </w:r>
      <w:r w:rsidR="00081B13">
        <w:rPr>
          <w:rFonts w:ascii="Times New Roman" w:hAnsi="Times New Roman" w:cs="Times New Roman"/>
          <w:sz w:val="24"/>
          <w:szCs w:val="24"/>
        </w:rPr>
        <w:t xml:space="preserve">cultural and economic value </w:t>
      </w:r>
      <w:r w:rsidRPr="007F225F">
        <w:rPr>
          <w:rFonts w:ascii="Times New Roman" w:hAnsi="Times New Roman" w:cs="Times New Roman"/>
          <w:sz w:val="24"/>
          <w:szCs w:val="24"/>
        </w:rPr>
        <w:t>yet are experiencing relatively abrupt and severe water quality problems attributed to climate change and land development</w:t>
      </w:r>
      <w:r w:rsidR="00433C6C">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433C6C">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(Ward et al., 2020)</w:t>
      </w:r>
      <w:r w:rsidR="00433C6C">
        <w:rPr>
          <w:rFonts w:ascii="Times New Roman" w:hAnsi="Times New Roman" w:cs="Times New Roman"/>
          <w:sz w:val="24"/>
          <w:szCs w:val="24"/>
        </w:rPr>
        <w:fldChar w:fldCharType="end"/>
      </w:r>
      <w:r w:rsidR="00C33A66">
        <w:rPr>
          <w:rFonts w:ascii="Times New Roman" w:hAnsi="Times New Roman" w:cs="Times New Roman"/>
          <w:sz w:val="24"/>
          <w:szCs w:val="24"/>
        </w:rPr>
        <w:t>, which is expected to continue to threaten lake ecosystems</w:t>
      </w:r>
      <w:r w:rsidR="00FB4976">
        <w:rPr>
          <w:rFonts w:ascii="Times New Roman" w:hAnsi="Times New Roman" w:cs="Times New Roman"/>
          <w:sz w:val="24"/>
          <w:szCs w:val="24"/>
        </w:rPr>
        <w:t>.</w:t>
      </w:r>
      <w:r w:rsidR="00FB4976">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FB4976">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(Ward et al., 2020)</w:t>
      </w:r>
      <w:r w:rsidR="00FB4976">
        <w:rPr>
          <w:rFonts w:ascii="Times New Roman" w:hAnsi="Times New Roman" w:cs="Times New Roman"/>
          <w:sz w:val="24"/>
          <w:szCs w:val="24"/>
        </w:rPr>
        <w:fldChar w:fldCharType="end"/>
      </w:r>
      <w:r w:rsidR="00FB4976">
        <w:rPr>
          <w:rFonts w:ascii="Times New Roman" w:hAnsi="Times New Roman" w:cs="Times New Roman"/>
          <w:sz w:val="24"/>
          <w:szCs w:val="24"/>
        </w:rPr>
        <w:t xml:space="preserve"> </w:t>
      </w:r>
      <w:r w:rsidRPr="007F225F">
        <w:rPr>
          <w:rFonts w:ascii="Times New Roman" w:hAnsi="Times New Roman" w:cs="Times New Roman"/>
          <w:sz w:val="24"/>
          <w:szCs w:val="24"/>
        </w:rPr>
        <w:t>Because of this, new tools to predict future water quality are vital to improving the management of oligotrophic lakes and combat water quality degradation.</w:t>
      </w:r>
      <w:r w:rsidR="000D3A86">
        <w:rPr>
          <w:rFonts w:ascii="Times New Roman" w:hAnsi="Times New Roman" w:cs="Times New Roman"/>
          <w:sz w:val="24"/>
          <w:szCs w:val="24"/>
        </w:rPr>
        <w:t xml:space="preserve"> However, </w:t>
      </w:r>
      <w:r w:rsidR="00C33A66">
        <w:rPr>
          <w:rFonts w:ascii="Times New Roman" w:hAnsi="Times New Roman" w:cs="Times New Roman"/>
          <w:sz w:val="24"/>
          <w:szCs w:val="24"/>
        </w:rPr>
        <w:t>predicting future lake water quality leaves considerable uncertainty regarding how humans will continue to impact climate, how climate will change in response to human-induced drivers, as well as how lake ecosystems will respond to climate forcing. New methods which incorporate all of these sources of uncertainty are critical to informing our understanding of future lake ecosystems.</w:t>
      </w:r>
      <w:r w:rsidRPr="007F225F">
        <w:rPr>
          <w:rFonts w:ascii="Times New Roman" w:hAnsi="Times New Roman" w:cs="Times New Roman"/>
          <w:sz w:val="24"/>
          <w:szCs w:val="24"/>
        </w:rPr>
        <w:t xml:space="preserve"> </w:t>
      </w:r>
    </w:p>
    <w:p w14:paraId="49501CE0" w14:textId="217B34DB" w:rsidR="00562179" w:rsidRDefault="00562179" w:rsidP="00E327F5">
      <w:pPr>
        <w:rPr>
          <w:rFonts w:ascii="Times New Roman" w:hAnsi="Times New Roman" w:cs="Times New Roman"/>
          <w:sz w:val="24"/>
          <w:szCs w:val="24"/>
          <w:lang w:eastAsia="zh-CN"/>
        </w:rPr>
      </w:pPr>
      <w:r w:rsidRPr="007F225F">
        <w:rPr>
          <w:rFonts w:ascii="Times New Roman" w:hAnsi="Times New Roman" w:cs="Times New Roman"/>
          <w:sz w:val="24"/>
          <w:szCs w:val="24"/>
        </w:rPr>
        <w:t xml:space="preserve">Uncertainty is a </w:t>
      </w:r>
      <w:r w:rsidR="00C33A66">
        <w:rPr>
          <w:rFonts w:ascii="Times New Roman" w:hAnsi="Times New Roman" w:cs="Times New Roman"/>
          <w:sz w:val="24"/>
          <w:szCs w:val="24"/>
        </w:rPr>
        <w:t>critical</w:t>
      </w:r>
      <w:r w:rsidRPr="007F225F">
        <w:rPr>
          <w:rFonts w:ascii="Times New Roman" w:hAnsi="Times New Roman" w:cs="Times New Roman"/>
          <w:sz w:val="24"/>
          <w:szCs w:val="24"/>
        </w:rPr>
        <w:t xml:space="preserve"> aspect of </w:t>
      </w:r>
      <w:r w:rsidR="00C33A66">
        <w:rPr>
          <w:rFonts w:ascii="Times New Roman" w:hAnsi="Times New Roman" w:cs="Times New Roman"/>
          <w:sz w:val="24"/>
          <w:szCs w:val="24"/>
        </w:rPr>
        <w:t>predicting ecological systems</w:t>
      </w:r>
      <w:r w:rsidRPr="007F225F">
        <w:rPr>
          <w:rFonts w:ascii="Times New Roman" w:hAnsi="Times New Roman" w:cs="Times New Roman"/>
          <w:sz w:val="24"/>
          <w:szCs w:val="24"/>
        </w:rPr>
        <w:t xml:space="preserve">. </w:t>
      </w:r>
      <w:r w:rsidR="00C33A66">
        <w:rPr>
          <w:rFonts w:ascii="Times New Roman" w:hAnsi="Times New Roman" w:cs="Times New Roman"/>
          <w:sz w:val="24"/>
          <w:szCs w:val="24"/>
        </w:rPr>
        <w:t>When producing predictions, i</w:t>
      </w:r>
      <w:r w:rsidRPr="007F225F">
        <w:rPr>
          <w:rFonts w:ascii="Times New Roman" w:hAnsi="Times New Roman" w:cs="Times New Roman"/>
          <w:sz w:val="24"/>
          <w:szCs w:val="24"/>
        </w:rPr>
        <w:t xml:space="preserve">t is important for scientists to understand the “weak points” in the materials and methods. This </w:t>
      </w:r>
      <w:r w:rsidRPr="007F225F">
        <w:rPr>
          <w:rFonts w:ascii="Times New Roman" w:hAnsi="Times New Roman" w:cs="Times New Roman"/>
          <w:sz w:val="24"/>
          <w:szCs w:val="24"/>
        </w:rPr>
        <w:lastRenderedPageBreak/>
        <w:t>allows researchers to focus resources on constraining the largest uncertainties in a study</w:t>
      </w:r>
      <w:r w:rsidR="00C33A66">
        <w:rPr>
          <w:rFonts w:ascii="Times New Roman" w:hAnsi="Times New Roman" w:cs="Times New Roman"/>
          <w:sz w:val="24"/>
          <w:szCs w:val="24"/>
        </w:rPr>
        <w:t>, thereby improving their models and their predictions</w:t>
      </w:r>
      <w:r w:rsidRPr="007F225F">
        <w:rPr>
          <w:rFonts w:ascii="Times New Roman" w:hAnsi="Times New Roman" w:cs="Times New Roman"/>
          <w:sz w:val="24"/>
          <w:szCs w:val="24"/>
        </w:rPr>
        <w:t>.</w:t>
      </w:r>
      <w:r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Dynamics","type":"report"},"uris":["http://www.mendeley.com/documents/?uuid=0d54a008-bbbb-30d5-9908-03ee616274ea"]}],"mendeley":{"formattedCitation":"(Raiho, Dietze, Dawson, Rollinson, &amp; Tipton, 2020)","plainTextFormattedCitation":"(Raiho, Dietze, Dawson, Rollinson, &amp; Tipton, 2020)","previouslyFormattedCitation":"&lt;sup&gt;3&lt;/sup&gt;"},"properties":{"noteIndex":0},"schema":"https://github.com/citation-style-language/schema/raw/master/csl-citation.json"}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Raiho</w:t>
      </w:r>
      <w:proofErr w:type="spellEnd"/>
      <w:r w:rsidR="00582D01" w:rsidRPr="00582D01">
        <w:rPr>
          <w:rFonts w:ascii="Times New Roman" w:hAnsi="Times New Roman" w:cs="Times New Roman"/>
          <w:noProof/>
          <w:sz w:val="24"/>
          <w:szCs w:val="24"/>
        </w:rPr>
        <w:t>, Dietze, Dawson, Rollinson, &amp; Tipton, 2020)</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For example, </w:t>
      </w:r>
      <w:proofErr w:type="spellStart"/>
      <w:r w:rsidRPr="007F225F">
        <w:rPr>
          <w:rFonts w:ascii="Times New Roman" w:hAnsi="Times New Roman" w:cs="Times New Roman"/>
          <w:sz w:val="24"/>
          <w:szCs w:val="24"/>
        </w:rPr>
        <w:t>Raiho</w:t>
      </w:r>
      <w:proofErr w:type="spellEnd"/>
      <w:r w:rsidRPr="007F225F">
        <w:rPr>
          <w:rFonts w:ascii="Times New Roman" w:hAnsi="Times New Roman" w:cs="Times New Roman"/>
          <w:sz w:val="24"/>
          <w:szCs w:val="24"/>
        </w:rPr>
        <w:t xml:space="preserve"> et al. </w:t>
      </w:r>
      <w:ins w:id="20" w:author="Wynne, Jacob" w:date="2021-05-02T12:19:00Z">
        <w:r w:rsidR="00C15E05">
          <w:rPr>
            <w:rFonts w:ascii="Times New Roman" w:hAnsi="Times New Roman" w:cs="Times New Roman"/>
            <w:sz w:val="24"/>
            <w:szCs w:val="24"/>
          </w:rPr>
          <w:t xml:space="preserve">(2020) </w:t>
        </w:r>
      </w:ins>
      <w:del w:id="21" w:author="Wynne, Jacob" w:date="2021-05-02T12:19:00Z">
        <w:r w:rsidDel="00C15E05">
          <w:rPr>
            <w:rFonts w:ascii="Times New Roman" w:hAnsi="Times New Roman" w:cs="Times New Roman"/>
            <w:sz w:val="24"/>
            <w:szCs w:val="24"/>
          </w:rPr>
          <w:delText xml:space="preserve">YEAR </w:delText>
        </w:r>
      </w:del>
      <w:r w:rsidRPr="007F225F">
        <w:rPr>
          <w:rFonts w:ascii="Times New Roman" w:hAnsi="Times New Roman" w:cs="Times New Roman"/>
          <w:sz w:val="24"/>
          <w:szCs w:val="24"/>
        </w:rPr>
        <w:t xml:space="preserve">found that process uncertainty </w:t>
      </w:r>
      <w:del w:id="22" w:author="Wynne, Jacob" w:date="2021-05-02T20:38:00Z">
        <w:r w:rsidRPr="007F225F" w:rsidDel="00DE77E1">
          <w:rPr>
            <w:rFonts w:ascii="Times New Roman" w:hAnsi="Times New Roman" w:cs="Times New Roman"/>
            <w:sz w:val="24"/>
            <w:szCs w:val="24"/>
          </w:rPr>
          <w:delText xml:space="preserve">greatly outweighed parameter uncertainty, </w:delText>
        </w:r>
        <w:commentRangeStart w:id="23"/>
        <w:commentRangeEnd w:id="23"/>
        <w:r w:rsidDel="00DE77E1">
          <w:rPr>
            <w:rStyle w:val="CommentReference"/>
          </w:rPr>
          <w:commentReference w:id="23"/>
        </w:r>
      </w:del>
      <w:ins w:id="24" w:author="Wynne, Jacob" w:date="2021-05-02T20:38:00Z">
        <w:r w:rsidR="00DE77E1">
          <w:rPr>
            <w:rFonts w:ascii="Times New Roman" w:hAnsi="Times New Roman" w:cs="Times New Roman"/>
            <w:sz w:val="24"/>
            <w:szCs w:val="24"/>
          </w:rPr>
          <w:t xml:space="preserve">was </w:t>
        </w:r>
      </w:ins>
      <w:ins w:id="25" w:author="Wynne, Jacob" w:date="2021-05-03T07:59:00Z">
        <w:r w:rsidR="00D01B59">
          <w:rPr>
            <w:rFonts w:ascii="Times New Roman" w:hAnsi="Times New Roman" w:cs="Times New Roman"/>
            <w:sz w:val="24"/>
            <w:szCs w:val="24"/>
          </w:rPr>
          <w:t>a large</w:t>
        </w:r>
      </w:ins>
      <w:ins w:id="26" w:author="Wynne, Jacob" w:date="2021-05-02T20:39:00Z">
        <w:r w:rsidR="00B935C4">
          <w:rPr>
            <w:rFonts w:ascii="Times New Roman" w:hAnsi="Times New Roman" w:cs="Times New Roman"/>
            <w:sz w:val="24"/>
            <w:szCs w:val="24"/>
          </w:rPr>
          <w:t xml:space="preserve"> factor of uncertainty within the majority of their models, pointing to </w:t>
        </w:r>
      </w:ins>
      <w:ins w:id="27" w:author="Wynne, Jacob" w:date="2021-05-02T20:40:00Z">
        <w:r w:rsidR="00B935C4">
          <w:rPr>
            <w:rFonts w:ascii="Times New Roman" w:hAnsi="Times New Roman" w:cs="Times New Roman"/>
            <w:sz w:val="24"/>
            <w:szCs w:val="24"/>
          </w:rPr>
          <w:t>a need for models that more accurately predict the latent state of an ecological system.</w:t>
        </w:r>
      </w:ins>
      <w:r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{"citationItems":[{"id":"ITEM-1","itemData":{"abstract":"11 Predictions from ecological models necessarily include five different uncertainties: demographic stochas-12 ticity, initial conditions, external forcing (i.e., drivers/covariates), parameters, and modeled processes. 13 However, most predictions from process-based ecological models only account for a subset of these un-14 certainties (e.g. only demographic stochasticity). This underestimation of uncertainty runs the risk of 15 producing precise, but inaccurate predictions. To address these limitations, we created a new generaliz-16 able ensemble state data assimilation algorithm that accommodates two common features of ecological 17 data, zero-truncation and zero-inflation, and allows the estimation of process error and its covariance 18 among multiple ecological variables. We then demonstrate the use of this novel algorithm by assimilating 19 50 years of tree-ring-estimated species-level biomass at Harvard Forest into a process-based forest gap 20 model. Finally, we partitioned the variance in this hindcast to test long-standing assumptions in the 21 ecological modeling community about which uncertainties dominate our ability to forecast forest com-22 munity and carbon dynamics. Contrary to &gt;40 years of research relying on stochastic forest gap models, 23 we found that demographic stochasticity alone massively underestimated forecast uncertainty (0.09% 24 of the total) and resulted in overconfident and biased model predictions. Similarly, despite decades of 25 reliance on unconstrained \"spin ups\" to initialize models, constraining initial conditions with data led to 26 the largest increases in prediction accuracy. Counter to conventional wisdom from modeling other Earth 27 1 system process, initial condition uncertainty declined very little over the forecast time period. Process 28 variance, which heretofore had been difficult to estimate in mechanistic ecosystem model projections, 29 dominated the prediction uncertainty over the forecast time period (49.1%), followed by meteorological 30 uncertainty (32.5%). Parameter uncertainty, which has recently been the focus of the modeling commu-31 nity, contributed a modest 18.3%. These findings call into question much of our conventional wisdom 32 about how to improve forest community and carbon cycle projections on multi-decadal to centennial time 33 scales. This foundation can be used to test long standing modeling assumptions across fields in global 34 change biology and suggests a fairly significant reo…","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 R","non-dropping-particle":"","parse-names":false,"suffix":""},{"dropping-particle":"","family":"Tipton","given":"John","non-dropping-particle":"","parse-names":false,"suffix":""}],"id":"ITEM-1","issued":{"date-parts":[["2020"]]},"title":"Determinants of Predictability in Multi-decadal Forest Community and Carbon Dynamics","type":"report"},"uris":["http://www.mendeley.com/documents/?uuid=0d54a008-bbbb-30d5-9908-03ee616274ea"]}],"mendeley":{"formattedCitation":"(Raiho et al., 2020)","plainTextFormattedCitation":"(Raiho et al., 2020)","previouslyFormattedCitation":"&lt;sup&gt;3&lt;/sup&gt;"},"properties":{"noteIndex":0},"schema":"https://github.com/citation-style-language/schema/raw/master/csl-citation.json"}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Raiho</w:t>
      </w:r>
      <w:proofErr w:type="spellEnd"/>
      <w:r w:rsidR="00582D01" w:rsidRPr="00582D01">
        <w:rPr>
          <w:rFonts w:ascii="Times New Roman" w:hAnsi="Times New Roman" w:cs="Times New Roman"/>
          <w:noProof/>
          <w:sz w:val="24"/>
          <w:szCs w:val="24"/>
        </w:rPr>
        <w:t xml:space="preserve"> et al., 2020)</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Gaining insight into the predictability of ecology makes ecology more relevant to policy, management and decision making. It also impacts the data collected, how models are structured, and the statistical tools linking models to data.</w:t>
      </w:r>
      <w:r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{"citationItems":[{"id":"ITEM-1","itemData":{"DOI":"10.1002/eap.1589","ISSN":"10510761","abstract":"Quantitative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Applications","id":"ITEM-1","issue":"7","issued":{"date-parts":[["2017","10","1"]]},"page":"2048-2060","publisher":"Ecological Society of America","title":"Prediction in ecology: a first-principles framework","type":"article-journal","volume":"27"},"uris":["http://www.mendeley.com/documents/?uuid=edd60f77-0c31-330c-a174-e139e0eece6b"]}],"mendeley":{"formattedCitation":"(Dietze, 2017)","plainTextFormattedCitation":"(Dietze, 2017)","previouslyFormattedCitation":"&lt;sup&gt;4&lt;/sup&gt;"},"properties":{"noteIndex":0},"schema":"https://github.com/citation-style-language/schema/raw/master/csl-citation.json"}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Dietze</w:t>
      </w:r>
      <w:proofErr w:type="spellEnd"/>
      <w:r w:rsidR="00582D01" w:rsidRPr="00582D01">
        <w:rPr>
          <w:rFonts w:ascii="Times New Roman" w:hAnsi="Times New Roman" w:cs="Times New Roman"/>
          <w:noProof/>
          <w:sz w:val="24"/>
          <w:szCs w:val="24"/>
        </w:rPr>
        <w:t>, 2017)</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The following study will require propagating the contributions of model parameters,</w:t>
      </w:r>
      <w:ins w:id="28" w:author="Wynne, Jacob" w:date="2021-05-02T20:50:00Z">
        <w:r w:rsidR="00B935C4">
          <w:rPr>
            <w:rFonts w:ascii="Times New Roman" w:hAnsi="Times New Roman" w:cs="Times New Roman"/>
            <w:sz w:val="24"/>
            <w:szCs w:val="24"/>
          </w:rPr>
          <w:t xml:space="preserve"> </w:t>
        </w:r>
      </w:ins>
      <w:r w:rsidRPr="007F225F">
        <w:rPr>
          <w:rFonts w:ascii="Times New Roman" w:hAnsi="Times New Roman" w:cs="Times New Roman"/>
          <w:sz w:val="24"/>
          <w:szCs w:val="24"/>
        </w:rPr>
        <w:t xml:space="preserve"> </w:t>
      </w:r>
      <w:ins w:id="29" w:author="Wynne, Jacob" w:date="2021-05-02T20:50:00Z">
        <w:r w:rsidR="00B935C4">
          <w:rPr>
            <w:rFonts w:ascii="Times New Roman" w:hAnsi="Times New Roman" w:cs="Times New Roman"/>
            <w:sz w:val="24"/>
            <w:szCs w:val="24"/>
          </w:rPr>
          <w:t xml:space="preserve">lake </w:t>
        </w:r>
      </w:ins>
      <w:r w:rsidRPr="007F225F">
        <w:rPr>
          <w:rFonts w:ascii="Times New Roman" w:hAnsi="Times New Roman" w:cs="Times New Roman"/>
          <w:sz w:val="24"/>
          <w:szCs w:val="24"/>
        </w:rPr>
        <w:t>ecosystem model processes</w:t>
      </w:r>
      <w:ins w:id="30" w:author="Wynne, Jacob" w:date="2021-05-02T20:50:00Z">
        <w:r w:rsidR="00B935C4">
          <w:rPr>
            <w:rFonts w:ascii="Times New Roman" w:hAnsi="Times New Roman" w:cs="Times New Roman"/>
            <w:sz w:val="24"/>
            <w:szCs w:val="24"/>
          </w:rPr>
          <w:t>,</w:t>
        </w:r>
      </w:ins>
      <w:r w:rsidRPr="007F225F">
        <w:rPr>
          <w:rFonts w:ascii="Times New Roman" w:hAnsi="Times New Roman" w:cs="Times New Roman"/>
          <w:sz w:val="24"/>
          <w:szCs w:val="24"/>
        </w:rPr>
        <w:t xml:space="preserve"> and climate model projections.</w:t>
      </w:r>
      <w:r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productivity","type":"article-journal","volume":"28"},"uris":["http://www.mendeley.com/documents/?uuid=a1feb6d9-0934-3db3-8e5d-7eb7d7e4c75d"]}],"mendeley":{"formattedCitation":"(Thomas, Jersild, Brooks, Thomas, &amp; Wynne, 2018)","plainTextFormattedCitation":"(Thomas, Jersild, Brooks, Thomas, &amp; Wynne, 2018)","previouslyFormattedCitation":"&lt;sup&gt;5&lt;/sup&gt;"},"properties":{"noteIndex":0},"schema":"https://github.com/citation-style-language/schema/raw/master/csl-citation.json"}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lang w:eastAsia="zh-CN"/>
        </w:rPr>
        <w:t>(Thomas, Jersild, Brooks, Thomas, &amp; Wynne, 2018)</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lang w:eastAsia="zh-CN"/>
        </w:rPr>
        <w:t xml:space="preserve">  </w:t>
      </w:r>
    </w:p>
    <w:p w14:paraId="4665B5A7" w14:textId="77777777" w:rsidR="00562179" w:rsidRPr="007F225F" w:rsidRDefault="00562179" w:rsidP="00E327F5">
      <w:pPr>
        <w:rPr>
          <w:rFonts w:ascii="Times New Roman" w:hAnsi="Times New Roman" w:cs="Times New Roman"/>
          <w:sz w:val="24"/>
          <w:szCs w:val="24"/>
          <w:lang w:eastAsia="zh-CN"/>
        </w:rPr>
      </w:pPr>
    </w:p>
    <w:p w14:paraId="15C78914" w14:textId="68C1610F" w:rsidR="00830A6C" w:rsidRPr="007E3687" w:rsidRDefault="00830A6C" w:rsidP="00E327F5">
      <w:pPr>
        <w:rPr>
          <w:ins w:id="31" w:author="Wynne, Jacob" w:date="2021-05-02T20:17:00Z"/>
          <w:rFonts w:ascii="Times New Roman" w:hAnsi="Times New Roman" w:cs="Times New Roman"/>
          <w:sz w:val="24"/>
          <w:szCs w:val="24"/>
          <w:rPrChange w:id="32" w:author="Wynne, Jacob" w:date="2021-05-03T08:36:00Z">
            <w:rPr>
              <w:ins w:id="33" w:author="Wynne, Jacob" w:date="2021-05-02T20:17:00Z"/>
              <w:rFonts w:ascii="plus minsu" w:hAnsi="plus minsu" w:cs="Times New Roman"/>
              <w:sz w:val="24"/>
              <w:szCs w:val="24"/>
            </w:rPr>
          </w:rPrChange>
        </w:rPr>
      </w:pPr>
      <w:r w:rsidRPr="007F225F">
        <w:rPr>
          <w:rFonts w:ascii="Times New Roman" w:hAnsi="Times New Roman" w:cs="Times New Roman"/>
          <w:sz w:val="24"/>
          <w:szCs w:val="24"/>
        </w:rPr>
        <w:t xml:space="preserve">Thermal stratification in lakes is </w:t>
      </w:r>
      <w:r w:rsidR="008602B3">
        <w:rPr>
          <w:rFonts w:ascii="Times New Roman" w:hAnsi="Times New Roman" w:cs="Times New Roman"/>
          <w:sz w:val="24"/>
          <w:szCs w:val="24"/>
        </w:rPr>
        <w:t xml:space="preserve">an important driver </w:t>
      </w:r>
      <w:r w:rsidRPr="007F225F">
        <w:rPr>
          <w:rFonts w:ascii="Times New Roman" w:hAnsi="Times New Roman" w:cs="Times New Roman"/>
          <w:sz w:val="24"/>
          <w:szCs w:val="24"/>
        </w:rPr>
        <w:t>of physical, chemical and biological processes in lakes and reservoirs</w:t>
      </w:r>
      <w:r w:rsidR="00950F17" w:rsidRPr="007F225F">
        <w:rPr>
          <w:rFonts w:ascii="Times New Roman" w:hAnsi="Times New Roman" w:cs="Times New Roman"/>
          <w:sz w:val="24"/>
          <w:szCs w:val="24"/>
        </w:rPr>
        <w:t xml:space="preserve">, </w:t>
      </w:r>
      <w:r w:rsidR="008602B3">
        <w:rPr>
          <w:rFonts w:ascii="Times New Roman" w:hAnsi="Times New Roman" w:cs="Times New Roman"/>
          <w:sz w:val="24"/>
          <w:szCs w:val="24"/>
        </w:rPr>
        <w:t>including</w:t>
      </w:r>
      <w:ins w:id="34" w:author="Wynne, Jacob" w:date="2021-05-02T19:36:00Z">
        <w:r w:rsidR="00CA1796">
          <w:rPr>
            <w:rFonts w:ascii="Times New Roman" w:hAnsi="Times New Roman" w:cs="Times New Roman"/>
            <w:sz w:val="24"/>
            <w:szCs w:val="24"/>
          </w:rPr>
          <w:t xml:space="preserve"> complete water turnovers,</w:t>
        </w:r>
      </w:ins>
      <w:ins w:id="35" w:author="Wynne, Jacob" w:date="2021-05-02T19:37:00Z">
        <w:r w:rsidR="00CA1796">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{"citationItems":[{"id":"ITEM-1","itemData":{"DOI":"10.1038/s41598-017-13159-9","ISSN":"20452322","PMID":"29062037","abstract":"After strong fertilization in the 20th century, many deep lakes in Central Europe are again nutrient poor due to long-lasting restoration (re-oligotrophication). In line with reduced phosphorus and nitrogen loadings, total organismic productivity decreased and lakes have now historically low nutrient and biomass concentrations. This caused speculations that restoration was overdone and intended fertilizations are needed to ensure ecological functionality. Here we show that recent re-oligotrophication processes indeed accelerated, however caused by lake warming. Rising air temperatures strengthen thermal stabilization of water columns which prevents thorough turnover (holomixis). Reduced mixis impedes down-welling of oxygen rich epilimnetic (surface) and up-welling of phosphorus and nitrogen rich hypolimnetic (deep) water. However, nutrient inputs are essential for algal spring blooms acting as boost for annual food web successions. We show that repeated lack (since 1977) and complete stop (since 2013) of holomixis caused drastic epilimnetic phosphorus depletions and an absence of phytoplankton spring blooms in Lake Zurich (Switzerland). By simulating holomixis in experiments, we could induce significant vernal algal blooms, confirming that there would be sufficient hypolimnetic phosphorus which presently accumulates due to reduced export. Thus, intended fertilizations are highly questionable, as hypolimnetic nutrients will become available during future natural or artificial turnovers.","author":[{"dropping-particle":"","family":"Yankova","given":"Yana","non-dropping-particle":"","parse-names":false,"suffix":""},{"dropping-particle":"","family":"Neuenschwander","given":"Stefan","non-dropping-particle":"","parse-names":false,"suffix":""},{"dropping-particle":"","family":"Köster","given":"Oliver","non-dropping-particle":"","parse-names":false,"suffix":""},{"dropping-particle":"","family":"Posch","given":"Thomas","non-dropping-particle":"","parse-names":false,"suffix":""}],"container-title":"Scientific Reports","id":"ITEM-1","issue":"1","issued":{"date-parts":[["2017","12","1"]]},"publisher":"Nature Publishing Group","title":"Abrupt stop of deep water turnover with lake warming: Drastic consequences for algal primary producers /631/158/2165 /704/106/286 article","type":"article-journal","volume":"7"},"uris":["http://www.mendeley.com/documents/?uuid=9743485f-54bb-3648-a6e9-fee73f376627"]}],"mendeley":{"formattedCitation":"(Yankova, Neuenschwander, Köster, &amp; Posch, 2017)","plainTextFormattedCitation":"(Yankova, Neuenschwander, Köster, &amp; Posch, 2017)","previouslyFormattedCitation":"&lt;sup&gt;6&lt;/sup&gt;"},"properties":{"noteIndex":0},"schema":"https://github.com/citation-style-language/schema/raw/master/csl-citation.json"}</w:instrText>
      </w:r>
      <w:r w:rsidR="00CA1796">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Yankova</w:t>
      </w:r>
      <w:proofErr w:type="spellEnd"/>
      <w:r w:rsidR="00582D01" w:rsidRPr="00582D01">
        <w:rPr>
          <w:rFonts w:ascii="Times New Roman" w:hAnsi="Times New Roman" w:cs="Times New Roman"/>
          <w:noProof/>
          <w:sz w:val="24"/>
          <w:szCs w:val="24"/>
        </w:rPr>
        <w:t>, Neuenschwander, Köster, &amp; Posch, 2017)</w:t>
      </w:r>
      <w:ins w:id="36" w:author="Wynne, Jacob" w:date="2021-05-02T19:37:00Z">
        <w:r w:rsidR="00CA1796">
          <w:rPr>
            <w:rFonts w:ascii="Times New Roman" w:hAnsi="Times New Roman" w:cs="Times New Roman"/>
            <w:sz w:val="24"/>
            <w:szCs w:val="24"/>
          </w:rPr>
          <w:fldChar w:fldCharType="end"/>
        </w:r>
      </w:ins>
      <w:ins w:id="37" w:author="Wynne, Jacob" w:date="2021-05-02T19:11:00Z">
        <w:r w:rsidR="004C5F5D">
          <w:rPr>
            <w:rFonts w:ascii="Times New Roman" w:hAnsi="Times New Roman" w:cs="Times New Roman"/>
            <w:sz w:val="24"/>
            <w:szCs w:val="24"/>
          </w:rPr>
          <w:t xml:space="preserve"> </w:t>
        </w:r>
      </w:ins>
      <w:ins w:id="38" w:author="Wynne, Jacob" w:date="2021-05-02T12:11:00Z">
        <w:r w:rsidR="00684366" w:rsidRPr="007F225F">
          <w:rPr>
            <w:rFonts w:ascii="Times New Roman" w:hAnsi="Times New Roman" w:cs="Times New Roman"/>
            <w:sz w:val="24"/>
            <w:szCs w:val="24"/>
          </w:rPr>
          <w:t>deep-water oxygen levels</w:t>
        </w:r>
        <w:r w:rsidR="00684366">
          <w:rPr>
            <w:rFonts w:ascii="Times New Roman" w:hAnsi="Times New Roman" w:cs="Times New Roman"/>
            <w:sz w:val="24"/>
            <w:szCs w:val="24"/>
          </w:rPr>
          <w:t>,</w:t>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world","type":"article-journal","volume":"51"},"uris":["http://www.mendeley.com/documents/?uuid=6c1441f5-3065-36c5-8fc9-dd3f7a0f8f03"]}],"mendeley":{"formattedCitation":"(Jankowski, Livingstone, Bührer, Forster, &amp; Niederhauser, 2006)","plainTextFormattedCitation":"(Jankowski, Livingstone, Bührer, Forster, &amp; Niederhauser, 2006)","previouslyFormattedCitation":"&lt;sup&gt;7&lt;/sup&gt;"},"properties":{"noteIndex":0},"schema":"https://github.com/citation-style-language/schema/raw/master/csl-citation.json"}</w:instrText>
      </w:r>
      <w:ins w:id="39" w:author="Wynne, Jacob" w:date="2021-05-02T12:11:00Z">
        <w:r w:rsidR="00684366" w:rsidRPr="007F225F">
          <w:rPr>
            <w:rFonts w:ascii="Times New Roman" w:hAnsi="Times New Roman" w:cs="Times New Roman"/>
            <w:sz w:val="24"/>
            <w:szCs w:val="24"/>
          </w:rPr>
          <w:fldChar w:fldCharType="separate"/>
        </w:r>
      </w:ins>
      <w:r w:rsidR="00582D01" w:rsidRPr="00582D01">
        <w:rPr>
          <w:rFonts w:ascii="Times New Roman" w:hAnsi="Times New Roman" w:cs="Times New Roman"/>
          <w:noProof/>
          <w:sz w:val="24"/>
          <w:szCs w:val="24"/>
        </w:rPr>
        <w:t>(Jankowski, Livingstone, Bührer, Forster, &amp; Niederhauser, 2006)</w:t>
      </w:r>
      <w:ins w:id="40" w:author="Wynne, Jacob" w:date="2021-05-02T12:11:00Z">
        <w:r w:rsidR="00684366" w:rsidRPr="007F225F">
          <w:rPr>
            <w:rFonts w:ascii="Times New Roman" w:hAnsi="Times New Roman" w:cs="Times New Roman"/>
            <w:sz w:val="24"/>
            <w:szCs w:val="24"/>
          </w:rPr>
          <w:fldChar w:fldCharType="end"/>
        </w:r>
        <w:r w:rsidR="00684366" w:rsidRPr="007F225F">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Earth","type":"article-journal","volume":"150"},"uris":["http://www.mendeley.com/documents/?uuid=81c6a7df-89db-3e2e-87cd-e6cc676b421b"]}],"mendeley":{"formattedCitation":"(Piccolroaz &amp; Toffolon, 2018)","plainTextFormattedCitation":"(Piccolroaz &amp; Toffolon, 2018)","previouslyFormattedCitation":"&lt;sup&gt;8&lt;/sup&gt;"},"properties":{"noteIndex":0},"schema":"https://github.com/citation-style-language/schema/raw/master/csl-citation.json"}</w:instrText>
      </w:r>
      <w:ins w:id="41" w:author="Wynne, Jacob" w:date="2021-05-02T12:11:00Z">
        <w:r w:rsidR="00684366" w:rsidRPr="007F225F">
          <w:rPr>
            <w:rFonts w:ascii="Times New Roman" w:hAnsi="Times New Roman" w:cs="Times New Roman"/>
            <w:sz w:val="24"/>
            <w:szCs w:val="24"/>
          </w:rPr>
          <w:fldChar w:fldCharType="separate"/>
        </w:r>
      </w:ins>
      <w:r w:rsidR="00582D01" w:rsidRPr="00582D01">
        <w:rPr>
          <w:rFonts w:ascii="Times New Roman" w:hAnsi="Times New Roman" w:cs="Times New Roman"/>
          <w:noProof/>
          <w:sz w:val="24"/>
          <w:szCs w:val="24"/>
        </w:rPr>
        <w:t>(Piccolroaz &amp; Toffolon, 2018)</w:t>
      </w:r>
      <w:ins w:id="42" w:author="Wynne, Jacob" w:date="2021-05-02T12:11:00Z">
        <w:r w:rsidR="00684366" w:rsidRPr="007F225F">
          <w:rPr>
            <w:rFonts w:ascii="Times New Roman" w:hAnsi="Times New Roman" w:cs="Times New Roman"/>
            <w:sz w:val="24"/>
            <w:szCs w:val="24"/>
          </w:rPr>
          <w:fldChar w:fldCharType="end"/>
        </w:r>
        <w:r w:rsidR="00684366">
          <w:rPr>
            <w:rFonts w:ascii="Times New Roman" w:hAnsi="Times New Roman" w:cs="Times New Roman"/>
            <w:sz w:val="24"/>
            <w:szCs w:val="24"/>
          </w:rPr>
          <w:t xml:space="preserve"> </w:t>
        </w:r>
        <w:r w:rsidR="00684366" w:rsidRPr="007F225F">
          <w:rPr>
            <w:rFonts w:ascii="Times New Roman" w:hAnsi="Times New Roman" w:cs="Times New Roman"/>
            <w:sz w:val="24"/>
            <w:szCs w:val="24"/>
          </w:rPr>
          <w:t xml:space="preserve">atmospheric gas </w:t>
        </w:r>
        <w:r w:rsidR="00684366">
          <w:rPr>
            <w:rFonts w:ascii="Times New Roman" w:hAnsi="Times New Roman" w:cs="Times New Roman"/>
            <w:sz w:val="24"/>
            <w:szCs w:val="24"/>
          </w:rPr>
          <w:t>exchange</w:t>
        </w:r>
        <w:r w:rsidR="00684366">
          <w:rPr>
            <w:rFonts w:ascii="Times New Roman" w:hAnsi="Times New Roman" w:cs="Times New Roman"/>
            <w:sz w:val="24"/>
            <w:szCs w:val="24"/>
          </w:rPr>
          <w:t>,</w:t>
        </w:r>
        <w:r w:rsidR="00684366">
          <w:rPr>
            <w:rFonts w:ascii="Times New Roman" w:hAnsi="Times New Roman" w:cs="Times New Roman"/>
            <w:sz w:val="24"/>
            <w:szCs w:val="24"/>
          </w:rPr>
          <w:t xml:space="preserve"> </w:t>
        </w:r>
        <w:commentRangeStart w:id="43"/>
        <w:commentRangeEnd w:id="43"/>
        <w:r w:rsidR="00684366">
          <w:rPr>
            <w:rStyle w:val="CommentReference"/>
          </w:rPr>
          <w:commentReference w:id="43"/>
        </w:r>
        <w:commentRangeStart w:id="44"/>
        <w:commentRangeEnd w:id="44"/>
        <w:r w:rsidR="00684366">
          <w:rPr>
            <w:rStyle w:val="CommentReference"/>
          </w:rPr>
          <w:commentReference w:id="44"/>
        </w:r>
        <w:commentRangeStart w:id="45"/>
        <w:commentRangeEnd w:id="45"/>
        <w:r w:rsidR="00684366">
          <w:rPr>
            <w:rStyle w:val="CommentReference"/>
          </w:rPr>
          <w:commentReference w:id="45"/>
        </w:r>
        <w:commentRangeStart w:id="46"/>
        <w:commentRangeEnd w:id="46"/>
        <w:r w:rsidR="00684366">
          <w:rPr>
            <w:rStyle w:val="CommentReference"/>
          </w:rPr>
          <w:commentReference w:id="46"/>
        </w:r>
        <w:r w:rsidR="00684366" w:rsidRPr="007F225F">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climate","type":"article-journal","volume":"54"},"uris":["http://www.mendeley.com/documents/?uuid=e571aca6-b2de-3efc-9e71-d615380ee4d0"]}],"mendeley":{"formattedCitation":"(Tranvik et al., 2009)","plainTextFormattedCitation":"(Tranvik et al., 2009)","previouslyFormattedCitation":"&lt;sup&gt;9&lt;/sup&gt;"},"properties":{"noteIndex":0},"schema":"https://github.com/citation-style-language/schema/raw/master/csl-citation.json"}</w:instrText>
      </w:r>
      <w:ins w:id="47" w:author="Wynne, Jacob" w:date="2021-05-02T12:11:00Z">
        <w:r w:rsidR="00684366" w:rsidRPr="007F225F">
          <w:rPr>
            <w:rFonts w:ascii="Times New Roman" w:hAnsi="Times New Roman" w:cs="Times New Roman"/>
            <w:sz w:val="24"/>
            <w:szCs w:val="24"/>
          </w:rPr>
          <w:fldChar w:fldCharType="separate"/>
        </w:r>
      </w:ins>
      <w:r w:rsidR="00582D01" w:rsidRPr="00582D01">
        <w:rPr>
          <w:rFonts w:ascii="Times New Roman" w:hAnsi="Times New Roman" w:cs="Times New Roman"/>
          <w:noProof/>
          <w:sz w:val="24"/>
          <w:szCs w:val="24"/>
        </w:rPr>
        <w:t>(Tranvik et al., 2009)</w:t>
      </w:r>
      <w:ins w:id="48" w:author="Wynne, Jacob" w:date="2021-05-02T12:11:00Z">
        <w:r w:rsidR="00684366" w:rsidRPr="007F225F">
          <w:rPr>
            <w:rFonts w:ascii="Times New Roman" w:hAnsi="Times New Roman" w:cs="Times New Roman"/>
            <w:sz w:val="24"/>
            <w:szCs w:val="24"/>
          </w:rPr>
          <w:fldChar w:fldCharType="end"/>
        </w:r>
        <w:r w:rsidR="00684366" w:rsidRPr="007F225F">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exchange","type":"article-journal","volume":"39"},"uris":["http://www.mendeley.com/documents/?uuid=8dbd90b9-95e2-3ae3-8ed9-0f88642499eb"]}],"mendeley":{"formattedCitation":"(Read et al., 2012)","plainTextFormattedCitation":"(Read et al., 2012)","previouslyFormattedCitation":"&lt;sup&gt;10&lt;/sup&gt;"},"properties":{"noteIndex":0},"schema":"https://github.com/citation-style-language/schema/raw/master/csl-citation.json"}</w:instrText>
      </w:r>
      <w:ins w:id="49" w:author="Wynne, Jacob" w:date="2021-05-02T12:11:00Z">
        <w:r w:rsidR="00684366" w:rsidRPr="007F225F">
          <w:rPr>
            <w:rFonts w:ascii="Times New Roman" w:hAnsi="Times New Roman" w:cs="Times New Roman"/>
            <w:sz w:val="24"/>
            <w:szCs w:val="24"/>
          </w:rPr>
          <w:fldChar w:fldCharType="separate"/>
        </w:r>
      </w:ins>
      <w:r w:rsidR="00582D01" w:rsidRPr="00582D01">
        <w:rPr>
          <w:rFonts w:ascii="Times New Roman" w:hAnsi="Times New Roman" w:cs="Times New Roman"/>
          <w:noProof/>
          <w:sz w:val="24"/>
          <w:szCs w:val="24"/>
        </w:rPr>
        <w:t>(Read et al., 2012)</w:t>
      </w:r>
      <w:ins w:id="50" w:author="Wynne, Jacob" w:date="2021-05-02T12:11:00Z">
        <w:r w:rsidR="00684366" w:rsidRPr="007F225F">
          <w:rPr>
            <w:rFonts w:ascii="Times New Roman" w:hAnsi="Times New Roman" w:cs="Times New Roman"/>
            <w:sz w:val="24"/>
            <w:szCs w:val="24"/>
          </w:rPr>
          <w:fldChar w:fldCharType="end"/>
        </w:r>
      </w:ins>
      <w:r w:rsidR="008602B3">
        <w:rPr>
          <w:rFonts w:ascii="Times New Roman" w:hAnsi="Times New Roman" w:cs="Times New Roman"/>
          <w:sz w:val="24"/>
          <w:szCs w:val="24"/>
        </w:rPr>
        <w:t xml:space="preserve"> </w:t>
      </w:r>
      <w:commentRangeStart w:id="51"/>
      <w:commentRangeStart w:id="52"/>
      <w:commentRangeStart w:id="53"/>
      <w:commentRangeStart w:id="54"/>
      <w:r w:rsidR="00950F17" w:rsidRPr="007F225F">
        <w:rPr>
          <w:rFonts w:ascii="Times New Roman" w:hAnsi="Times New Roman" w:cs="Times New Roman"/>
          <w:sz w:val="24"/>
          <w:szCs w:val="24"/>
        </w:rPr>
        <w:t>primary production</w:t>
      </w:r>
      <w:commentRangeStart w:id="55"/>
      <w:r w:rsidR="00591C68"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{"citationItems":[{"id":"ITEM-1","itemData":{"DOI":"10.1002/lno.10656","ISSN":"00243590","abstract":"The vertical distribution of chlorophyll in stratified lakes and reservoirs frequently exhibits a maximum peak deep in the water column, referred to as the deep chlorophyll maximum (DCM). DCMs are ecologically important hot spots of primary production and nutrient cycling, and their location can determine vertical habitat gradients for primary consumers. Consequently, the drivers of DCM structure regulate many characteristics of aquatic food webs and biogeochemistry. Previous studies have identified light and thermal stratification as important drivers of summer DCM depth, but their relative importance across a broad range of lakes is not well resolved. We analyzed profiles of chlorophyll fluorescence, temperature, and light during summer stratification from 100 lakes in the Global Lake Ecological Observatory Network (GLEON) and quantified two characteristics of DCM structure: depth and thickness. While DCMs do form in oligotrophic lakes, we found that they can also form in eutrophic to dystrophic lakes. Using a random forest algorithm, we assessed the relative importance of variables associated with light attenuation vs. thermal stratification for predicting DCM structure in lakes that spanned broad gradients of morphometry and transparency. Our analyses revealed that light attenuation was a more important predictor of DCM depth than thermal stratification and that DCMs deepen with increasing lake clarity. DCM thickness was best predicted by lake size with larger lakes having thicker DCMs. Additionally, our analysis demonstrates that the relative importance of light and thermal stratification on DCM structure is not uniform across a diversity of lake types.","author":[{"dropping-particle":"","family":"Leach","given":"Taylor H.","non-dropping-particle":"","parse-names":false,"suffix":""},{"dropping-particle":"","family":"Beisner","given":"Beatrix E.","non-dropping-particle":"","parse-names":false,"suffix":""},{"dropping-particle":"","family":"Carey","given":"Cayelan C.","non-dropping-particle":"","parse-names":false,"suffix":""},{"dropping-particle":"","family":"Pernica","given":"Patricia","non-dropping-particle":"","parse-names":false,"suffix":""},{"dropping-particle":"","family":"Rose","given":"Kevin C.","non-dropping-particle":"","parse-names":false,"suffix":""},{"dropping-particle":"","family":"Huot","given":"Yannick","non-dropping-particle":"","parse-names":false,"suffix":""},{"dropping-particle":"","family":"Brentrup","given":"Jennifer A.","non-dropping-particle":"","parse-names":false,"suffix":""},{"dropping-particle":"","family":"Domaizon","given":"Isabelle","non-dropping-particle":"","parse-names":false,"suffix":""},{"dropping-particle":"","family":"Grossart","given":"Hans-Peter","non-dropping-particle":"","parse-names":false,"suffix":""},{"dropping-particle":"","family":"Ibelings","given":"Bastiaan W.","non-dropping-particle":"","parse-names":false,"suffix":""},{"dropping-particle":"","family":"Jacquet","given":"Stéphan","non-dropping-particle":"","parse-names":false,"suffix":""},{"dropping-particle":"","family":"Kelly","given":"Patrick T.","non-dropping-particle":"","parse-names":false,"suffix":""},{"dropping-particle":"","family":"Rusak","given":"James A.","non-dropping-particle":"","parse-names":false,"suffix":""},{"dropping-particle":"","family":"Stockwell","given":"Jason D.","non-dropping-particle":"","parse-names":false,"suffix":""},{"dropping-particle":"","family":"Straile","given":"Dietmar","non-dropping-particle":"","parse-names":false,"suffix":""},{"dropping-particle":"","family":"Verburg","given":"Piet","non-dropping-particle":"","parse-names":false,"suffix":""}],"container-title":"Limnology and Oceanography","id":"ITEM-1","issue":"2","issued":{"date-parts":[["2018","3","1"]]},"page":"628-646","publisher":"Wiley Blackwell","title":"Patterns and drivers of deep chlorophyll maxima structure in 100 lakes: The relative importance of light and thermal stratification","type":"article-journal","volume":"63"},"uris":["http://www.mendeley.com/documents/?uuid=25a3d17b-0d0d-3606-98cb-b87295ecec03"]}],"mendeley":{"formattedCitation":"(Leach et al., 2018)","plainTextFormattedCitation":"(Leach et al., 2018)","previouslyFormattedCitation":"&lt;sup&gt;11&lt;/sup&gt;"},"properties":{"noteIndex":0},"schema":"https://github.com/citation-style-language/schema/raw/master/csl-citation.json"}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(Leach et al., 2018)</w:t>
      </w:r>
      <w:r w:rsidR="00591C68" w:rsidRPr="007F225F">
        <w:rPr>
          <w:rFonts w:ascii="Times New Roman" w:hAnsi="Times New Roman" w:cs="Times New Roman"/>
          <w:sz w:val="24"/>
          <w:szCs w:val="24"/>
        </w:rPr>
        <w:fldChar w:fldCharType="end"/>
      </w:r>
      <w:commentRangeEnd w:id="55"/>
      <w:r w:rsidR="008602B3">
        <w:rPr>
          <w:rStyle w:val="CommentReference"/>
        </w:rPr>
        <w:commentReference w:id="55"/>
      </w:r>
      <w:r w:rsidR="00950F17" w:rsidRPr="007F225F">
        <w:rPr>
          <w:rFonts w:ascii="Times New Roman" w:hAnsi="Times New Roman" w:cs="Times New Roman"/>
          <w:sz w:val="24"/>
          <w:szCs w:val="24"/>
        </w:rPr>
        <w:t xml:space="preserve">, </w:t>
      </w:r>
      <w:ins w:id="56" w:author="Wynne, Jacob" w:date="2021-05-02T12:11:00Z">
        <w:r w:rsidR="00684366">
          <w:rPr>
            <w:rFonts w:ascii="Times New Roman" w:hAnsi="Times New Roman" w:cs="Times New Roman"/>
            <w:sz w:val="24"/>
            <w:szCs w:val="24"/>
          </w:rPr>
          <w:t xml:space="preserve">and </w:t>
        </w:r>
      </w:ins>
      <w:r w:rsidR="00950F17" w:rsidRPr="007F225F">
        <w:rPr>
          <w:rFonts w:ascii="Times New Roman" w:hAnsi="Times New Roman" w:cs="Times New Roman"/>
          <w:sz w:val="24"/>
          <w:szCs w:val="24"/>
        </w:rPr>
        <w:t>quality of fisheries habitats</w:t>
      </w:r>
      <w:r w:rsidR="00AA7688">
        <w:rPr>
          <w:rFonts w:ascii="Times New Roman" w:hAnsi="Times New Roman" w:cs="Times New Roman"/>
          <w:sz w:val="24"/>
          <w:szCs w:val="24"/>
        </w:rPr>
        <w:t xml:space="preserve"> </w:t>
      </w:r>
      <w:r w:rsidR="00591C68"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{"citationItems":[{"id":"ITEM-1","itemData":{"DOI":"10.1111/gcb.13462","ISSN":"1354-1013","abstract":"Temperate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Biology","id":"ITEM-1","issue":"4","issued":{"date-parts":[["2017","4","8"]]},"page":"1463-1476","publisher":"Blackwell Publishing Ltd","title":"Projected shifts in fish species dominance in Wisconsin lakes under climate change","type":"article-journal","volume":"23"},"uris":["http://www.mendeley.com/documents/?uuid=d842b119-6802-3771-95b0-9be3557a42d7"]}],"mendeley":{"formattedCitation":"(Hansen, Read, Hansen, &amp; Winslow, 2017)","plainTextFormattedCitation":"(Hansen, Read, Hansen, &amp; Winslow, 2017)","previouslyFormattedCitation":"&lt;sup&gt;12&lt;/sup&gt;"},"properties":{"noteIndex":0},"schema":"https://github.com/citation-style-language/schema/raw/master/csl-citation.json"}</w:instrText>
      </w:r>
      <w:r w:rsidR="00591C68"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(Hansen, Read, Hansen, &amp; Winslow, 2017)</w:t>
      </w:r>
      <w:r w:rsidR="00591C68"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w:t>
      </w:r>
      <w:del w:id="57" w:author="Wynne, Jacob" w:date="2021-05-02T12:11:00Z">
        <w:r w:rsidR="00950F17" w:rsidRPr="007F225F" w:rsidDel="00684366">
          <w:rPr>
            <w:rFonts w:ascii="Times New Roman" w:hAnsi="Times New Roman" w:cs="Times New Roman"/>
            <w:sz w:val="24"/>
            <w:szCs w:val="24"/>
          </w:rPr>
          <w:delText xml:space="preserve"> deep-water oxygen levels</w:delText>
        </w:r>
        <w:r w:rsidR="00AA7688" w:rsidDel="00684366">
          <w:rPr>
            <w:rFonts w:ascii="Times New Roman" w:hAnsi="Times New Roman" w:cs="Times New Roman"/>
            <w:sz w:val="24"/>
            <w:szCs w:val="24"/>
          </w:rPr>
          <w:delText xml:space="preserve"> </w:delText>
        </w:r>
        <w:r w:rsidR="00591C68" w:rsidRPr="007F225F" w:rsidDel="00684366">
          <w:rPr>
            <w:rFonts w:ascii="Times New Roman" w:hAnsi="Times New Roman" w:cs="Times New Roman"/>
            <w:sz w:val="24"/>
            <w:szCs w:val="24"/>
          </w:rPr>
          <w:fldChar w:fldCharType="begin" w:fldLock="1"/>
        </w:r>
        <w:r w:rsidR="00FB4976" w:rsidRPr="00684366" w:rsidDel="00684366">
          <w:rPr>
            <w:rFonts w:ascii="Times New Roman" w:hAnsi="Times New Roman" w:cs="Times New Roman"/>
            <w:sz w:val="24"/>
            <w:szCs w:val="24"/>
          </w:rPr>
          <w:delInstrText>ADDIN CSL_CITATION {"citationItems":[{"id":"ITEM-1","itemData":{"DOI":"10.4319/lo.2006.51.2.0815","ISSN":"00243590","abstract":"In summer 2003 central Europe suffered an unusually severe heat wave, with air temperatures similar to those predicted for an average summer during the late 21st century. We use a unique set of over half a century of lake data from two lakes in Switzerland to determine the effect of the 2003 heat wave on water temperature and oxygen conditions in order to assess how temperate lakes will react when exposed to the increased ambient summer air temperatures that will be encountered in a generally warmer world and to test the predictions of relevant simulation models. In both lakes, surface temperature and thermal stability in summer 2003 were the highest ever recorded, exceeding the long-term mean by more than 2.5 standard deviations. The extremely high degree of thermal stability resulted in extraordinarily strong hypolimnetic oxygen depletion. These results are consistent with the predictions of the simulation models. Additionally, the results indicate that climatic warming will increase the risk of occurrence of deep-water anoxia, thus counteracting long-term efforts that have been undertaken to ameliorate the effects of anthropogenic eutrophication. © 2006, by the American Society of Limnology and Oceanography, Inc.","author":[{"dropping-particle":"","family":"Jankowski","given":"Thomas","non-dropping-particle":"","parse-names":false,"suffix":""},{"dropping-particle":"","family":"Livingstone","given":"David M.","non-dropping-particle":"","parse-names":false,"suffix":""},{"dropping-particle":"","family":"Bührer","given":"Heinrich","non-dropping-particle":"","parse-names":false,"suffix":""},{"dropping-particle":"","family":"Forster","given":"Richard","non-dropping-particle":"","parse-names":false,"suffix":""},{"dropping-particle":"","family":"Niederhauser","given":"Pius","non-dropping-particle":"","parse-names":false,"suffix":""}],"container-title":"Limnology and Oceanography","id":"ITEM-1","issue":"2","issued":{"date-parts":[["2006","3","1"]]},"page":"815-819","publisher":"American Society of Limnology and Oceanography Inc.","title":"Consequences of the 2003 European heat wave for lake temperature profiles, thermal stability, and hypolimnetic oxygen depletion: Implications for a warmer world","type":"article-journal","volume":"51"},"uris":["http://www.mendeley.com/documents/?uuid=6c1441f5-3065-36c5-8fc9-dd3f7a0f8f03"]}],"mendeley":{"formattedCitation":"&lt;sup&gt;7&lt;/sup&gt;","plainTextFormattedCitation":"7","previouslyFormattedCitation":"&lt;sup&gt;7&lt;/sup&gt;"},"properties":{"noteIndex":0},"schema":"https://github.com/citation-style-language/schema/raw/master/csl-citation.json"}</w:delInstrText>
        </w:r>
        <w:r w:rsidR="00591C68" w:rsidRPr="007F225F" w:rsidDel="00684366">
          <w:rPr>
            <w:rFonts w:ascii="Times New Roman" w:hAnsi="Times New Roman" w:cs="Times New Roman"/>
            <w:sz w:val="24"/>
            <w:szCs w:val="24"/>
          </w:rPr>
          <w:fldChar w:fldCharType="separate"/>
        </w:r>
        <w:r w:rsidR="00433C6C" w:rsidRPr="00684366" w:rsidDel="00684366">
          <w:rPr>
            <w:rFonts w:ascii="Times New Roman" w:hAnsi="Times New Roman" w:cs="Times New Roman"/>
            <w:noProof/>
            <w:sz w:val="24"/>
            <w:szCs w:val="24"/>
            <w:vertAlign w:val="superscript"/>
          </w:rPr>
          <w:delText>7</w:delText>
        </w:r>
        <w:r w:rsidR="00591C68" w:rsidRPr="007F225F" w:rsidDel="00684366">
          <w:rPr>
            <w:rFonts w:ascii="Times New Roman" w:hAnsi="Times New Roman" w:cs="Times New Roman"/>
            <w:sz w:val="24"/>
            <w:szCs w:val="24"/>
          </w:rPr>
          <w:fldChar w:fldCharType="end"/>
        </w:r>
        <w:r w:rsidR="00591C68" w:rsidRPr="007F225F" w:rsidDel="00684366">
          <w:rPr>
            <w:rFonts w:ascii="Times New Roman" w:hAnsi="Times New Roman" w:cs="Times New Roman"/>
            <w:sz w:val="24"/>
            <w:szCs w:val="24"/>
          </w:rPr>
          <w:fldChar w:fldCharType="begin" w:fldLock="1"/>
        </w:r>
        <w:r w:rsidR="00FB4976" w:rsidDel="00684366">
          <w:rPr>
            <w:rFonts w:ascii="Times New Roman" w:hAnsi="Times New Roman" w:cs="Times New Roman"/>
            <w:sz w:val="24"/>
            <w:szCs w:val="24"/>
          </w:rPr>
          <w:delInstrText>ADDIN CSL_CITATION {"citationItems":[{"id":"ITEM-1","itemData":{"DOI":"10.1007/s10584-018-2275-2","ISSN":"15731480","abstract":"Lake Baikal is the oldest, deepest, and most voluminous freshwater lake on Earth. Despite its enormous depth, episodically (almost twice a year) large amounts of surface, cold, and oxygenated water sink until the bottom of the lake due to thermobaric instability, with consequent effects on the ecology of the whole lake. A minimal one-dimensional model is used to investigate how changes in the main external forcing (i.e., wind and lake surface temperature) may affect this deep ventilation mechanism. The effect of climate change is evaluated considering the IPCC RCP8.5 and some idealized scenarios and is quantified by (i) estimating the mean annual downwelling volume and temperature and (ii) analyzing vertical temperature and dissolved oxygen profiles. The results suggest that the strongest impact is produced by alterations of wind forcing, while deep ventilation is resistant to rising lake surface temperature. In fact, the seasons when deep ventilation can occur can be shifted in time by lake warming, but not dramatically modified in their duration. Overall, the results show that Lake Baikal is sensible to climate change, to an extent that the ecosystem and water quality of this unique lacustrine system may undergo profound disturbances.","author":[{"dropping-particle":"","family":"Piccolroaz","given":"Sebastiano","non-dropping-particle":"","parse-names":false,"suffix":""},{"dropping-particle":"","family":"Toffolon","given":"Marco","non-dropping-particle":"","parse-names":false,"suffix":""}],"container-title":"Climatic Change","id":"ITEM-1","issue":"3-4","issued":{"date-parts":[["2018","10","1"]]},"page":"181-194","publisher":"Springer Netherlands","title":"The fate of Lake Baikal: how climate change may alter deep ventilation in the largest lake on Earth","type":"article-journal","volume":"150"},"uris":["http://www.mendeley.com/documents/?uuid=81c6a7df-89db-3e2e-87cd-e6cc676b421b"]}],"mendeley":{"formattedCitation":"&lt;sup&gt;8&lt;/sup&gt;","plainTextFormattedCitation":"8","previouslyFormattedCitation":"&lt;sup&gt;8&lt;/sup&gt;"},"properties":{"noteIndex":0},"schema":"https://github.com/citation-style-language/schema/raw/master/csl-citation.json"}</w:delInstrText>
        </w:r>
        <w:r w:rsidR="00591C68" w:rsidRPr="007F225F" w:rsidDel="00684366">
          <w:rPr>
            <w:rFonts w:ascii="Times New Roman" w:hAnsi="Times New Roman" w:cs="Times New Roman"/>
            <w:sz w:val="24"/>
            <w:szCs w:val="24"/>
          </w:rPr>
          <w:fldChar w:fldCharType="separate"/>
        </w:r>
        <w:r w:rsidR="00433C6C" w:rsidRPr="00433C6C" w:rsidDel="00684366">
          <w:rPr>
            <w:rFonts w:ascii="Times New Roman" w:hAnsi="Times New Roman" w:cs="Times New Roman"/>
            <w:noProof/>
            <w:sz w:val="24"/>
            <w:szCs w:val="24"/>
            <w:vertAlign w:val="superscript"/>
          </w:rPr>
          <w:delText>8</w:delText>
        </w:r>
        <w:r w:rsidR="00591C68" w:rsidRPr="007F225F" w:rsidDel="00684366">
          <w:rPr>
            <w:rFonts w:ascii="Times New Roman" w:hAnsi="Times New Roman" w:cs="Times New Roman"/>
            <w:sz w:val="24"/>
            <w:szCs w:val="24"/>
          </w:rPr>
          <w:fldChar w:fldCharType="end"/>
        </w:r>
        <w:r w:rsidR="00950F17" w:rsidRPr="007F225F" w:rsidDel="00684366">
          <w:rPr>
            <w:rFonts w:ascii="Times New Roman" w:hAnsi="Times New Roman" w:cs="Times New Roman"/>
            <w:sz w:val="24"/>
            <w:szCs w:val="24"/>
          </w:rPr>
          <w:delText xml:space="preserve"> and atmospheric gas </w:delText>
        </w:r>
        <w:r w:rsidR="00AA7688" w:rsidDel="00684366">
          <w:rPr>
            <w:rFonts w:ascii="Times New Roman" w:hAnsi="Times New Roman" w:cs="Times New Roman"/>
            <w:sz w:val="24"/>
            <w:szCs w:val="24"/>
          </w:rPr>
          <w:delText xml:space="preserve">exchange </w:delText>
        </w:r>
        <w:commentRangeEnd w:id="51"/>
        <w:r w:rsidR="008602B3" w:rsidDel="00684366">
          <w:rPr>
            <w:rStyle w:val="CommentReference"/>
          </w:rPr>
          <w:commentReference w:id="51"/>
        </w:r>
        <w:commentRangeEnd w:id="52"/>
        <w:r w:rsidR="007A236A" w:rsidDel="00684366">
          <w:rPr>
            <w:rStyle w:val="CommentReference"/>
          </w:rPr>
          <w:commentReference w:id="52"/>
        </w:r>
        <w:commentRangeEnd w:id="53"/>
        <w:r w:rsidR="007A236A" w:rsidDel="00684366">
          <w:rPr>
            <w:rStyle w:val="CommentReference"/>
          </w:rPr>
          <w:commentReference w:id="53"/>
        </w:r>
        <w:commentRangeEnd w:id="54"/>
        <w:r w:rsidR="007A236A" w:rsidDel="00684366">
          <w:rPr>
            <w:rStyle w:val="CommentReference"/>
          </w:rPr>
          <w:commentReference w:id="54"/>
        </w:r>
        <w:r w:rsidR="00591C68" w:rsidRPr="007F225F" w:rsidDel="00684366">
          <w:rPr>
            <w:rFonts w:ascii="Times New Roman" w:hAnsi="Times New Roman" w:cs="Times New Roman"/>
            <w:sz w:val="24"/>
            <w:szCs w:val="24"/>
          </w:rPr>
          <w:fldChar w:fldCharType="begin" w:fldLock="1"/>
        </w:r>
        <w:r w:rsidR="00FB4976" w:rsidDel="00684366">
          <w:rPr>
            <w:rFonts w:ascii="Times New Roman" w:hAnsi="Times New Roman" w:cs="Times New Roman"/>
            <w:sz w:val="24"/>
            <w:szCs w:val="24"/>
          </w:rPr>
          <w:delInstrText>ADDIN CSL_CITATION {"citationItems":[{"id":"ITEM-1","itemData":{"DOI":"10.4319/lo.2009.54.6_part_2.2298","ISSN":"00243590","abstract":"We explore the role of lakes in carbon cycling and global climate, examine the mechanisms influencing carbon pools and transformations in lakes, and discuss how the metabolism of carbon in the inland waters is likely to change in response to climate. Furthermore, we project changes as global climate change in the abundance and spatial distribution of lakes in the biosphere, and we revise the estimate for the global extent of carbon transformation in inland waters. This synthesis demonstrates that the global annual emissions of carbon dioxide from inland waters to the atmosphere are similar in magnitude to the carbon dioxide uptake by the oceans and that the global burial of organic carbon in inland water sediments exceeds organic carbon sequestration on the ocean floor. The role of inland waters in global carbon cycling and climate forcing may be changed by human activities, including construction of impoundments, which accumulate large amounts of carbon in sediments and emit large amounts of methane to the atmosphere. Methane emissions are also expected from lakes on melting permafrost. The synthesis presented here indicates that (1) inland waters constitute a significant component of the global carbon cycle, (2) their contribution to this cycle has significantly changed as a result of human activities, and (3) they will continue to change in response to future climate change causing decreased as well as increased abundance of lakes as well as increases in the number of aquatic impoundments. © 2009, by the American Society of Limnology and Oceanography, Inc.","author":[{"dropping-particle":"","family":"Tranvik","given":"Lars J.","non-dropping-particle":"","parse-names":false,"suffix":""},{"dropping-particle":"","family":"Downing","given":"John A.","non-dropping-particle":"","parse-names":false,"suffix":""},{"dropping-particle":"","family":"Cotner","given":"James B.","non-dropping-particle":"","parse-names":false,"suffix":""},{"dropping-particle":"","family":"Loiselle","given":"Steven A.","non-dropping-particle":"","parse-names":false,"suffix":""},{"dropping-particle":"","family":"Striegl","given":"Robert G.","non-dropping-particle":"","parse-names":false,"suffix":""},{"dropping-particle":"","family":"Ballatore","given":"Thomas J.","non-dropping-particle":"","parse-names":false,"suffix":""},{"dropping-particle":"","family":"Dillon","given":"Peter","non-dropping-particle":"","parse-names":false,"suffix":""},{"dropping-particle":"","family":"Finlay","given":"Kerri","non-dropping-particle":"","parse-names":false,"suffix":""},{"dropping-particle":"","family":"Fortino","given":"Kenneth","non-dropping-particle":"","parse-names":false,"suffix":""},{"dropping-particle":"","family":"Knoll","given":"Lesley B.","non-dropping-particle":"","parse-names":false,"suffix":""},{"dropping-particle":"","family":"Kortelainen","given":"Pirkko L.","non-dropping-particle":"","parse-names":false,"suffix":""},{"dropping-particle":"","family":"Kutser","given":"Tiit","non-dropping-particle":"","parse-names":false,"suffix":""},{"dropping-particle":"","family":"Larsen","given":"Soren.","non-dropping-particle":"","parse-names":false,"suffix":""},{"dropping-particle":"","family":"Laurion","given":"Isabelle","non-dropping-particle":"","parse-names":false,"suffix":""},{"dropping-particle":"","family":"Leech","given":"Dina M.","non-dropping-particle":"","parse-names":false,"suffix":""},{"dropping-particle":"","family":"McCallister","given":"S. Leigh","non-dropping-particle":"","parse-names":false,"suffix":""},{"dropping-particle":"","family":"McKnight","given":"Diane M.","non-dropping-particle":"","parse-names":false,"suffix":""},{"dropping-particle":"","family":"Melack","given":"John M.","non-dropping-particle":"","parse-names":false,"suffix":""},{"dropping-particle":"","family":"Overholt","given":"Erin","non-dropping-particle":"","parse-names":false,"suffix":""},{"dropping-particle":"","family":"Porter","given":"Jason A.","non-dropping-particle":"","parse-names":false,"suffix":""},{"dropping-particle":"","family":"Prairie","given":"Yves","non-dropping-particle":"","parse-names":false,"suffix":""},{"dropping-particle":"","family":"Renwick","given":"William H.","non-dropping-particle":"","parse-names":false,"suffix":""},{"dropping-particle":"","family":"Roland","given":"Fabio","non-dropping-particle":"","parse-names":false,"suffix":""},{"dropping-particle":"","family":"Sherman","given":"Bradford S.","non-dropping-particle":"","parse-names":false,"suffix":""},{"dropping-particle":"","family":"Schindler","given":"David W.","non-dropping-particle":"","parse-names":false,"suffix":""},{"dropping-particle":"","family":"Sobek","given":"Sebastian","non-dropping-particle":"","parse-names":false,"suffix":""},{"dropping-particle":"","family":"Tremblay","given":"Alain","non-dropping-particle":"","parse-names":false,"suffix":""},{"dropping-particle":"","family":"Vanni","given":"Michael J.","non-dropping-particle":"","parse-names":false,"suffix":""},{"dropping-particle":"","family":"Verschoor","given":"Antonie M.","non-dropping-particle":"","parse-names":false,"suffix":""},{"dropping-particle":"","family":"Wachenfeldt","given":"Eddie","non-dropping-particle":"von","parse-names":false,"suffix":""},{"dropping-particle":"","family":"Weyhenmeyer","given":"Gesa A.","non-dropping-particle":"","parse-names":false,"suffix":""}],"container-title":"Limnology and Oceanography","id":"ITEM-1","issue":"6part2","issued":{"date-parts":[["2009","11","1"]]},"page":"2298-2314","publisher":"American Society of Limnology and Oceanography Inc.","title":"Lakes and reservoirs as regulators of carbon cycling and climate","type":"article-journal","volume":"54"},"uris":["http://www.mendeley.com/documents/?uuid=e571aca6-b2de-3efc-9e71-d615380ee4d0"]}],"mendeley":{"formattedCitation":"&lt;sup&gt;9&lt;/sup&gt;","plainTextFormattedCitation":"9","previouslyFormattedCitation":"&lt;sup&gt;9&lt;/sup&gt;"},"properties":{"noteIndex":0},"schema":"https://github.com/citation-style-language/schema/raw/master/csl-citation.json"}</w:delInstrText>
        </w:r>
        <w:r w:rsidR="00591C68" w:rsidRPr="007F225F" w:rsidDel="00684366">
          <w:rPr>
            <w:rFonts w:ascii="Times New Roman" w:hAnsi="Times New Roman" w:cs="Times New Roman"/>
            <w:sz w:val="24"/>
            <w:szCs w:val="24"/>
          </w:rPr>
          <w:fldChar w:fldCharType="separate"/>
        </w:r>
        <w:r w:rsidR="00433C6C" w:rsidRPr="00433C6C" w:rsidDel="00684366">
          <w:rPr>
            <w:rFonts w:ascii="Times New Roman" w:hAnsi="Times New Roman" w:cs="Times New Roman"/>
            <w:noProof/>
            <w:sz w:val="24"/>
            <w:szCs w:val="24"/>
            <w:vertAlign w:val="superscript"/>
          </w:rPr>
          <w:delText>9</w:delText>
        </w:r>
        <w:r w:rsidR="00591C68" w:rsidRPr="007F225F" w:rsidDel="00684366">
          <w:rPr>
            <w:rFonts w:ascii="Times New Roman" w:hAnsi="Times New Roman" w:cs="Times New Roman"/>
            <w:sz w:val="24"/>
            <w:szCs w:val="24"/>
          </w:rPr>
          <w:fldChar w:fldCharType="end"/>
        </w:r>
        <w:r w:rsidR="00591C68" w:rsidRPr="007F225F" w:rsidDel="00684366">
          <w:rPr>
            <w:rFonts w:ascii="Times New Roman" w:hAnsi="Times New Roman" w:cs="Times New Roman"/>
            <w:sz w:val="24"/>
            <w:szCs w:val="24"/>
          </w:rPr>
          <w:fldChar w:fldCharType="begin" w:fldLock="1"/>
        </w:r>
        <w:r w:rsidR="00FB4976" w:rsidDel="00684366">
          <w:rPr>
            <w:rFonts w:ascii="Times New Roman" w:hAnsi="Times New Roman" w:cs="Times New Roman"/>
            <w:sz w:val="24"/>
            <w:szCs w:val="24"/>
          </w:rPr>
          <w:delInstrText>ADDIN CSL_CITATION {"citationItems":[{"id":"ITEM-1","itemData":{"DOI":"10.1029/2012GL051886","ISSN":"00948276","abstract":"High-frequency physical observations from 40 temperate lakes were used to examine the relative contributions of wind shear (u&lt;inf&gt;*&lt;/inf&gt;) and convection (w&lt;inf&gt;*&lt;/inf&gt;) to turbulence in the surface mixed layer. Seasonal patterns of u&lt;inf&gt;*&lt;/inf&gt; and w&lt;inf&gt;*&lt;/inf&gt; were dissimilar; u&lt;inf&gt;*&lt;/inf&gt; was often highest in the spring, while w &lt;inf&gt;*&lt;/inf&gt; increased throughout the summer to a maximum in early fall. Convection was a larger mixed-layer turbulence source than wind shear (u &lt;inf&gt;*&lt;/inf&gt;/w&lt;inf&gt;*&lt;/inf&gt;&lt;0.75) for 18 of the 40 lakes, including all 11 lakes&lt;10ha. As a consequence, the relative contribution of convection to the gas transfer velocity (k, estimated by the surface renewal model) was greater for small lakes. The average k was 0.54mday&lt;sup&gt;-1&lt;/sup&gt; for lakes&lt;10ha. Because u&lt;inf&gt;*&lt;/inf&gt; and w&lt;inf&gt;*&lt;/inf&gt; differ in temporal pattern and magnitude across lakes, both convection and wind shear should be considered in future formulations of lake-air gas exchange, especially for small lakes. © 2012 by the American Geophysical Union.","author":[{"dropping-particle":"","family":"Read","given":"Jordan S.","non-dropping-particle":"","parse-names":false,"suffix":""},{"dropping-particle":"","family":"Hamilton","given":"David P.","non-dropping-particle":"","parse-names":false,"suffix":""},{"dropping-particle":"","family":"Desai","given":"Ankur R.","non-dropping-particle":"","parse-names":false,"suffix":""},{"dropping-particle":"","family":"Rose","given":"Kevin C.","non-dropping-particle":"","parse-names":false,"suffix":""},{"dropping-particle":"","family":"MacIntyre","given":"Sally","non-dropping-particle":"","parse-names":false,"suffix":""},{"dropping-particle":"","family":"Lenters","given":"John D.","non-dropping-particle":"","parse-names":false,"suffix":""},{"dropping-particle":"","family":"Smyth","given":"Robyn L.","non-dropping-particle":"","parse-names":false,"suffix":""},{"dropping-particle":"","family":"Hanson","given":"Paul C.","non-dropping-particle":"","parse-names":false,"suffix":""},{"dropping-particle":"","family":"Cole","given":"Jonathan J.","non-dropping-particle":"","parse-names":false,"suffix":""},{"dropping-particle":"","family":"Staehr","given":"Peter A.","non-dropping-particle":"","parse-names":false,"suffix":""},{"dropping-particle":"","family":"Rusak","given":"James A.","non-dropping-particle":"","parse-names":false,"suffix":""},{"dropping-particle":"","family":"Pierson","given":"Donald C.","non-dropping-particle":"","parse-names":false,"suffix":""},{"dropping-particle":"","family":"Brookes","given":"Justin D.","non-dropping-particle":"","parse-names":false,"suffix":""},{"dropping-particle":"","family":"Laas","given":"Alo","non-dropping-particle":"","parse-names":false,"suffix":""},{"dropping-particle":"","family":"Wu","given":"Chin H.","non-dropping-particle":"","parse-names":false,"suffix":""}],"container-title":"Geophysical Research Letters","id":"ITEM-1","issue":"9","issued":{"date-parts":[["2012","5","1"]]},"page":"n/a-n/a","publisher":"Blackwell Publishing Ltd","title":"Lake-size dependency of wind shear and convection as controls on gas exchange","type":"article-journal","volume":"39"},"uris":["http://www.mendeley.com/documents/?uuid=8dbd90b9-95e2-3ae3-8ed9-0f88642499eb"]}],"mendeley":{"formattedCitation":"&lt;sup&gt;10&lt;/sup&gt;","plainTextFormattedCitation":"10","previouslyFormattedCitation":"&lt;sup&gt;10&lt;/sup&gt;"},"properties":{"noteIndex":0},"schema":"https://github.com/citation-style-language/schema/raw/master/csl-citation.json"}</w:delInstrText>
        </w:r>
        <w:r w:rsidR="00591C68" w:rsidRPr="007F225F" w:rsidDel="00684366">
          <w:rPr>
            <w:rFonts w:ascii="Times New Roman" w:hAnsi="Times New Roman" w:cs="Times New Roman"/>
            <w:sz w:val="24"/>
            <w:szCs w:val="24"/>
          </w:rPr>
          <w:fldChar w:fldCharType="separate"/>
        </w:r>
        <w:r w:rsidR="00433C6C" w:rsidRPr="00433C6C" w:rsidDel="00684366">
          <w:rPr>
            <w:rFonts w:ascii="Times New Roman" w:hAnsi="Times New Roman" w:cs="Times New Roman"/>
            <w:noProof/>
            <w:sz w:val="24"/>
            <w:szCs w:val="24"/>
            <w:vertAlign w:val="superscript"/>
          </w:rPr>
          <w:delText>10</w:delText>
        </w:r>
        <w:r w:rsidR="00591C68" w:rsidRPr="007F225F" w:rsidDel="00684366">
          <w:rPr>
            <w:rFonts w:ascii="Times New Roman" w:hAnsi="Times New Roman" w:cs="Times New Roman"/>
            <w:sz w:val="24"/>
            <w:szCs w:val="24"/>
          </w:rPr>
          <w:fldChar w:fldCharType="end"/>
        </w:r>
      </w:del>
      <w:r w:rsidRPr="007F225F">
        <w:rPr>
          <w:rFonts w:ascii="Times New Roman" w:hAnsi="Times New Roman" w:cs="Times New Roman"/>
          <w:sz w:val="24"/>
          <w:szCs w:val="24"/>
        </w:rPr>
        <w:t>.</w:t>
      </w:r>
      <w:r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{"citationItems":[{"id":"ITEM-1","itemData":{"DOI":"10.1002/lno.11654","abstract":"Lake surface temperatures are warming in many regions and have the potential to alter seasonal thermal stratification. However, the effects of climate change on thermal stratification can be difficult to characterize because trends in thermal stratification can be regulated by changes in multiple climate variables and other characteristics, such as water clarity. Here, we use long-term (1993-2017) data from near-pristine Crater Lake (Oregon) to understand long-term changes in the depth and strength of summer stratification, measured by the center of buoyancy and Schmidt Stability, respectively. The depth of stratification has shoaled significantly (2.4 m decade −1), while stratification strength exhibited no long-term trend. Empirical observations and model-ing scenarios demonstrate that atmospheric stilling at Crater Lake is associated with the 25-year shoaling trend as spring wind speeds declined over the observation period. While summer lake surface water and air temperatures warmed during the study period, spring air temperatures were variable and correlated with summer Schmidt Stability. Our results indicate that warmer spring air temperature resulted in earlier onset of stratifica-tion and stronger summer stratification.","author":[{"dropping-particle":"","family":"Stetler","given":"Jonathan T","non-dropping-particle":"","parse-names":false,"suffix":""},{"dropping-particle":"","family":"Girdner","given":"Scott","non-dropping-particle":"","parse-names":false,"suffix":""},{"dropping-particle":"","family":"Mack","given":"Jeremy","non-dropping-particle":"","parse-names":false,"suffix":""},{"dropping-particle":"","family":"Winslow","given":"Luke A","non-dropping-particle":"","parse-names":false,"suffix":""},{"dropping-particle":"","family":"Leach","given":"Taylor H","non-dropping-particle":"","parse-names":false,"suffix":""},{"dropping-particle":"","family":"Rose","given":"Kevin C","non-dropping-particle":"","parse-names":false,"suffix":""}],"container-title":"Limnol. Oceanogr","id":"ITEM-1","issued":{"date-parts":[["2020"]]},"page":"1-11","title":"Atmospheric stilling and warming air temperatures drive long-term changes in lake stratification in a large oligotrophic lake","type":"article-journal","volume":"9999"},"uris":["http://www.mendeley.com/documents/?uuid=f219700c-e129-3adb-8cb1-efc5f172a6da"]}],"mendeley":{"formattedCitation":"(Stetler et al., 2020)","plainTextFormattedCitation":"(Stetler et al., 2020)","previouslyFormattedCitation":"&lt;sup&gt;13&lt;/sup&gt;"},"properties":{"noteIndex":0},"schema":"https://github.com/citation-style-language/schema/raw/master/csl-citation.json"}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Stetler</w:t>
      </w:r>
      <w:proofErr w:type="spellEnd"/>
      <w:r w:rsidR="00582D01" w:rsidRPr="00582D01">
        <w:rPr>
          <w:rFonts w:ascii="Times New Roman" w:hAnsi="Times New Roman" w:cs="Times New Roman"/>
          <w:noProof/>
          <w:sz w:val="24"/>
          <w:szCs w:val="24"/>
        </w:rPr>
        <w:t xml:space="preserve"> et al., 2020)</w:t>
      </w:r>
      <w:r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w:t>
      </w:r>
      <w:r w:rsidR="008602B3">
        <w:rPr>
          <w:rFonts w:ascii="Times New Roman" w:hAnsi="Times New Roman" w:cs="Times New Roman"/>
          <w:sz w:val="24"/>
          <w:szCs w:val="24"/>
        </w:rPr>
        <w:t>As climate change alters the thermal budget of lakes</w:t>
      </w:r>
      <w:r w:rsidR="00C05DAC">
        <w:rPr>
          <w:rFonts w:ascii="Times New Roman" w:hAnsi="Times New Roman" w:cs="Times New Roman"/>
          <w:sz w:val="24"/>
          <w:szCs w:val="24"/>
        </w:rPr>
        <w:t xml:space="preserve"> through increased water surface temperatures</w:t>
      </w:r>
      <w:ins w:id="58" w:author="Wynne, Jacob" w:date="2021-05-02T20:05:00Z">
        <w:r w:rsidR="00B25590">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{"citationItems":[{"id":"ITEM-1","itemData":{"DOI":"10.1007/s10584-019-02465-y","ISSN":"15731480","abstract":"The annual minimum of lake surface water temperature influences ecological and biogeochemical processes, but variability and change in this extreme have not been investigated. Here, we analysed observational data from eight European lakes and investigated the changes in annual minimum surface water temperature. We found that between 1973 and 2014, the annual minimum lake surface temperature has increased at an average rate of + 0.35 °C decade−1, comparable to the rate of summer average lake surface temperature change during the same period (+ 0.32 °C decade−1). Coherent responses to climatic warming are observed between the increase in annual minimum lake surface temperature and the increase in winter air temperature variations. As a result of the rapid warming of annual minimum lake surface temperatures, some of the studied lakes no longer reach important minimum surface temperature thresholds that occur in winter, with complex and significant potential implications for lakes and the ecosystem services that they provide.","author":[{"dropping-particle":"","family":"Woolway","given":"R. Iestyn","non-dropping-particle":"","parse-names":false,"suffix":""},{"dropping-particle":"","family":"Weyhenmeyer","given":"Gesa A.","non-dropping-particle":"","parse-names":false,"suffix":""},{"dropping-particle":"","family":"Schmid","given":"Martin","non-dropping-particle":"","parse-names":false,"suffix":""},{"dropping-particle":"","family":"Dokulil","given":"Martin T.","non-dropping-particle":"","parse-names":false,"suffix":""},{"dropping-particle":"","family":"Eyto","given":"Elvira","non-dropping-particle":"de","parse-names":false,"suffix":""},{"dropping-particle":"","family":"Maberly","given":"Stephen C.","non-dropping-particle":"","parse-names":false,"suffix":""},{"dropping-particle":"","family":"May","given":"Linda","non-dropping-particle":"","parse-names":false,"suffix":""},{"dropping-particle":"","family":"Merchant","given":"Christopher J.","non-dropping-particle":"","parse-names":false,"suffix":""}],"container-title":"Climatic Change","id":"ITEM-1","issue":"1","issued":{"date-parts":[["2019","7","15"]]},"page":"81-94","publisher":"Springer Netherlands","title":"Substantial increase in minimum lake surface temperatures under climate change","type":"article-journal","volume":"155"},"uris":["http://www.mendeley.com/documents/?uuid=f04aecbd-5dd6-39f7-aa9e-9679843bb76b"]}],"mendeley":{"formattedCitation":"(Woolway et al., 2019)","plainTextFormattedCitation":"(Woolway et al., 2019)","previouslyFormattedCitation":"&lt;sup&gt;14&lt;/sup&gt;"},"properties":{"noteIndex":0},"schema":"https://github.com/citation-style-language/schema/raw/master/csl-citation.json"}</w:instrText>
      </w:r>
      <w:r w:rsidR="00B25590">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Woolway</w:t>
      </w:r>
      <w:proofErr w:type="spellEnd"/>
      <w:r w:rsidR="00582D01" w:rsidRPr="00582D01">
        <w:rPr>
          <w:rFonts w:ascii="Times New Roman" w:hAnsi="Times New Roman" w:cs="Times New Roman"/>
          <w:noProof/>
          <w:sz w:val="24"/>
          <w:szCs w:val="24"/>
        </w:rPr>
        <w:t xml:space="preserve"> et al., 2019)</w:t>
      </w:r>
      <w:ins w:id="59" w:author="Wynne, Jacob" w:date="2021-05-02T20:05:00Z">
        <w:r w:rsidR="00B25590">
          <w:rPr>
            <w:rFonts w:ascii="Times New Roman" w:hAnsi="Times New Roman" w:cs="Times New Roman"/>
            <w:sz w:val="24"/>
            <w:szCs w:val="24"/>
          </w:rPr>
          <w:fldChar w:fldCharType="end"/>
        </w:r>
      </w:ins>
      <w:del w:id="60" w:author="Wynne, Jacob" w:date="2021-05-02T20:06:00Z">
        <w:r w:rsidR="008602B3" w:rsidDel="00B25590">
          <w:rPr>
            <w:rFonts w:ascii="Times New Roman" w:hAnsi="Times New Roman" w:cs="Times New Roman"/>
            <w:sz w:val="24"/>
            <w:szCs w:val="24"/>
          </w:rPr>
          <w:delText xml:space="preserve"> </w:delText>
        </w:r>
      </w:del>
      <w:del w:id="61" w:author="Wynne, Jacob" w:date="2021-05-02T20:04:00Z">
        <w:r w:rsidR="008602B3" w:rsidDel="00B25590">
          <w:rPr>
            <w:rFonts w:ascii="Times New Roman" w:hAnsi="Times New Roman" w:cs="Times New Roman"/>
            <w:sz w:val="24"/>
            <w:szCs w:val="24"/>
          </w:rPr>
          <w:delText>(</w:delText>
        </w:r>
        <w:commentRangeStart w:id="62"/>
        <w:r w:rsidR="008602B3" w:rsidDel="00B25590">
          <w:rPr>
            <w:rFonts w:ascii="Times New Roman" w:hAnsi="Times New Roman" w:cs="Times New Roman"/>
            <w:sz w:val="24"/>
            <w:szCs w:val="24"/>
          </w:rPr>
          <w:delText>R</w:delText>
        </w:r>
      </w:del>
      <w:ins w:id="63" w:author="Wynne, Jacob" w:date="2021-05-02T20:04:00Z">
        <w:r w:rsidR="00B25590">
          <w:rPr>
            <w:rFonts w:ascii="Times New Roman" w:hAnsi="Times New Roman" w:cs="Times New Roman"/>
            <w:sz w:val="24"/>
            <w:szCs w:val="24"/>
          </w:rPr>
          <w:t>,</w:t>
        </w:r>
      </w:ins>
      <w:del w:id="64" w:author="Wynne, Jacob" w:date="2021-05-02T20:04:00Z">
        <w:r w:rsidR="008602B3" w:rsidDel="00B25590">
          <w:rPr>
            <w:rFonts w:ascii="Times New Roman" w:hAnsi="Times New Roman" w:cs="Times New Roman"/>
            <w:sz w:val="24"/>
            <w:szCs w:val="24"/>
          </w:rPr>
          <w:delText>EF</w:delText>
        </w:r>
        <w:commentRangeEnd w:id="62"/>
        <w:r w:rsidR="00C05DAC" w:rsidDel="00B25590">
          <w:rPr>
            <w:rStyle w:val="CommentReference"/>
          </w:rPr>
          <w:commentReference w:id="62"/>
        </w:r>
        <w:r w:rsidR="008602B3" w:rsidDel="00B25590">
          <w:rPr>
            <w:rFonts w:ascii="Times New Roman" w:hAnsi="Times New Roman" w:cs="Times New Roman"/>
            <w:sz w:val="24"/>
            <w:szCs w:val="24"/>
          </w:rPr>
          <w:delText>),</w:delText>
        </w:r>
      </w:del>
      <w:r w:rsidR="008602B3">
        <w:rPr>
          <w:rFonts w:ascii="Times New Roman" w:hAnsi="Times New Roman" w:cs="Times New Roman"/>
          <w:sz w:val="24"/>
          <w:szCs w:val="24"/>
        </w:rPr>
        <w:t xml:space="preserve"> </w:t>
      </w:r>
      <w:commentRangeStart w:id="65"/>
      <w:r w:rsidR="00C05DAC">
        <w:rPr>
          <w:rFonts w:ascii="Times New Roman" w:hAnsi="Times New Roman" w:cs="Times New Roman"/>
          <w:sz w:val="24"/>
          <w:szCs w:val="24"/>
        </w:rPr>
        <w:t xml:space="preserve">one </w:t>
      </w:r>
      <w:commentRangeEnd w:id="65"/>
      <w:r w:rsidR="00FC5C00">
        <w:rPr>
          <w:rStyle w:val="CommentReference"/>
        </w:rPr>
        <w:commentReference w:id="65"/>
      </w:r>
      <w:r w:rsidR="00C05DAC">
        <w:rPr>
          <w:rFonts w:ascii="Times New Roman" w:hAnsi="Times New Roman" w:cs="Times New Roman"/>
          <w:sz w:val="24"/>
          <w:szCs w:val="24"/>
        </w:rPr>
        <w:t xml:space="preserve">response is </w:t>
      </w:r>
      <w:r w:rsidR="00950F17" w:rsidRPr="007F225F">
        <w:rPr>
          <w:rFonts w:ascii="Times New Roman" w:hAnsi="Times New Roman" w:cs="Times New Roman"/>
          <w:sz w:val="24"/>
          <w:szCs w:val="24"/>
        </w:rPr>
        <w:t xml:space="preserve">a shift </w:t>
      </w:r>
      <w:r w:rsidR="00C05DAC">
        <w:rPr>
          <w:rFonts w:ascii="Times New Roman" w:hAnsi="Times New Roman" w:cs="Times New Roman"/>
          <w:sz w:val="24"/>
          <w:szCs w:val="24"/>
        </w:rPr>
        <w:t xml:space="preserve">in mixing regimes. Particularly in </w:t>
      </w:r>
      <w:commentRangeStart w:id="66"/>
      <w:r w:rsidR="00C05DAC">
        <w:rPr>
          <w:rFonts w:ascii="Times New Roman" w:hAnsi="Times New Roman" w:cs="Times New Roman"/>
          <w:sz w:val="24"/>
          <w:szCs w:val="24"/>
        </w:rPr>
        <w:t xml:space="preserve">northern </w:t>
      </w:r>
      <w:commentRangeEnd w:id="66"/>
      <w:r w:rsidR="00C05DAC">
        <w:rPr>
          <w:rStyle w:val="CommentReference"/>
        </w:rPr>
        <w:commentReference w:id="66"/>
      </w:r>
      <w:r w:rsidR="00C05DAC">
        <w:rPr>
          <w:rFonts w:ascii="Times New Roman" w:hAnsi="Times New Roman" w:cs="Times New Roman"/>
          <w:sz w:val="24"/>
          <w:szCs w:val="24"/>
        </w:rPr>
        <w:t xml:space="preserve">lakes, we are seeing a shift </w:t>
      </w:r>
      <w:r w:rsidR="00950F17" w:rsidRPr="007F225F">
        <w:rPr>
          <w:rFonts w:ascii="Times New Roman" w:hAnsi="Times New Roman" w:cs="Times New Roman"/>
          <w:sz w:val="24"/>
          <w:szCs w:val="24"/>
        </w:rPr>
        <w:t>from multiple mixing annually (polymictic and dimictic) to a single mixing event (</w:t>
      </w:r>
      <w:proofErr w:type="spellStart"/>
      <w:r w:rsidR="00950F17" w:rsidRPr="007F225F">
        <w:rPr>
          <w:rFonts w:ascii="Times New Roman" w:hAnsi="Times New Roman" w:cs="Times New Roman"/>
          <w:sz w:val="24"/>
          <w:szCs w:val="24"/>
        </w:rPr>
        <w:t>monomictic</w:t>
      </w:r>
      <w:proofErr w:type="spellEnd"/>
      <w:ins w:id="67" w:author="Wynne, Jacob" w:date="2021-05-02T20:06:00Z">
        <w:r w:rsidR="00B25590">
          <w:rPr>
            <w:rFonts w:ascii="Times New Roman" w:hAnsi="Times New Roman" w:cs="Times New Roman"/>
            <w:sz w:val="24"/>
            <w:szCs w:val="24"/>
          </w:rPr>
          <w:t xml:space="preserve"> and meromictic</w:t>
        </w:r>
      </w:ins>
      <w:r w:rsidR="00950F17" w:rsidRPr="007F225F">
        <w:rPr>
          <w:rFonts w:ascii="Times New Roman" w:hAnsi="Times New Roman" w:cs="Times New Roman"/>
          <w:sz w:val="24"/>
          <w:szCs w:val="24"/>
        </w:rPr>
        <w:t>).</w:t>
      </w:r>
      <w:del w:id="68" w:author="Wynne, Jacob" w:date="2021-05-02T20:06:00Z">
        <w:r w:rsidR="00AA7688" w:rsidDel="00B25590">
          <w:rPr>
            <w:rFonts w:ascii="Times New Roman" w:hAnsi="Times New Roman" w:cs="Times New Roman"/>
            <w:sz w:val="24"/>
            <w:szCs w:val="24"/>
          </w:rPr>
          <w:delText xml:space="preserve"> </w:delText>
        </w:r>
      </w:del>
      <w:r w:rsidR="00950F17"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{"citationItems":[{"id":"ITEM-1","itemData":{"abstract":"Kirillin, G. 2010: modeling the impact of global warming on water temperature and seasonal mixing regimes in small temperate lakes. Boreal Env. Res. 15: 279-293. Global warming increases the vertical stability in small lakes and makes a future transition between different mixing regimes possible. In order to estimate this effect, the one-dimensional lake temperature model, FLake, is applied to two lakes located in Berlin, Germany, that have similar morphometrical characteristics but that differ in the mixing regime. The model is driven by long-term meteorological data and by regional climate scenarios. The current rate of increase in the year-round lake temperature of 0.3 °C per decade is found to coincide with the trend in the air temperature. The warming rates are unevenly redistributed over the seasons and across the water column; the strongest warming occurs in winter and slight cooling of the near-bottom waters occurs in summer. In future scenarios, both lakes change their mixing regime to warm monomictic over the course of the century. Successive transitions between poly-, di-and monomictic states reveal themselves through a series of abrupt changes in the near-bottom temperature during summer, which can significantly affect the water-sediment nutrient exchange and the benthic biological communities.","author":[{"dropping-particle":"","family":"Kirillin","given":"Georgiy","non-dropping-particle":"","parse-names":false,"suffix":""}],"id":"ITEM-1","issued":{"date-parts":[["2010"]]},"title":"modeling the impact of global warming on water temperature and seasonal mixing regimes in small temperate lakes","type":"report"},"uris":["http://www.mendeley.com/documents/?uuid=956f18f9-acf8-3dd8-9eb6-4a4c5b386dc6"]}],"mendeley":{"formattedCitation":"(Kirillin, 2010)","plainTextFormattedCitation":"(Kirillin, 2010)","previouslyFormattedCitation":"&lt;sup&gt;15&lt;/sup&gt;"},"properties":{"noteIndex":0},"schema":"https://github.com/citation-style-language/schema/raw/master/csl-citation.json"}</w:instrText>
      </w:r>
      <w:r w:rsidR="00950F17"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Kirillin</w:t>
      </w:r>
      <w:proofErr w:type="spellEnd"/>
      <w:r w:rsidR="00582D01" w:rsidRPr="00582D01">
        <w:rPr>
          <w:rFonts w:ascii="Times New Roman" w:hAnsi="Times New Roman" w:cs="Times New Roman"/>
          <w:noProof/>
          <w:sz w:val="24"/>
          <w:szCs w:val="24"/>
        </w:rPr>
        <w:t>, 2010)</w:t>
      </w:r>
      <w:r w:rsidR="00950F17" w:rsidRPr="007F225F">
        <w:rPr>
          <w:rFonts w:ascii="Times New Roman" w:hAnsi="Times New Roman" w:cs="Times New Roman"/>
          <w:sz w:val="24"/>
          <w:szCs w:val="24"/>
        </w:rPr>
        <w:fldChar w:fldCharType="end"/>
      </w:r>
      <w:r w:rsidR="00950F17" w:rsidRPr="007F225F">
        <w:rPr>
          <w:rFonts w:ascii="Times New Roman" w:hAnsi="Times New Roman" w:cs="Times New Roman"/>
          <w:sz w:val="24"/>
          <w:szCs w:val="24"/>
        </w:rPr>
        <w:t xml:space="preserve"> </w:t>
      </w:r>
      <w:r w:rsidR="00FC5C00">
        <w:rPr>
          <w:rFonts w:ascii="Times New Roman" w:hAnsi="Times New Roman" w:cs="Times New Roman"/>
          <w:sz w:val="24"/>
          <w:szCs w:val="24"/>
        </w:rPr>
        <w:t xml:space="preserve">Changes in mixing regimes can have important implications </w:t>
      </w:r>
      <w:r w:rsidR="00950F17" w:rsidRPr="007F225F">
        <w:rPr>
          <w:rFonts w:ascii="Times New Roman" w:hAnsi="Times New Roman" w:cs="Times New Roman"/>
          <w:sz w:val="24"/>
          <w:szCs w:val="24"/>
        </w:rPr>
        <w:t>for the ecosystem</w:t>
      </w:r>
      <w:r w:rsidR="00FC5C00">
        <w:rPr>
          <w:rFonts w:ascii="Times New Roman" w:hAnsi="Times New Roman" w:cs="Times New Roman"/>
          <w:sz w:val="24"/>
          <w:szCs w:val="24"/>
        </w:rPr>
        <w:t xml:space="preserve"> </w:t>
      </w:r>
      <w:ins w:id="69" w:author="Wynne, Jacob" w:date="2021-05-02T12:16:00Z">
        <w:r w:rsidR="00C15E05">
          <w:rPr>
            <w:rFonts w:ascii="Times New Roman" w:hAnsi="Times New Roman" w:cs="Times New Roman"/>
            <w:sz w:val="24"/>
            <w:szCs w:val="24"/>
          </w:rPr>
          <w:t xml:space="preserve">and community </w:t>
        </w:r>
      </w:ins>
      <w:r w:rsidR="00FC5C00">
        <w:rPr>
          <w:rFonts w:ascii="Times New Roman" w:hAnsi="Times New Roman" w:cs="Times New Roman"/>
          <w:sz w:val="24"/>
          <w:szCs w:val="24"/>
        </w:rPr>
        <w:t>services which oligotrophic lakes provide</w:t>
      </w:r>
      <w:ins w:id="70" w:author="Wynne, Jacob" w:date="2021-05-02T12:16:00Z">
        <w:r w:rsidR="00C15E05">
          <w:rPr>
            <w:rFonts w:ascii="Times New Roman" w:hAnsi="Times New Roman" w:cs="Times New Roman"/>
            <w:sz w:val="24"/>
            <w:szCs w:val="24"/>
          </w:rPr>
          <w:t xml:space="preserve">, including drinking </w:t>
        </w:r>
      </w:ins>
      <w:del w:id="71" w:author="Wynne, Jacob" w:date="2021-05-02T12:20:00Z">
        <w:r w:rsidR="00FC5C00" w:rsidDel="00C15E05">
          <w:rPr>
            <w:rFonts w:ascii="Times New Roman" w:hAnsi="Times New Roman" w:cs="Times New Roman"/>
            <w:sz w:val="24"/>
            <w:szCs w:val="24"/>
          </w:rPr>
          <w:delText>.</w:delText>
        </w:r>
      </w:del>
      <w:ins w:id="72" w:author="Wynne, Jacob" w:date="2021-05-02T12:20:00Z">
        <w:r w:rsidR="00C15E05">
          <w:rPr>
            <w:rFonts w:ascii="Times New Roman" w:hAnsi="Times New Roman" w:cs="Times New Roman"/>
            <w:sz w:val="24"/>
            <w:szCs w:val="24"/>
          </w:rPr>
          <w:t>water.</w:t>
        </w:r>
      </w:ins>
      <w:r w:rsidR="00FC5C00">
        <w:rPr>
          <w:rFonts w:ascii="Times New Roman" w:hAnsi="Times New Roman" w:cs="Times New Roman"/>
          <w:sz w:val="24"/>
          <w:szCs w:val="24"/>
        </w:rPr>
        <w:t xml:space="preserve"> </w:t>
      </w:r>
      <w:r w:rsidR="00FC5C00" w:rsidRPr="007F225F">
        <w:rPr>
          <w:rFonts w:ascii="Times New Roman" w:hAnsi="Times New Roman" w:cs="Times New Roman"/>
          <w:sz w:val="24"/>
          <w:szCs w:val="24"/>
        </w:rPr>
        <w:t xml:space="preserve">Processes such as primary production, fish habitation and atmospheric gas exchange </w:t>
      </w:r>
      <w:ins w:id="73" w:author="Wynne, Jacob" w:date="2021-05-02T19:38:00Z">
        <w:r w:rsidR="00752567">
          <w:rPr>
            <w:rFonts w:ascii="Times New Roman" w:hAnsi="Times New Roman" w:cs="Times New Roman"/>
            <w:sz w:val="24"/>
            <w:szCs w:val="24"/>
          </w:rPr>
          <w:t xml:space="preserve">and lake turnover </w:t>
        </w:r>
      </w:ins>
      <w:r w:rsidR="00FC5C00" w:rsidRPr="007F225F">
        <w:rPr>
          <w:rFonts w:ascii="Times New Roman" w:hAnsi="Times New Roman" w:cs="Times New Roman"/>
          <w:sz w:val="24"/>
          <w:szCs w:val="24"/>
        </w:rPr>
        <w:t xml:space="preserve">could shift dramatically </w:t>
      </w:r>
      <w:r w:rsidR="00FC5C00">
        <w:rPr>
          <w:rFonts w:ascii="Times New Roman" w:hAnsi="Times New Roman" w:cs="Times New Roman"/>
          <w:sz w:val="24"/>
          <w:szCs w:val="24"/>
        </w:rPr>
        <w:t xml:space="preserve">if mixing regimes shift </w:t>
      </w:r>
      <w:r w:rsidR="00FC5C00" w:rsidRPr="007F225F">
        <w:rPr>
          <w:rFonts w:ascii="Times New Roman" w:hAnsi="Times New Roman" w:cs="Times New Roman"/>
          <w:sz w:val="24"/>
          <w:szCs w:val="24"/>
        </w:rPr>
        <w:t xml:space="preserve">from the status quo. </w:t>
      </w:r>
      <w:del w:id="74" w:author="Wynne, Jacob" w:date="2021-05-02T20:51:00Z">
        <w:r w:rsidR="00FC5C00" w:rsidDel="00B935C4">
          <w:rPr>
            <w:rFonts w:ascii="Times New Roman" w:hAnsi="Times New Roman" w:cs="Times New Roman"/>
            <w:sz w:val="24"/>
            <w:szCs w:val="24"/>
          </w:rPr>
          <w:delText>For example</w:delText>
        </w:r>
      </w:del>
      <w:ins w:id="75" w:author="Wynne, Jacob" w:date="2021-05-02T20:51:00Z">
        <w:r w:rsidR="00B935C4">
          <w:rPr>
            <w:rFonts w:ascii="Times New Roman" w:hAnsi="Times New Roman" w:cs="Times New Roman"/>
            <w:sz w:val="24"/>
            <w:szCs w:val="24"/>
          </w:rPr>
          <w:t>In addition</w:t>
        </w:r>
      </w:ins>
      <w:r w:rsidR="00FC5C00">
        <w:rPr>
          <w:rFonts w:ascii="Times New Roman" w:hAnsi="Times New Roman" w:cs="Times New Roman"/>
          <w:sz w:val="24"/>
          <w:szCs w:val="24"/>
        </w:rPr>
        <w:t>,</w:t>
      </w:r>
      <w:ins w:id="76" w:author="Wynne, Jacob" w:date="2021-05-02T20:07:00Z">
        <w:r w:rsidR="00B25590">
          <w:rPr>
            <w:rFonts w:ascii="Times New Roman" w:hAnsi="Times New Roman" w:cs="Times New Roman"/>
            <w:sz w:val="24"/>
            <w:szCs w:val="24"/>
          </w:rPr>
          <w:t xml:space="preserve"> ice cover is expected </w:t>
        </w:r>
      </w:ins>
      <w:ins w:id="77" w:author="Wynne, Jacob" w:date="2021-05-02T20:09:00Z">
        <w:r w:rsidR="00B25590">
          <w:rPr>
            <w:rFonts w:ascii="Times New Roman" w:hAnsi="Times New Roman" w:cs="Times New Roman"/>
            <w:sz w:val="24"/>
            <w:szCs w:val="24"/>
          </w:rPr>
          <w:t xml:space="preserve">decrease an average of 29 </w:t>
        </w:r>
      </w:ins>
      <w:ins w:id="78" w:author="Wynne, Jacob" w:date="2021-05-02T20:11:00Z">
        <w:r w:rsidR="00B25590">
          <w:rPr>
            <w:rFonts w:ascii="plus minsu" w:hAnsi="plus minsu" w:cs="Times New Roman"/>
            <w:sz w:val="24"/>
            <w:szCs w:val="24"/>
          </w:rPr>
          <w:t xml:space="preserve">+- </w:t>
        </w:r>
        <w:r w:rsidR="0028231F">
          <w:rPr>
            <w:rFonts w:ascii="plus minsu" w:hAnsi="plus minsu" w:cs="Times New Roman"/>
            <w:sz w:val="24"/>
            <w:szCs w:val="24"/>
          </w:rPr>
          <w:t xml:space="preserve">8 days under </w:t>
        </w:r>
        <w:r w:rsidR="0028231F" w:rsidRPr="007E3687">
          <w:rPr>
            <w:rFonts w:ascii="Times New Roman" w:hAnsi="Times New Roman" w:cs="Times New Roman"/>
            <w:sz w:val="24"/>
            <w:szCs w:val="24"/>
            <w:rPrChange w:id="79" w:author="Wynne, Jacob" w:date="2021-05-03T08:36:00Z">
              <w:rPr>
                <w:rFonts w:ascii="plus minsu" w:hAnsi="plus minsu" w:cs="Times New Roman"/>
                <w:sz w:val="24"/>
                <w:szCs w:val="24"/>
              </w:rPr>
            </w:rPrChange>
          </w:rPr>
          <w:t>RCP 6.0 conditions.</w:t>
        </w:r>
      </w:ins>
      <w:ins w:id="80" w:author="Wynne, Jacob" w:date="2021-05-02T20:12:00Z">
        <w:r w:rsidR="0028231F" w:rsidRPr="007E3687">
          <w:rPr>
            <w:rFonts w:ascii="Times New Roman" w:hAnsi="Times New Roman" w:cs="Times New Roman"/>
            <w:sz w:val="24"/>
            <w:szCs w:val="24"/>
            <w:rPrChange w:id="81" w:author="Wynne, Jacob" w:date="2021-05-03T08:36:00Z">
              <w:rPr>
                <w:rFonts w:ascii="plus minsu" w:hAnsi="plus minsu" w:cs="Times New Roman"/>
                <w:sz w:val="24"/>
                <w:szCs w:val="24"/>
              </w:rPr>
            </w:rPrChange>
          </w:rPr>
          <w:fldChar w:fldCharType="begin" w:fldLock="1"/>
        </w:r>
      </w:ins>
      <w:r w:rsidR="00582D01" w:rsidRPr="007E3687">
        <w:rPr>
          <w:rFonts w:ascii="Times New Roman" w:hAnsi="Times New Roman" w:cs="Times New Roman"/>
          <w:sz w:val="24"/>
          <w:szCs w:val="24"/>
          <w:rPrChange w:id="82" w:author="Wynne, Jacob" w:date="2021-05-03T08:36:00Z">
            <w:rPr>
              <w:rFonts w:ascii="plus minsu" w:hAnsi="plus minsu" w:cs="Times New Roman"/>
              <w:sz w:val="24"/>
              <w:szCs w:val="24"/>
            </w:rPr>
          </w:rPrChange>
        </w:rPr>
        <w:instrText>ADDIN CSL_CITATION {"citationItems":[{"id":"ITEM-1","itemData":{"DOI":"10.1038/s41561-019-0322-x","ISSN":"17520908","abstract":"Lakes hold much of Earth</w:instrText>
      </w:r>
      <w:r w:rsidR="00582D01" w:rsidRPr="007E3687">
        <w:rPr>
          <w:rFonts w:ascii="Times New Roman" w:hAnsi="Times New Roman" w:cs="Times New Roman"/>
          <w:sz w:val="24"/>
          <w:szCs w:val="24"/>
          <w:rPrChange w:id="83"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84" w:author="Wynne, Jacob" w:date="2021-05-03T08:36:00Z">
            <w:rPr>
              <w:rFonts w:ascii="plus minsu" w:hAnsi="plus minsu" w:cs="Times New Roman"/>
              <w:sz w:val="24"/>
              <w:szCs w:val="24"/>
            </w:rPr>
          </w:rPrChange>
        </w:rPr>
        <w:instrText>s accessible liquid freshwater, support biodiversity and provide key ecosystem services to people around the world. However, they are vulnerable to climate change, for example through shorter durations of ice cover, or through rising lake surface temperatures. Here we use a one-dimensional numerical lake model to assess climate change impacts on mixing regimes in 635 lakes worldwide. We run the lake model with input data from four state-of-the-art model projections of twenty-first-century climate under two emissions scenarios. Under the scenario with higher emissions (Representative Concentration Pathway 6.0), many lakes are projected to have reduced ice cover; about one-quarter of seasonally ice-covered lakes are projected to be permanently ice-free by 2080</w:instrText>
      </w:r>
      <w:r w:rsidR="00582D01" w:rsidRPr="007E3687">
        <w:rPr>
          <w:rFonts w:ascii="Times New Roman" w:hAnsi="Times New Roman" w:cs="Times New Roman"/>
          <w:sz w:val="24"/>
          <w:szCs w:val="24"/>
          <w:rPrChange w:id="85"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86" w:author="Wynne, Jacob" w:date="2021-05-03T08:36:00Z">
            <w:rPr>
              <w:rFonts w:ascii="plus minsu" w:hAnsi="plus minsu" w:cs="Times New Roman"/>
              <w:sz w:val="24"/>
              <w:szCs w:val="24"/>
            </w:rPr>
          </w:rPrChange>
        </w:rPr>
        <w:instrText xml:space="preserve">2100. Surface waters are projected to warm, with a median warming across lakes of about 2.5 </w:instrText>
      </w:r>
      <w:r w:rsidR="00582D01" w:rsidRPr="007E3687">
        <w:rPr>
          <w:rFonts w:ascii="Times New Roman" w:hAnsi="Times New Roman" w:cs="Times New Roman"/>
          <w:sz w:val="24"/>
          <w:szCs w:val="24"/>
          <w:rPrChange w:id="87"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88" w:author="Wynne, Jacob" w:date="2021-05-03T08:36:00Z">
            <w:rPr>
              <w:rFonts w:ascii="plus minsu" w:hAnsi="plus minsu" w:cs="Times New Roman"/>
              <w:sz w:val="24"/>
              <w:szCs w:val="24"/>
            </w:rPr>
          </w:rPrChange>
        </w:rPr>
        <w:instrText xml:space="preserve">C, and the most extreme warming about 5.5 </w:instrText>
      </w:r>
      <w:r w:rsidR="00582D01" w:rsidRPr="007E3687">
        <w:rPr>
          <w:rFonts w:ascii="Times New Roman" w:hAnsi="Times New Roman" w:cs="Times New Roman"/>
          <w:sz w:val="24"/>
          <w:szCs w:val="24"/>
          <w:rPrChange w:id="89"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90" w:author="Wynne, Jacob" w:date="2021-05-03T08:36:00Z">
            <w:rPr>
              <w:rFonts w:ascii="plus minsu" w:hAnsi="plus minsu" w:cs="Times New Roman"/>
              <w:sz w:val="24"/>
              <w:szCs w:val="24"/>
            </w:rPr>
          </w:rPrChange>
        </w:rPr>
        <w:instrText>C. Our simulations suggest that around 100 of the studied lakes are projected to undergo changes in their mixing regimes. About one-quarter of these 100 lakes are currently classified as monomictic</w:instrText>
      </w:r>
      <w:r w:rsidR="00582D01" w:rsidRPr="007E3687">
        <w:rPr>
          <w:rFonts w:ascii="Times New Roman" w:hAnsi="Times New Roman" w:cs="Times New Roman"/>
          <w:sz w:val="24"/>
          <w:szCs w:val="24"/>
          <w:rPrChange w:id="91"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92" w:author="Wynne, Jacob" w:date="2021-05-03T08:36:00Z">
            <w:rPr>
              <w:rFonts w:ascii="plus minsu" w:hAnsi="plus minsu" w:cs="Times New Roman"/>
              <w:sz w:val="24"/>
              <w:szCs w:val="24"/>
            </w:rPr>
          </w:rPrChange>
        </w:rPr>
        <w:instrText>undergoing one mixing event in most years</w:instrText>
      </w:r>
      <w:r w:rsidR="00582D01" w:rsidRPr="007E3687">
        <w:rPr>
          <w:rFonts w:ascii="Times New Roman" w:hAnsi="Times New Roman" w:cs="Times New Roman"/>
          <w:sz w:val="24"/>
          <w:szCs w:val="24"/>
          <w:rPrChange w:id="93"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94" w:author="Wynne, Jacob" w:date="2021-05-03T08:36:00Z">
            <w:rPr>
              <w:rFonts w:ascii="plus minsu" w:hAnsi="plus minsu" w:cs="Times New Roman"/>
              <w:sz w:val="24"/>
              <w:szCs w:val="24"/>
            </w:rPr>
          </w:rPrChange>
        </w:rPr>
        <w:instrText xml:space="preserve"> and will become permanently stratified systems. About one-sixth of these are currently dimictic</w:instrText>
      </w:r>
      <w:r w:rsidR="00582D01" w:rsidRPr="007E3687">
        <w:rPr>
          <w:rFonts w:ascii="Times New Roman" w:hAnsi="Times New Roman" w:cs="Times New Roman"/>
          <w:sz w:val="24"/>
          <w:szCs w:val="24"/>
          <w:rPrChange w:id="95"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96" w:author="Wynne, Jacob" w:date="2021-05-03T08:36:00Z">
            <w:rPr>
              <w:rFonts w:ascii="plus minsu" w:hAnsi="plus minsu" w:cs="Times New Roman"/>
              <w:sz w:val="24"/>
              <w:szCs w:val="24"/>
            </w:rPr>
          </w:rPrChange>
        </w:rPr>
        <w:instrText>mixing twice per year</w:instrText>
      </w:r>
      <w:r w:rsidR="00582D01" w:rsidRPr="007E3687">
        <w:rPr>
          <w:rFonts w:ascii="Times New Roman" w:hAnsi="Times New Roman" w:cs="Times New Roman"/>
          <w:sz w:val="24"/>
          <w:szCs w:val="24"/>
          <w:rPrChange w:id="97"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98" w:author="Wynne, Jacob" w:date="2021-05-03T08:36:00Z">
            <w:rPr>
              <w:rFonts w:ascii="plus minsu" w:hAnsi="plus minsu" w:cs="Times New Roman"/>
              <w:sz w:val="24"/>
              <w:szCs w:val="24"/>
            </w:rPr>
          </w:rPrChange>
        </w:rPr>
        <w:instrText>and will become monomictic. We conclude that many lakes will mix less frequently in response to climate change.","author":[{"dropping-particle":"","family":"Woolway","given":"R. Iestyn","non-dropping-particle":"","parse-names":false,"suffix":""},{"dropping-particle":"","family":"Merchant","given":"Christopher J.","non-dropping-particle":"","parse-names":false,"suffix":""}],"container-title":"Nature Geoscience","id":"ITEM-1","issue":"4","issued":{"date-parts":[["2019","4","1"]]},"page":"271-276","publisher":"Nature Publishing Group","title":"Worldwide alteration of lake mixing regimes in response to climate change","type":"article-journal","volume":"12"},"uris":["http://www.mendeley.com/documents/?uuid=2adcd456-70d7-33e0-95b0-ce3846989cc3"]}],"mendeley":{"formattedCitation":"(Woolway &amp; Merchant, 2019)","plainTextFormattedCitation":"(Woolway &amp; Merchant, 2019)","previouslyFormattedCitation":"&lt;sup&gt;16&lt;/sup&gt;"},"properties":{"noteIndex":0},"schema":"https://github.com/citation-style-language/schema/raw/master/csl-citation.json"}</w:instrText>
      </w:r>
      <w:r w:rsidR="0028231F" w:rsidRPr="007E3687">
        <w:rPr>
          <w:rFonts w:ascii="Times New Roman" w:hAnsi="Times New Roman" w:cs="Times New Roman"/>
          <w:sz w:val="24"/>
          <w:szCs w:val="24"/>
          <w:rPrChange w:id="99" w:author="Wynne, Jacob" w:date="2021-05-03T08:36:00Z">
            <w:rPr>
              <w:rFonts w:ascii="plus minsu" w:hAnsi="plus minsu" w:cs="Times New Roman"/>
              <w:sz w:val="24"/>
              <w:szCs w:val="24"/>
            </w:rPr>
          </w:rPrChange>
        </w:rPr>
        <w:fldChar w:fldCharType="separate"/>
      </w:r>
      <w:r w:rsidR="00582D01" w:rsidRPr="007E3687">
        <w:rPr>
          <w:rFonts w:ascii="Times New Roman" w:hAnsi="Times New Roman" w:cs="Times New Roman"/>
          <w:noProof/>
          <w:sz w:val="24"/>
          <w:szCs w:val="24"/>
          <w:rPrChange w:id="100" w:author="Wynne, Jacob" w:date="2021-05-03T08:36:00Z">
            <w:rPr>
              <w:rFonts w:ascii="plus minsu" w:hAnsi="plus minsu" w:cs="Times New Roman"/>
              <w:noProof/>
              <w:sz w:val="24"/>
              <w:szCs w:val="24"/>
            </w:rPr>
          </w:rPrChange>
        </w:rPr>
        <w:t>(</w:t>
      </w:r>
      <w:proofErr w:type="spellStart"/>
      <w:r w:rsidR="00582D01" w:rsidRPr="007E3687">
        <w:rPr>
          <w:rFonts w:ascii="Times New Roman" w:hAnsi="Times New Roman" w:cs="Times New Roman"/>
          <w:noProof/>
          <w:sz w:val="24"/>
          <w:szCs w:val="24"/>
          <w:rPrChange w:id="101" w:author="Wynne, Jacob" w:date="2021-05-03T08:36:00Z">
            <w:rPr>
              <w:rFonts w:ascii="plus minsu" w:hAnsi="plus minsu" w:cs="Times New Roman"/>
              <w:noProof/>
              <w:sz w:val="24"/>
              <w:szCs w:val="24"/>
            </w:rPr>
          </w:rPrChange>
        </w:rPr>
        <w:t>Woolway</w:t>
      </w:r>
      <w:proofErr w:type="spellEnd"/>
      <w:r w:rsidR="00582D01" w:rsidRPr="007E3687">
        <w:rPr>
          <w:rFonts w:ascii="Times New Roman" w:hAnsi="Times New Roman" w:cs="Times New Roman"/>
          <w:noProof/>
          <w:sz w:val="24"/>
          <w:szCs w:val="24"/>
          <w:rPrChange w:id="102" w:author="Wynne, Jacob" w:date="2021-05-03T08:36:00Z">
            <w:rPr>
              <w:rFonts w:ascii="plus minsu" w:hAnsi="plus minsu" w:cs="Times New Roman"/>
              <w:noProof/>
              <w:sz w:val="24"/>
              <w:szCs w:val="24"/>
            </w:rPr>
          </w:rPrChange>
        </w:rPr>
        <w:t xml:space="preserve"> &amp; Merchant, 2019)</w:t>
      </w:r>
      <w:ins w:id="103" w:author="Wynne, Jacob" w:date="2021-05-02T20:12:00Z">
        <w:r w:rsidR="0028231F" w:rsidRPr="007E3687">
          <w:rPr>
            <w:rFonts w:ascii="Times New Roman" w:hAnsi="Times New Roman" w:cs="Times New Roman"/>
            <w:sz w:val="24"/>
            <w:szCs w:val="24"/>
            <w:rPrChange w:id="104" w:author="Wynne, Jacob" w:date="2021-05-03T08:36:00Z">
              <w:rPr>
                <w:rFonts w:ascii="plus minsu" w:hAnsi="plus minsu" w:cs="Times New Roman"/>
                <w:sz w:val="24"/>
                <w:szCs w:val="24"/>
              </w:rPr>
            </w:rPrChange>
          </w:rPr>
          <w:fldChar w:fldCharType="end"/>
        </w:r>
      </w:ins>
      <w:ins w:id="105" w:author="Wynne, Jacob" w:date="2021-05-02T20:19:00Z">
        <w:r w:rsidR="0028231F" w:rsidRPr="007E3687">
          <w:rPr>
            <w:rFonts w:ascii="Times New Roman" w:hAnsi="Times New Roman" w:cs="Times New Roman"/>
            <w:sz w:val="24"/>
            <w:szCs w:val="24"/>
            <w:rPrChange w:id="106" w:author="Wynne, Jacob" w:date="2021-05-03T08:36:00Z">
              <w:rPr>
                <w:rFonts w:ascii="plus minsu" w:hAnsi="plus minsu" w:cs="Times New Roman"/>
                <w:sz w:val="24"/>
                <w:szCs w:val="24"/>
              </w:rPr>
            </w:rPrChange>
          </w:rPr>
          <w:t xml:space="preserve"> Th</w:t>
        </w:r>
      </w:ins>
      <w:ins w:id="107" w:author="Wynne, Jacob" w:date="2021-05-02T20:20:00Z">
        <w:r w:rsidR="0028231F" w:rsidRPr="007E3687">
          <w:rPr>
            <w:rFonts w:ascii="Times New Roman" w:hAnsi="Times New Roman" w:cs="Times New Roman"/>
            <w:sz w:val="24"/>
            <w:szCs w:val="24"/>
            <w:rPrChange w:id="108" w:author="Wynne, Jacob" w:date="2021-05-03T08:36:00Z">
              <w:rPr>
                <w:rFonts w:ascii="plus minsu" w:hAnsi="plus minsu" w:cs="Times New Roman"/>
                <w:sz w:val="24"/>
                <w:szCs w:val="24"/>
              </w:rPr>
            </w:rPrChange>
          </w:rPr>
          <w:t xml:space="preserve">e implications of this finding </w:t>
        </w:r>
      </w:ins>
      <w:ins w:id="109" w:author="Wynne, Jacob" w:date="2021-05-02T20:51:00Z">
        <w:r w:rsidR="00B935C4" w:rsidRPr="007E3687">
          <w:rPr>
            <w:rFonts w:ascii="Times New Roman" w:hAnsi="Times New Roman" w:cs="Times New Roman"/>
            <w:sz w:val="24"/>
            <w:szCs w:val="24"/>
            <w:rPrChange w:id="110" w:author="Wynne, Jacob" w:date="2021-05-03T08:36:00Z">
              <w:rPr>
                <w:rFonts w:ascii="plus minsu" w:hAnsi="plus minsu" w:cs="Times New Roman"/>
                <w:sz w:val="24"/>
                <w:szCs w:val="24"/>
              </w:rPr>
            </w:rPrChange>
          </w:rPr>
          <w:t>are</w:t>
        </w:r>
      </w:ins>
      <w:ins w:id="111" w:author="Wynne, Jacob" w:date="2021-05-02T20:20:00Z">
        <w:r w:rsidR="0028231F" w:rsidRPr="007E3687">
          <w:rPr>
            <w:rFonts w:ascii="Times New Roman" w:hAnsi="Times New Roman" w:cs="Times New Roman"/>
            <w:sz w:val="24"/>
            <w:szCs w:val="24"/>
            <w:rPrChange w:id="112" w:author="Wynne, Jacob" w:date="2021-05-03T08:36:00Z">
              <w:rPr>
                <w:rFonts w:ascii="plus minsu" w:hAnsi="plus minsu" w:cs="Times New Roman"/>
                <w:sz w:val="24"/>
                <w:szCs w:val="24"/>
              </w:rPr>
            </w:rPrChange>
          </w:rPr>
          <w:t xml:space="preserve"> especially important </w:t>
        </w:r>
      </w:ins>
      <w:ins w:id="113" w:author="Wynne, Jacob" w:date="2021-05-02T20:23:00Z">
        <w:r w:rsidR="00DE77E1" w:rsidRPr="007E3687">
          <w:rPr>
            <w:rFonts w:ascii="Times New Roman" w:hAnsi="Times New Roman" w:cs="Times New Roman"/>
            <w:sz w:val="24"/>
            <w:szCs w:val="24"/>
            <w:rPrChange w:id="114" w:author="Wynne, Jacob" w:date="2021-05-03T08:36:00Z">
              <w:rPr>
                <w:rFonts w:ascii="plus minsu" w:hAnsi="plus minsu" w:cs="Times New Roman"/>
                <w:sz w:val="24"/>
                <w:szCs w:val="24"/>
              </w:rPr>
            </w:rPrChange>
          </w:rPr>
          <w:t xml:space="preserve">as </w:t>
        </w:r>
      </w:ins>
      <w:ins w:id="115" w:author="Wynne, Jacob" w:date="2021-05-02T20:26:00Z">
        <w:r w:rsidR="00DE77E1" w:rsidRPr="007E3687">
          <w:rPr>
            <w:rFonts w:ascii="Times New Roman" w:hAnsi="Times New Roman" w:cs="Times New Roman"/>
            <w:sz w:val="24"/>
            <w:szCs w:val="24"/>
            <w:rPrChange w:id="116" w:author="Wynne, Jacob" w:date="2021-05-03T08:36:00Z">
              <w:rPr>
                <w:rFonts w:ascii="plus minsu" w:hAnsi="plus minsu" w:cs="Times New Roman"/>
                <w:sz w:val="24"/>
                <w:szCs w:val="24"/>
              </w:rPr>
            </w:rPrChange>
          </w:rPr>
          <w:t>lake ice coverage is increasing</w:t>
        </w:r>
      </w:ins>
      <w:ins w:id="117" w:author="Wynne, Jacob" w:date="2021-05-02T20:27:00Z">
        <w:r w:rsidR="00DE77E1" w:rsidRPr="007E3687">
          <w:rPr>
            <w:rFonts w:ascii="Times New Roman" w:hAnsi="Times New Roman" w:cs="Times New Roman"/>
            <w:sz w:val="24"/>
            <w:szCs w:val="24"/>
            <w:rPrChange w:id="118" w:author="Wynne, Jacob" w:date="2021-05-03T08:36:00Z">
              <w:rPr>
                <w:rFonts w:ascii="plus minsu" w:hAnsi="plus minsu" w:cs="Times New Roman"/>
                <w:sz w:val="24"/>
                <w:szCs w:val="24"/>
              </w:rPr>
            </w:rPrChange>
          </w:rPr>
          <w:t>ly understood to be relevant for both summer and wint</w:t>
        </w:r>
      </w:ins>
      <w:ins w:id="119" w:author="Wynne, Jacob" w:date="2021-05-02T20:28:00Z">
        <w:r w:rsidR="00DE77E1" w:rsidRPr="007E3687">
          <w:rPr>
            <w:rFonts w:ascii="Times New Roman" w:hAnsi="Times New Roman" w:cs="Times New Roman"/>
            <w:sz w:val="24"/>
            <w:szCs w:val="24"/>
            <w:rPrChange w:id="120" w:author="Wynne, Jacob" w:date="2021-05-03T08:36:00Z">
              <w:rPr>
                <w:rFonts w:ascii="plus minsu" w:hAnsi="plus minsu" w:cs="Times New Roman"/>
                <w:sz w:val="24"/>
                <w:szCs w:val="24"/>
              </w:rPr>
            </w:rPrChange>
          </w:rPr>
          <w:t>er lake ecology.</w:t>
        </w:r>
        <w:r w:rsidR="00DE77E1" w:rsidRPr="007E3687">
          <w:rPr>
            <w:rFonts w:ascii="Times New Roman" w:hAnsi="Times New Roman" w:cs="Times New Roman"/>
            <w:sz w:val="24"/>
            <w:szCs w:val="24"/>
            <w:rPrChange w:id="121" w:author="Wynne, Jacob" w:date="2021-05-03T08:36:00Z">
              <w:rPr>
                <w:rFonts w:ascii="plus minsu" w:hAnsi="plus minsu" w:cs="Times New Roman"/>
                <w:sz w:val="24"/>
                <w:szCs w:val="24"/>
              </w:rPr>
            </w:rPrChange>
          </w:rPr>
          <w:fldChar w:fldCharType="begin" w:fldLock="1"/>
        </w:r>
      </w:ins>
      <w:r w:rsidR="00582D01" w:rsidRPr="007E3687">
        <w:rPr>
          <w:rFonts w:ascii="Times New Roman" w:hAnsi="Times New Roman" w:cs="Times New Roman"/>
          <w:sz w:val="24"/>
          <w:szCs w:val="24"/>
          <w:rPrChange w:id="122" w:author="Wynne, Jacob" w:date="2021-05-03T08:36:00Z">
            <w:rPr>
              <w:rFonts w:ascii="plus minsu" w:hAnsi="plus minsu" w:cs="Times New Roman"/>
              <w:sz w:val="24"/>
              <w:szCs w:val="24"/>
            </w:rPr>
          </w:rPrChange>
        </w:rPr>
        <w:instrText xml:space="preserve">ADDIN CSL_CITATION {"citationItems":[{"id":"ITEM-1","itemData":{"DOI":"10.1007/s10452-009-9278-z","ISSN":"13862588","abstract":"Winter has traditionally been considered as an ecologically insignificant season and, together with technical difficulties, this has led winter limnology to lag behind summer limnology. Recently, rapidly expanding interest in climate warming has increased water research in winter. It has also become clear that neither winter conditions of lakes nor under-ice communities are as static as often supposed. Although interannual differences in water temperature are small, close to the maximum density temperature, they may have profound effect on under-ice hydrodynamics. Thus, stochastic variations in weather, particularly those preceding the time of freezing and ice melting, may have important consequences for hydrodynamics which then affect the distributions and conditions of microorganisms and probably further to higher trophic levels. Even fish distributions can be dictated by under-ice conditions and their activities as well as behavior can sometimes approach those in summer. Life in freshwater ice is one of the least studied aspects of winter limnology and recent studies suggest that a thorough evaluation is needed. Altogether there are strengthening signs that winter should be considered as an integral part in the functioning and dynamics of lakes affecting quantitative and qualitative characteristics of aquatic communities in summer. There are great prospects that more thorough understanding of the prevailing limnological conditions in winter will improve our understanding of lake ecosystems in their entirety, and there is no doubt that such an approach requires multidisciplinary and long- term studies at different spatial scales. </w:instrText>
      </w:r>
      <w:r w:rsidR="00582D01" w:rsidRPr="007E3687">
        <w:rPr>
          <w:rFonts w:ascii="Times New Roman" w:hAnsi="Times New Roman" w:cs="Times New Roman"/>
          <w:sz w:val="24"/>
          <w:szCs w:val="24"/>
          <w:rPrChange w:id="123"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124" w:author="Wynne, Jacob" w:date="2021-05-03T08:36:00Z">
            <w:rPr>
              <w:rFonts w:ascii="plus minsu" w:hAnsi="plus minsu" w:cs="Times New Roman"/>
              <w:sz w:val="24"/>
              <w:szCs w:val="24"/>
            </w:rPr>
          </w:rPrChange>
        </w:rPr>
        <w:instrText xml:space="preserve"> Springer Science+Business Media B.V. 2009.","author":[{"dropping-particle":"","family":"Salonen","given":"K.","non-dropping-particle":"","parse-names":false,"suffix":""},{"dropping-particle":"","family":"Lepp</w:instrText>
      </w:r>
      <w:r w:rsidR="00582D01" w:rsidRPr="007E3687">
        <w:rPr>
          <w:rFonts w:ascii="Times New Roman" w:hAnsi="Times New Roman" w:cs="Times New Roman"/>
          <w:sz w:val="24"/>
          <w:szCs w:val="24"/>
          <w:rPrChange w:id="125" w:author="Wynne, Jacob" w:date="2021-05-03T08:36:00Z">
            <w:rPr>
              <w:rFonts w:ascii="plus minsu" w:hAnsi="plus minsu" w:cs="Times New Roman" w:hint="eastAsia"/>
              <w:sz w:val="24"/>
              <w:szCs w:val="24"/>
            </w:rPr>
          </w:rPrChange>
        </w:rPr>
        <w:instrText>ä</w:instrText>
      </w:r>
      <w:r w:rsidR="00582D01" w:rsidRPr="007E3687">
        <w:rPr>
          <w:rFonts w:ascii="Times New Roman" w:hAnsi="Times New Roman" w:cs="Times New Roman"/>
          <w:sz w:val="24"/>
          <w:szCs w:val="24"/>
          <w:rPrChange w:id="126" w:author="Wynne, Jacob" w:date="2021-05-03T08:36:00Z">
            <w:rPr>
              <w:rFonts w:ascii="plus minsu" w:hAnsi="plus minsu" w:cs="Times New Roman"/>
              <w:sz w:val="24"/>
              <w:szCs w:val="24"/>
            </w:rPr>
          </w:rPrChange>
        </w:rPr>
        <w:instrText>ranta","given":"M.","non-dropping-particle":"","parse-names":false,"suffix":""},{"dropping-particle":"","family":"Viljanen","given":"M.","non-dropping-particle":"","parse-names":false,"suffix":""},{"dropping-particle":"","family":"Gulati","given":"R. D.","non-dropping-particle":"","parse-names":false,"suffix":""}],"container-title":"Aquatic Ecology","id":"ITEM-1","issue":"3","issued":{"date-parts":[["2009","9","6"]]},"page":"609-616","publisher":"Springer","title":"Perspectives in winter limnology: Closing the annual cycle of freezing lakes","type":"article-journal","volume":"43"},"uris":["http://www.mendeley.com/documents/?uuid=53861325-6760-3c98-8a03-2545221b8cdb"]}],"mendeley":{"formattedCitation":"(Salonen, Lepp</w:instrText>
      </w:r>
      <w:r w:rsidR="00582D01" w:rsidRPr="007E3687">
        <w:rPr>
          <w:rFonts w:ascii="Times New Roman" w:hAnsi="Times New Roman" w:cs="Times New Roman"/>
          <w:sz w:val="24"/>
          <w:szCs w:val="24"/>
          <w:rPrChange w:id="127" w:author="Wynne, Jacob" w:date="2021-05-03T08:36:00Z">
            <w:rPr>
              <w:rFonts w:ascii="plus minsu" w:hAnsi="plus minsu" w:cs="Times New Roman" w:hint="eastAsia"/>
              <w:sz w:val="24"/>
              <w:szCs w:val="24"/>
            </w:rPr>
          </w:rPrChange>
        </w:rPr>
        <w:instrText>ä</w:instrText>
      </w:r>
      <w:r w:rsidR="00582D01" w:rsidRPr="007E3687">
        <w:rPr>
          <w:rFonts w:ascii="Times New Roman" w:hAnsi="Times New Roman" w:cs="Times New Roman"/>
          <w:sz w:val="24"/>
          <w:szCs w:val="24"/>
          <w:rPrChange w:id="128" w:author="Wynne, Jacob" w:date="2021-05-03T08:36:00Z">
            <w:rPr>
              <w:rFonts w:ascii="plus minsu" w:hAnsi="plus minsu" w:cs="Times New Roman"/>
              <w:sz w:val="24"/>
              <w:szCs w:val="24"/>
            </w:rPr>
          </w:rPrChange>
        </w:rPr>
        <w:instrText>ranta, Viljanen, &amp; Gulati, 2009)","plainTextFormattedCitation":"(Salonen, Lepp</w:instrText>
      </w:r>
      <w:r w:rsidR="00582D01" w:rsidRPr="007E3687">
        <w:rPr>
          <w:rFonts w:ascii="Times New Roman" w:hAnsi="Times New Roman" w:cs="Times New Roman"/>
          <w:sz w:val="24"/>
          <w:szCs w:val="24"/>
          <w:rPrChange w:id="129" w:author="Wynne, Jacob" w:date="2021-05-03T08:36:00Z">
            <w:rPr>
              <w:rFonts w:ascii="plus minsu" w:hAnsi="plus minsu" w:cs="Times New Roman" w:hint="eastAsia"/>
              <w:sz w:val="24"/>
              <w:szCs w:val="24"/>
            </w:rPr>
          </w:rPrChange>
        </w:rPr>
        <w:instrText>ä</w:instrText>
      </w:r>
      <w:r w:rsidR="00582D01" w:rsidRPr="007E3687">
        <w:rPr>
          <w:rFonts w:ascii="Times New Roman" w:hAnsi="Times New Roman" w:cs="Times New Roman"/>
          <w:sz w:val="24"/>
          <w:szCs w:val="24"/>
          <w:rPrChange w:id="130" w:author="Wynne, Jacob" w:date="2021-05-03T08:36:00Z">
            <w:rPr>
              <w:rFonts w:ascii="plus minsu" w:hAnsi="plus minsu" w:cs="Times New Roman"/>
              <w:sz w:val="24"/>
              <w:szCs w:val="24"/>
            </w:rPr>
          </w:rPrChange>
        </w:rPr>
        <w:instrText>ranta, Viljanen, &amp; Gulati, 2009)","previouslyFormattedCitation":"&lt;sup&gt;17&lt;/sup&gt;"},"properties":{"noteIndex":0},"schema":"https://github.com/citation-style-language/schema/raw/master/csl-citation.json"}</w:instrText>
      </w:r>
      <w:r w:rsidR="00DE77E1" w:rsidRPr="007E3687">
        <w:rPr>
          <w:rFonts w:ascii="Times New Roman" w:hAnsi="Times New Roman" w:cs="Times New Roman"/>
          <w:sz w:val="24"/>
          <w:szCs w:val="24"/>
          <w:rPrChange w:id="131" w:author="Wynne, Jacob" w:date="2021-05-03T08:36:00Z">
            <w:rPr>
              <w:rFonts w:ascii="plus minsu" w:hAnsi="plus minsu" w:cs="Times New Roman"/>
              <w:sz w:val="24"/>
              <w:szCs w:val="24"/>
            </w:rPr>
          </w:rPrChange>
        </w:rPr>
        <w:fldChar w:fldCharType="separate"/>
      </w:r>
      <w:r w:rsidR="00582D01" w:rsidRPr="007E3687">
        <w:rPr>
          <w:rFonts w:ascii="Times New Roman" w:hAnsi="Times New Roman" w:cs="Times New Roman"/>
          <w:noProof/>
          <w:sz w:val="24"/>
          <w:szCs w:val="24"/>
          <w:rPrChange w:id="132" w:author="Wynne, Jacob" w:date="2021-05-03T08:36:00Z">
            <w:rPr>
              <w:rFonts w:ascii="plus minsu" w:hAnsi="plus minsu" w:cs="Times New Roman"/>
              <w:noProof/>
              <w:sz w:val="24"/>
              <w:szCs w:val="24"/>
            </w:rPr>
          </w:rPrChange>
        </w:rPr>
        <w:t>(Salonen, Lepp</w:t>
      </w:r>
      <w:r w:rsidR="00582D01" w:rsidRPr="007E3687">
        <w:rPr>
          <w:rFonts w:ascii="Times New Roman" w:hAnsi="Times New Roman" w:cs="Times New Roman"/>
          <w:noProof/>
          <w:sz w:val="24"/>
          <w:szCs w:val="24"/>
          <w:rPrChange w:id="133" w:author="Wynne, Jacob" w:date="2021-05-03T08:36:00Z">
            <w:rPr>
              <w:rFonts w:ascii="plus minsu" w:hAnsi="plus minsu" w:cs="Times New Roman" w:hint="eastAsia"/>
              <w:noProof/>
              <w:sz w:val="24"/>
              <w:szCs w:val="24"/>
            </w:rPr>
          </w:rPrChange>
        </w:rPr>
        <w:t>ä</w:t>
      </w:r>
      <w:r w:rsidR="00582D01" w:rsidRPr="007E3687">
        <w:rPr>
          <w:rFonts w:ascii="Times New Roman" w:hAnsi="Times New Roman" w:cs="Times New Roman"/>
          <w:noProof/>
          <w:sz w:val="24"/>
          <w:szCs w:val="24"/>
          <w:rPrChange w:id="134" w:author="Wynne, Jacob" w:date="2021-05-03T08:36:00Z">
            <w:rPr>
              <w:rFonts w:ascii="plus minsu" w:hAnsi="plus minsu" w:cs="Times New Roman"/>
              <w:noProof/>
              <w:sz w:val="24"/>
              <w:szCs w:val="24"/>
            </w:rPr>
          </w:rPrChange>
        </w:rPr>
        <w:t>ranta, Viljanen, &amp; Gulati, 2009)</w:t>
      </w:r>
      <w:ins w:id="135" w:author="Wynne, Jacob" w:date="2021-05-02T20:28:00Z">
        <w:r w:rsidR="00DE77E1" w:rsidRPr="007E3687">
          <w:rPr>
            <w:rFonts w:ascii="Times New Roman" w:hAnsi="Times New Roman" w:cs="Times New Roman"/>
            <w:sz w:val="24"/>
            <w:szCs w:val="24"/>
            <w:rPrChange w:id="136" w:author="Wynne, Jacob" w:date="2021-05-03T08:36:00Z">
              <w:rPr>
                <w:rFonts w:ascii="plus minsu" w:hAnsi="plus minsu" w:cs="Times New Roman"/>
                <w:sz w:val="24"/>
                <w:szCs w:val="24"/>
              </w:rPr>
            </w:rPrChange>
          </w:rPr>
          <w:fldChar w:fldCharType="end"/>
        </w:r>
      </w:ins>
      <w:ins w:id="137" w:author="Wynne, Jacob" w:date="2021-05-02T20:29:00Z">
        <w:r w:rsidR="00DE77E1" w:rsidRPr="007E3687">
          <w:rPr>
            <w:rFonts w:ascii="Times New Roman" w:hAnsi="Times New Roman" w:cs="Times New Roman"/>
            <w:sz w:val="24"/>
            <w:szCs w:val="24"/>
            <w:rPrChange w:id="138" w:author="Wynne, Jacob" w:date="2021-05-03T08:36:00Z">
              <w:rPr>
                <w:rFonts w:ascii="plus minsu" w:hAnsi="plus minsu" w:cs="Times New Roman"/>
                <w:sz w:val="24"/>
                <w:szCs w:val="24"/>
              </w:rPr>
            </w:rPrChange>
          </w:rPr>
          <w:fldChar w:fldCharType="begin" w:fldLock="1"/>
        </w:r>
      </w:ins>
      <w:r w:rsidR="00582D01" w:rsidRPr="007E3687">
        <w:rPr>
          <w:rFonts w:ascii="Times New Roman" w:hAnsi="Times New Roman" w:cs="Times New Roman"/>
          <w:sz w:val="24"/>
          <w:szCs w:val="24"/>
          <w:rPrChange w:id="139" w:author="Wynne, Jacob" w:date="2021-05-03T08:36:00Z">
            <w:rPr>
              <w:rFonts w:ascii="plus minsu" w:hAnsi="plus minsu" w:cs="Times New Roman"/>
              <w:sz w:val="24"/>
              <w:szCs w:val="24"/>
            </w:rPr>
          </w:rPrChange>
        </w:rPr>
        <w:instrText xml:space="preserve">ADDIN CSL_CITATION {"citationItems":[{"id":"ITEM-1","itemData":{"DOI":"10.1111/ele.12699","ISSN":"1461023X","abstract":"Winter conditions are rapidly changing in temperate ecosystems, particularly for those that experience periods of snow and ice cover. Relatively little is known of winter ecology in these systems, due to a historical research focus on summer </w:instrText>
      </w:r>
      <w:r w:rsidR="00582D01" w:rsidRPr="007E3687">
        <w:rPr>
          <w:rFonts w:ascii="Times New Roman" w:hAnsi="Times New Roman" w:cs="Times New Roman"/>
          <w:sz w:val="24"/>
          <w:szCs w:val="24"/>
          <w:rPrChange w:id="140"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141" w:author="Wynne, Jacob" w:date="2021-05-03T08:36:00Z">
            <w:rPr>
              <w:rFonts w:ascii="plus minsu" w:hAnsi="plus minsu" w:cs="Times New Roman"/>
              <w:sz w:val="24"/>
              <w:szCs w:val="24"/>
            </w:rPr>
          </w:rPrChange>
        </w:rPr>
        <w:instrText>growing seasons</w:instrText>
      </w:r>
      <w:r w:rsidR="00582D01" w:rsidRPr="007E3687">
        <w:rPr>
          <w:rFonts w:ascii="Times New Roman" w:hAnsi="Times New Roman" w:cs="Times New Roman"/>
          <w:sz w:val="24"/>
          <w:szCs w:val="24"/>
          <w:rPrChange w:id="142" w:author="Wynne, Jacob" w:date="2021-05-03T08:36:00Z">
            <w:rPr>
              <w:rFonts w:ascii="plus minsu" w:hAnsi="plus minsu" w:cs="Times New Roman" w:hint="eastAsia"/>
              <w:sz w:val="24"/>
              <w:szCs w:val="24"/>
            </w:rPr>
          </w:rPrChange>
        </w:rPr>
        <w:instrText>’</w:instrText>
      </w:r>
      <w:r w:rsidR="00582D01" w:rsidRPr="007E3687">
        <w:rPr>
          <w:rFonts w:ascii="Times New Roman" w:hAnsi="Times New Roman" w:cs="Times New Roman"/>
          <w:sz w:val="24"/>
          <w:szCs w:val="24"/>
          <w:rPrChange w:id="143" w:author="Wynne, Jacob" w:date="2021-05-03T08:36:00Z">
            <w:rPr>
              <w:rFonts w:ascii="plus minsu" w:hAnsi="plus minsu" w:cs="Times New Roman"/>
              <w:sz w:val="24"/>
              <w:szCs w:val="24"/>
            </w:rPr>
          </w:rPrChange>
        </w:rPr>
        <w:instrText>.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biomass.","author":[{"dropping-particle":"","family":"Hampton","given":"Stephanie E.","non-dropping-particle":"","parse-names":false,"suffix":""},{"dropping-particle":"","family":"Galloway","given":"Aaron W. E.","non-dropping-particle":"","parse-names":false,"suffix":""},{"dropping-particle":"","family":"Powers","given":"Stephen M.","non-dropping-particle":"","parse-names":false,"suffix":""},{"dropping-particle":"","family":"Ozersky","given":"Ted","non-dropping-particle":"","parse-names":false,"suffix":""},{"dropping-particle":"","family":"Woo","given":"Kara H.","non-dropping-particle":"","parse-names":false,"suffix":""},{"dropping-particle":"","family":"Batt","given":"Ryan D.","non-dropping-particle":"","parse-names":false,"suffix":""},{"dropping-particle":"","family":"Labou","given":"Stephanie G.","non-dropping-particle":"","parse-names":false,"suffix":""},{"dropping-particle":"","family":"O'Reilly","given":"Catherine M.","non-dropping-particle":"","parse-names":false,"suffix":""},{"dropping-particle":"","family":"Sharma","given":"Sapna","non-dropping-particle":"","parse-names":false,"suffix":""},{"dropping-particle":"","family":"Lottig","given":"Noah R.","non-dropping-particle":"","parse-names":false,"suffix":""},{"dropping-particle":"","family":"Stanley","given":"Emily H.","non-dropping-particle":"","parse-names":false,"suffix":""},{"dropping-particle":"","family":"North","given":"Rebecca L.","non-dropping-particle":"","parse-names":false,"suffix":""},{"dropping-particle":"","family":"Stockwell","given":"Jason D.","non-dropping-particle":"","parse-names":false,"suffix":""},{"dropping-particle":"","family":"Adrian","given":"Rita","non-dropping-particle":"","parse-names":false,"suffix":""},{"dropping-particle":"","family":"Weyhenmeyer","given":"Gesa A.","non-dropping-particle":"","parse-names":false,"suffix":""},{"dropping-particle":"","family":"Arvola","given":"Lauri","non-dropping-particle":"","parse-names":false,"suffix":""},{"dropping-particle":"","family":"Baulch","given":"Helen M.","non-dropping-particle":"","parse-names":false,"suffix":""},{"dropping-particle":"","family":"Bertani","given":"Isabella","non-dropping-particle":"","parse-names":false,"suffix":""},{"dropping-particle":"","family":"Bowman","given":"Larry L.","non-dropping-particle":"","parse-names":false,"suffix":""},{"dropping-particle":"","family":"Carey","given":"Cayelan C.","non-dropping-particle":"","parse-names":false,"suffix":""},{"dropping-particle":"","family":"Catalan","given":"Jordi","non-dropping-particle":"","parse-names":false,"suffix":""},{"dropping-particle":"","family":"Colom-Montero","given":"William","non-dropping-particle":"","parse-names":false,"suffix":""},{"dropping-particle":"","family":"Domine","given":"Leah M.","non-dropping-particle":"","parse-names":false,"suffix":""},{"dropping-particle":"","family":"Felip","given":"Marisol","non-dropping-particle":"","parse-names":false,"suffix":""},{"dropping-particle":"","family":"Granados","given":"Ignacio","non-dropping-particle":"","parse-names":false,"suffix":""},{"dropping-particle":"","family":"Gries","given":"Corinna","non-dropping-particle":"","parse-names":false,"suffix":""},{"dropping-particle":"","family":"Grossart","given":"Hans-Peter","non-dropping-particle":"","parse-names":false,"suffix":""},{"dropping-particle":"","family":"Haberman","given":"Juta","non-dropping-particle":"","parse-names":false,"suffix":""},{"dropping-particle":"","family":"Haldna","given":"Marina","non-dropping-particle":"","parse-names":false,"suffix":""},{"dropping-particle":"","family":"Hayden","given":"Brian","non-dropping-particle":"","parse-names":false,"suffix":""},{"dropping-particle":"","family":"Higgins","given":"Scott N.","non-dropping-particle":"","parse-names":false,"suffix":""},{"dropping-particle":"","family":"Jolley","given":"Jeff C.","non-dropping-particle":"","parse-names":false,"suffix":""},{"dropping-particle":"","family":"Kahilainen","given":"Kimmo K.","non-dropping-particle":"","parse-names":false,"suffix":""},{"dropping-particle":"","family":"Kaup","given":"Enn","non-dropping-particle":"","parse-names":false,"suffix":""},{"dropping-particle":"","family":"Kehoe","given":"Michael J.","non-dropping-particle":"","parse-names":false,"suffix":""},{"dropping-particle":"","family":"MacIntyre","given":"Sally","non-dropping-particle":"","parse-names":false,"suffix":""},{"dropping-particle":"","family":"Mackay","given":"Anson W.","non-dropping-particle":"","parse-names":false,"suffix":""},{"dropping-particle":"","family":"Mariash","given":"Heather L.","non-dropping-particle":"","parse-names":false,"suffix":""},{"dropping-particle":"","family":"McKay","given":"Robert M.","non-dropping-particle":"","parse-names":false,"suffix":""},{"dropping-particle":"","family":"Nixdorf","given":"Brigitte","non-dropping-particle":"","parse-names":false,"suffix":""},{"dropping-particle":"","family":"N</w:instrText>
      </w:r>
      <w:r w:rsidR="00582D01" w:rsidRPr="007E3687">
        <w:rPr>
          <w:rFonts w:ascii="Times New Roman" w:hAnsi="Times New Roman" w:cs="Times New Roman"/>
          <w:sz w:val="24"/>
          <w:szCs w:val="24"/>
          <w:rPrChange w:id="144" w:author="Wynne, Jacob" w:date="2021-05-03T08:36:00Z">
            <w:rPr>
              <w:rFonts w:ascii="plus minsu" w:hAnsi="plus minsu" w:cs="Times New Roman" w:hint="eastAsia"/>
              <w:sz w:val="24"/>
              <w:szCs w:val="24"/>
            </w:rPr>
          </w:rPrChange>
        </w:rPr>
        <w:instrText>õ</w:instrText>
      </w:r>
      <w:r w:rsidR="00582D01" w:rsidRPr="007E3687">
        <w:rPr>
          <w:rFonts w:ascii="Times New Roman" w:hAnsi="Times New Roman" w:cs="Times New Roman"/>
          <w:sz w:val="24"/>
          <w:szCs w:val="24"/>
          <w:rPrChange w:id="145" w:author="Wynne, Jacob" w:date="2021-05-03T08:36:00Z">
            <w:rPr>
              <w:rFonts w:ascii="plus minsu" w:hAnsi="plus minsu" w:cs="Times New Roman"/>
              <w:sz w:val="24"/>
              <w:szCs w:val="24"/>
            </w:rPr>
          </w:rPrChange>
        </w:rPr>
        <w:instrText>ges","given":"Peeter","non-dropping-particle":"","parse-names":false,"suffix":""},{"dropping-particle":"","family":"N</w:instrText>
      </w:r>
      <w:r w:rsidR="00582D01" w:rsidRPr="007E3687">
        <w:rPr>
          <w:rFonts w:ascii="Times New Roman" w:hAnsi="Times New Roman" w:cs="Times New Roman"/>
          <w:sz w:val="24"/>
          <w:szCs w:val="24"/>
          <w:rPrChange w:id="146" w:author="Wynne, Jacob" w:date="2021-05-03T08:36:00Z">
            <w:rPr>
              <w:rFonts w:ascii="plus minsu" w:hAnsi="plus minsu" w:cs="Times New Roman" w:hint="eastAsia"/>
              <w:sz w:val="24"/>
              <w:szCs w:val="24"/>
            </w:rPr>
          </w:rPrChange>
        </w:rPr>
        <w:instrText>õ</w:instrText>
      </w:r>
      <w:r w:rsidR="00582D01" w:rsidRPr="007E3687">
        <w:rPr>
          <w:rFonts w:ascii="Times New Roman" w:hAnsi="Times New Roman" w:cs="Times New Roman"/>
          <w:sz w:val="24"/>
          <w:szCs w:val="24"/>
          <w:rPrChange w:id="147" w:author="Wynne, Jacob" w:date="2021-05-03T08:36:00Z">
            <w:rPr>
              <w:rFonts w:ascii="plus minsu" w:hAnsi="plus minsu" w:cs="Times New Roman"/>
              <w:sz w:val="24"/>
              <w:szCs w:val="24"/>
            </w:rPr>
          </w:rPrChange>
        </w:rPr>
        <w:instrText>ges","given":"Tiina","non-dropping-particle":"","parse-names":false,"suffix":""},{"dropping-particle":"","family":"Palmer","given":"Michelle","non-dropping-particle":"","parse-names":false,"suffix":""},{"dropping-particle":"","family":"Pierson","given":"Don C.","non-dropping-particle":"","parse-names":false,"suffix":""},{"dropping-particle":"","family":"Post","given":"David M.","non-dropping-particle":"","parse-names":false,"suffix":""},{"dropping-particle":"","family":"Pruett","given":"Matthew J.","non-dropping-particle":"","parse-names":false,"suffix":""},{"dropping-particle":"","family":"Rautio","given":"Milla","non-dropping-particle":"","parse-names":false,"suffix":""},{"dropping-particle":"","family":"Read","given":"Jordan S.","non-dropping-particle":"","parse-names":false,"suffix":""},{"dropping-particle":"","family":"Roberts","given":"Sarah L.","non-dropping-particle":"","parse-names":false,"suffix":""},{"dropping-particle":"","family":"R</w:instrText>
      </w:r>
      <w:r w:rsidR="00582D01" w:rsidRPr="007E3687">
        <w:rPr>
          <w:rFonts w:ascii="Times New Roman" w:hAnsi="Times New Roman" w:cs="Times New Roman"/>
          <w:sz w:val="24"/>
          <w:szCs w:val="24"/>
          <w:rPrChange w:id="148" w:author="Wynne, Jacob" w:date="2021-05-03T08:36:00Z">
            <w:rPr>
              <w:rFonts w:ascii="plus minsu" w:hAnsi="plus minsu" w:cs="Times New Roman" w:hint="eastAsia"/>
              <w:sz w:val="24"/>
              <w:szCs w:val="24"/>
            </w:rPr>
          </w:rPrChange>
        </w:rPr>
        <w:instrText>ü</w:instrText>
      </w:r>
      <w:r w:rsidR="00582D01" w:rsidRPr="007E3687">
        <w:rPr>
          <w:rFonts w:ascii="Times New Roman" w:hAnsi="Times New Roman" w:cs="Times New Roman"/>
          <w:sz w:val="24"/>
          <w:szCs w:val="24"/>
          <w:rPrChange w:id="149" w:author="Wynne, Jacob" w:date="2021-05-03T08:36:00Z">
            <w:rPr>
              <w:rFonts w:ascii="plus minsu" w:hAnsi="plus minsu" w:cs="Times New Roman"/>
              <w:sz w:val="24"/>
              <w:szCs w:val="24"/>
            </w:rPr>
          </w:rPrChange>
        </w:rPr>
        <w:instrText>cker","given":"Jacqueline","non-dropping-particle":"","parse-names":false,"suffix":""},{"dropping-particle":"","family":"Sadro","given":"Steven","non-dropping-particle":"","parse-names":false,"suffix":""},{"dropping-particle":"","family":"Silow","given":"Eugene A.","non-dropping-particle":"","parse-names":false,"suffix":""},{"dropping-particle":"","family":"Smith","given":"Derek E.","non-dropping-particle":"","parse-names":false,"suffix":""},{"dropping-particle":"","family":"Sterner","given":"Robert W.","non-dropping-particle":"","parse-names":false,"suffix":""},{"dropping-particle":"","family":"Swann","given":"George E. A.","non-dropping-particle":"","parse-names":false,"suffix":""},{"dropping-particle":"","family":"Timofeyev","given":"Maxim A.","non-dropping-particle":"","parse-names":false,"suffix":""},{"dropping-particle":"","family":"Toro","given":"Manuel","non-dropping-particle":"","parse-names":false,"suffix":""},{"dropping-particle":"","family":"Twiss","given":"Michael R.","non-dropping-particle":"","parse-names":false,"suffix":""},{"dropping-particle":"","family":"Vogt","given":"Richard J.","non-dropping-particle":"","parse-names":false,"suffix":""},{"dropping-particle":"","family":"Watson","given":"Susan B.","non-dropping-particle":"","parse-names":false,"suffix":""},{"dropping-particle":"","family":"Whiteford","given":"Erika J.","non-dropping-particle":"","parse-names":false,"suffix":""},{"dropping-particle":"","family":"Xenopoulos","given":"Marguerite A.","non-dropping-particle":"","parse-names":false,"suffix":""}],"container-title":"Ecology Letters","editor":[{"dropping-particle":"","family":"Grover","given":"James","non-dropping-particle":"","parse-names":false,"suffix":""}],"id":"ITEM-1","issue":"1","issued":{"date-parts":[["2017","1","1"]]},"page":"98-111","publisher":"Blackwell Publishing Ltd","title":"Ecology under lake ice","type":"article-journal","volume":"20"},"uris":["http://www.mendeley.com/documents/?uuid=4c8704a2-92ba-33a5-bffd-ae1c915cfa67"]}],"mendeley":{"formattedCitation":"(Hampton et al., 2017)","plainTextFormattedCitation":"(Hampton et al., 2017)","previouslyFormattedCitation":"&lt;sup&gt;18&lt;/sup&gt;"},"properties":{"noteIndex":0},"schema":"https://github.com/citation-style-language/schema/raw/master/csl-citation.json"}</w:instrText>
      </w:r>
      <w:r w:rsidR="00DE77E1" w:rsidRPr="007E3687">
        <w:rPr>
          <w:rFonts w:ascii="Times New Roman" w:hAnsi="Times New Roman" w:cs="Times New Roman"/>
          <w:sz w:val="24"/>
          <w:szCs w:val="24"/>
          <w:rPrChange w:id="150" w:author="Wynne, Jacob" w:date="2021-05-03T08:36:00Z">
            <w:rPr>
              <w:rFonts w:ascii="plus minsu" w:hAnsi="plus minsu" w:cs="Times New Roman"/>
              <w:sz w:val="24"/>
              <w:szCs w:val="24"/>
            </w:rPr>
          </w:rPrChange>
        </w:rPr>
        <w:fldChar w:fldCharType="separate"/>
      </w:r>
      <w:r w:rsidR="00582D01" w:rsidRPr="007E3687">
        <w:rPr>
          <w:rFonts w:ascii="Times New Roman" w:hAnsi="Times New Roman" w:cs="Times New Roman"/>
          <w:noProof/>
          <w:sz w:val="24"/>
          <w:szCs w:val="24"/>
          <w:rPrChange w:id="151" w:author="Wynne, Jacob" w:date="2021-05-03T08:36:00Z">
            <w:rPr>
              <w:rFonts w:ascii="plus minsu" w:hAnsi="plus minsu" w:cs="Times New Roman"/>
              <w:noProof/>
              <w:sz w:val="24"/>
              <w:szCs w:val="24"/>
            </w:rPr>
          </w:rPrChange>
        </w:rPr>
        <w:t>(Hampton et al., 2017)</w:t>
      </w:r>
      <w:ins w:id="152" w:author="Wynne, Jacob" w:date="2021-05-02T20:29:00Z">
        <w:r w:rsidR="00DE77E1" w:rsidRPr="007E3687">
          <w:rPr>
            <w:rFonts w:ascii="Times New Roman" w:hAnsi="Times New Roman" w:cs="Times New Roman"/>
            <w:sz w:val="24"/>
            <w:szCs w:val="24"/>
            <w:rPrChange w:id="153" w:author="Wynne, Jacob" w:date="2021-05-03T08:36:00Z">
              <w:rPr>
                <w:rFonts w:ascii="plus minsu" w:hAnsi="plus minsu" w:cs="Times New Roman"/>
                <w:sz w:val="24"/>
                <w:szCs w:val="24"/>
              </w:rPr>
            </w:rPrChange>
          </w:rPr>
          <w:fldChar w:fldCharType="end"/>
        </w:r>
      </w:ins>
      <w:ins w:id="154" w:author="Wynne, Jacob" w:date="2021-05-02T20:26:00Z">
        <w:r w:rsidR="00DE77E1" w:rsidRPr="007E3687">
          <w:rPr>
            <w:rFonts w:ascii="Times New Roman" w:hAnsi="Times New Roman" w:cs="Times New Roman"/>
            <w:sz w:val="24"/>
            <w:szCs w:val="24"/>
            <w:rPrChange w:id="155" w:author="Wynne, Jacob" w:date="2021-05-03T08:36:00Z">
              <w:rPr>
                <w:rFonts w:ascii="plus minsu" w:hAnsi="plus minsu" w:cs="Times New Roman"/>
                <w:sz w:val="24"/>
                <w:szCs w:val="24"/>
              </w:rPr>
            </w:rPrChange>
          </w:rPr>
          <w:t xml:space="preserve"> </w:t>
        </w:r>
      </w:ins>
      <w:ins w:id="156" w:author="Wynne, Jacob" w:date="2021-05-02T20:24:00Z">
        <w:r w:rsidR="00DE77E1" w:rsidRPr="007E3687">
          <w:rPr>
            <w:rFonts w:ascii="Times New Roman" w:hAnsi="Times New Roman" w:cs="Times New Roman"/>
            <w:sz w:val="24"/>
            <w:szCs w:val="24"/>
            <w:rPrChange w:id="157" w:author="Wynne, Jacob" w:date="2021-05-03T08:36:00Z">
              <w:rPr>
                <w:rFonts w:ascii="plus minsu" w:hAnsi="plus minsu" w:cs="Times New Roman"/>
                <w:sz w:val="24"/>
                <w:szCs w:val="24"/>
              </w:rPr>
            </w:rPrChange>
          </w:rPr>
          <w:t xml:space="preserve"> </w:t>
        </w:r>
      </w:ins>
      <w:ins w:id="158" w:author="Wynne, Jacob" w:date="2021-05-02T20:12:00Z">
        <w:r w:rsidR="0028231F" w:rsidRPr="007E3687">
          <w:rPr>
            <w:rFonts w:ascii="Times New Roman" w:hAnsi="Times New Roman" w:cs="Times New Roman"/>
            <w:sz w:val="24"/>
            <w:szCs w:val="24"/>
            <w:rPrChange w:id="159" w:author="Wynne, Jacob" w:date="2021-05-03T08:36:00Z">
              <w:rPr>
                <w:rFonts w:ascii="plus minsu" w:hAnsi="plus minsu" w:cs="Times New Roman"/>
                <w:sz w:val="24"/>
                <w:szCs w:val="24"/>
              </w:rPr>
            </w:rPrChange>
          </w:rPr>
          <w:t xml:space="preserve"> </w:t>
        </w:r>
      </w:ins>
      <w:del w:id="160" w:author="Wynne, Jacob" w:date="2021-05-02T20:17:00Z">
        <w:r w:rsidR="00FC5C00" w:rsidRPr="007E3687" w:rsidDel="0028231F">
          <w:rPr>
            <w:rFonts w:ascii="Times New Roman" w:hAnsi="Times New Roman" w:cs="Times New Roman"/>
            <w:sz w:val="24"/>
            <w:szCs w:val="24"/>
          </w:rPr>
          <w:delText xml:space="preserve"> </w:delText>
        </w:r>
      </w:del>
      <w:del w:id="161" w:author="Wynne, Jacob" w:date="2021-05-02T19:09:00Z">
        <w:r w:rsidR="00FC5C00" w:rsidRPr="007E3687" w:rsidDel="004C5F5D">
          <w:rPr>
            <w:rFonts w:ascii="Times New Roman" w:hAnsi="Times New Roman" w:cs="Times New Roman"/>
            <w:sz w:val="24"/>
            <w:szCs w:val="24"/>
          </w:rPr>
          <w:delText xml:space="preserve">changes in the duration of ice cover could have XXX effect of </w:delText>
        </w:r>
        <w:commentRangeStart w:id="162"/>
        <w:r w:rsidR="00FC5C00" w:rsidRPr="007E3687" w:rsidDel="004C5F5D">
          <w:rPr>
            <w:rFonts w:ascii="Times New Roman" w:hAnsi="Times New Roman" w:cs="Times New Roman"/>
            <w:sz w:val="24"/>
            <w:szCs w:val="24"/>
          </w:rPr>
          <w:delText>YYY</w:delText>
        </w:r>
        <w:commentRangeEnd w:id="162"/>
        <w:r w:rsidR="00FC5C00" w:rsidRPr="007E3687" w:rsidDel="004C5F5D">
          <w:rPr>
            <w:rStyle w:val="CommentReference"/>
            <w:rFonts w:ascii="Times New Roman" w:hAnsi="Times New Roman" w:cs="Times New Roman"/>
            <w:sz w:val="24"/>
            <w:szCs w:val="24"/>
            <w:rPrChange w:id="163" w:author="Wynne, Jacob" w:date="2021-05-03T08:36:00Z">
              <w:rPr>
                <w:rStyle w:val="CommentReference"/>
              </w:rPr>
            </w:rPrChange>
          </w:rPr>
          <w:commentReference w:id="162"/>
        </w:r>
        <w:r w:rsidR="00FC5C00" w:rsidRPr="007E3687" w:rsidDel="004C5F5D">
          <w:rPr>
            <w:rFonts w:ascii="Times New Roman" w:hAnsi="Times New Roman" w:cs="Times New Roman"/>
            <w:sz w:val="24"/>
            <w:szCs w:val="24"/>
          </w:rPr>
          <w:delText>.</w:delText>
        </w:r>
      </w:del>
    </w:p>
    <w:p w14:paraId="11228AB4" w14:textId="77777777" w:rsidR="0028231F" w:rsidRDefault="0028231F" w:rsidP="00E327F5">
      <w:pPr>
        <w:rPr>
          <w:ins w:id="164" w:author="Wynne, Jacob" w:date="2021-05-02T12:13:00Z"/>
          <w:rFonts w:ascii="Times New Roman" w:hAnsi="Times New Roman" w:cs="Times New Roman"/>
          <w:sz w:val="24"/>
          <w:szCs w:val="24"/>
        </w:rPr>
      </w:pPr>
    </w:p>
    <w:p w14:paraId="0F4A57E1" w14:textId="189E3832" w:rsidR="00C15E05" w:rsidDel="0028231F" w:rsidRDefault="00C15E05" w:rsidP="00E327F5">
      <w:pPr>
        <w:rPr>
          <w:del w:id="165" w:author="Wynne, Jacob" w:date="2021-05-02T20:13:00Z"/>
          <w:rFonts w:ascii="Times New Roman" w:hAnsi="Times New Roman" w:cs="Times New Roman"/>
          <w:sz w:val="24"/>
          <w:szCs w:val="24"/>
        </w:rPr>
      </w:pPr>
    </w:p>
    <w:p w14:paraId="302FD070" w14:textId="286DEA56" w:rsidR="00261D2B" w:rsidRPr="007F225F" w:rsidRDefault="00FC5C00" w:rsidP="00FC5C00">
      <w:pPr>
        <w:rPr>
          <w:rFonts w:ascii="Times New Roman" w:hAnsi="Times New Roman" w:cs="Times New Roman"/>
          <w:sz w:val="24"/>
          <w:szCs w:val="24"/>
        </w:rPr>
      </w:pPr>
      <w:r>
        <w:rPr>
          <w:rFonts w:ascii="Times New Roman" w:hAnsi="Times New Roman" w:cs="Times New Roman"/>
          <w:sz w:val="24"/>
          <w:szCs w:val="24"/>
        </w:rPr>
        <w:t>However, t</w:t>
      </w:r>
      <w:commentRangeStart w:id="166"/>
      <w:r>
        <w:rPr>
          <w:rFonts w:ascii="Times New Roman" w:hAnsi="Times New Roman" w:cs="Times New Roman"/>
          <w:sz w:val="24"/>
          <w:szCs w:val="24"/>
        </w:rPr>
        <w:t xml:space="preserve">here </w:t>
      </w:r>
      <w:commentRangeEnd w:id="166"/>
      <w:r>
        <w:rPr>
          <w:rStyle w:val="CommentReference"/>
        </w:rPr>
        <w:commentReference w:id="166"/>
      </w:r>
      <w:r>
        <w:rPr>
          <w:rFonts w:ascii="Times New Roman" w:hAnsi="Times New Roman" w:cs="Times New Roman"/>
          <w:sz w:val="24"/>
          <w:szCs w:val="24"/>
        </w:rPr>
        <w:t xml:space="preserve">is considerable uncertainty in how global climate will continue to change in the future. First, there is uncertainty in how societies will response to global climate change and curb carbon emissions which drive changes in climate. As a result, there are several </w:t>
      </w:r>
      <w:r w:rsidRPr="007F225F">
        <w:rPr>
          <w:rFonts w:ascii="Times New Roman" w:hAnsi="Times New Roman" w:cs="Times New Roman"/>
          <w:sz w:val="24"/>
          <w:szCs w:val="24"/>
        </w:rPr>
        <w:t>representative concentration pathway (RCP)</w:t>
      </w:r>
      <w:r>
        <w:rPr>
          <w:rFonts w:ascii="Times New Roman" w:hAnsi="Times New Roman" w:cs="Times New Roman"/>
          <w:sz w:val="24"/>
          <w:szCs w:val="24"/>
        </w:rPr>
        <w:t xml:space="preserve"> scenarios </w:t>
      </w:r>
      <w:r w:rsidRPr="007F225F">
        <w:rPr>
          <w:rFonts w:ascii="Times New Roman" w:hAnsi="Times New Roman" w:cs="Times New Roman"/>
          <w:sz w:val="24"/>
          <w:szCs w:val="24"/>
        </w:rPr>
        <w:t>which combines assumptions about multiple ecological and sociological factors, including high population, slow income growth, and modest technological change and energy intensity improvements.</w:t>
      </w:r>
      <w:r>
        <w:rPr>
          <w:rFonts w:ascii="Times New Roman" w:hAnsi="Times New Roman" w:cs="Times New Roman"/>
          <w:sz w:val="24"/>
          <w:szCs w:val="24"/>
        </w:rPr>
        <w:t xml:space="preserve"> </w:t>
      </w:r>
      <w:r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emissions","type":"article-journal","volume":"109"},"uris":["http://www.mendeley.com/documents/?uuid=1e3ae527-46f5-3d19-93be-5712d6874130"]}],"mendeley":{"formattedCitation":"(Riahi et al., 2011)","plainTextFormattedCitation":"(Riahi et al., 2011)","previouslyFormattedCitation":"&lt;sup&gt;19&lt;/sup&gt;"},"properties":{"noteIndex":0},"schema":"https://github.com/citation-style-language/schema/raw/master/csl-citation.json"}</w:instrText>
      </w:r>
      <w:r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(Riahi et al., 2011)</w:t>
      </w:r>
      <w:r w:rsidRPr="007F225F">
        <w:rPr>
          <w:rFonts w:ascii="Times New Roman" w:hAnsi="Times New Roman" w:cs="Times New Roman"/>
          <w:sz w:val="24"/>
          <w:szCs w:val="24"/>
        </w:rPr>
        <w:fldChar w:fldCharType="end"/>
      </w:r>
      <w:r w:rsidRPr="007F225F">
        <w:rPr>
          <w:rFonts w:ascii="Times New Roman" w:hAnsi="Times New Roman" w:cs="Times New Roman"/>
          <w:sz w:val="24"/>
          <w:szCs w:val="24"/>
        </w:rPr>
        <w:t xml:space="preserve"> </w:t>
      </w:r>
      <w:r>
        <w:rPr>
          <w:rFonts w:ascii="Times New Roman" w:hAnsi="Times New Roman" w:cs="Times New Roman"/>
          <w:sz w:val="24"/>
          <w:szCs w:val="24"/>
        </w:rPr>
        <w:t>This</w:t>
      </w:r>
      <w:r w:rsidR="00C22D4F" w:rsidRPr="007F225F">
        <w:rPr>
          <w:rFonts w:ascii="Times New Roman" w:hAnsi="Times New Roman" w:cs="Times New Roman"/>
          <w:sz w:val="24"/>
          <w:szCs w:val="24"/>
        </w:rPr>
        <w:t xml:space="preserve"> study </w:t>
      </w:r>
      <w:r w:rsidR="001627D9" w:rsidRPr="007F225F">
        <w:rPr>
          <w:rFonts w:ascii="Times New Roman" w:hAnsi="Times New Roman" w:cs="Times New Roman"/>
          <w:sz w:val="24"/>
          <w:szCs w:val="24"/>
        </w:rPr>
        <w:t>uses</w:t>
      </w:r>
      <w:r w:rsidR="00C22D4F" w:rsidRPr="007F225F">
        <w:rPr>
          <w:rFonts w:ascii="Times New Roman" w:hAnsi="Times New Roman" w:cs="Times New Roman"/>
          <w:sz w:val="24"/>
          <w:szCs w:val="24"/>
        </w:rPr>
        <w:t xml:space="preserve"> the </w:t>
      </w:r>
      <w:r>
        <w:rPr>
          <w:rFonts w:ascii="Times New Roman" w:hAnsi="Times New Roman" w:cs="Times New Roman"/>
          <w:sz w:val="24"/>
          <w:szCs w:val="24"/>
        </w:rPr>
        <w:t xml:space="preserve">RCP </w:t>
      </w:r>
      <w:r w:rsidR="00C22D4F" w:rsidRPr="007F225F">
        <w:rPr>
          <w:rFonts w:ascii="Times New Roman" w:hAnsi="Times New Roman" w:cs="Times New Roman"/>
          <w:sz w:val="24"/>
          <w:szCs w:val="24"/>
        </w:rPr>
        <w:t xml:space="preserve">8.5 scenario, </w:t>
      </w:r>
      <w:r>
        <w:rPr>
          <w:rFonts w:ascii="Times New Roman" w:hAnsi="Times New Roman" w:cs="Times New Roman"/>
          <w:sz w:val="24"/>
          <w:szCs w:val="24"/>
        </w:rPr>
        <w:t xml:space="preserve">which assumes that </w:t>
      </w:r>
      <w:r w:rsidR="007419B9" w:rsidRPr="007F225F">
        <w:rPr>
          <w:rFonts w:ascii="Times New Roman" w:hAnsi="Times New Roman" w:cs="Times New Roman"/>
          <w:sz w:val="24"/>
          <w:szCs w:val="24"/>
        </w:rPr>
        <w:t xml:space="preserve">greenhouse gas emissions continually increase over time, leading to </w:t>
      </w:r>
      <w:r w:rsidR="00075AAB" w:rsidRPr="007F225F">
        <w:rPr>
          <w:rFonts w:ascii="Times New Roman" w:hAnsi="Times New Roman" w:cs="Times New Roman"/>
          <w:sz w:val="24"/>
          <w:szCs w:val="24"/>
        </w:rPr>
        <w:t>a radiative forcing</w:t>
      </w:r>
      <w:ins w:id="167" w:author="Wynne, Jacob" w:date="2021-05-02T20:55:00Z">
        <w:r w:rsidR="00E222C4">
          <w:rPr>
            <w:rFonts w:ascii="Times New Roman" w:hAnsi="Times New Roman" w:cs="Times New Roman"/>
            <w:sz w:val="24"/>
            <w:szCs w:val="24"/>
          </w:rPr>
          <w:t xml:space="preserve"> (</w:t>
        </w:r>
      </w:ins>
      <w:ins w:id="168" w:author="Wynne, Jacob" w:date="2021-05-02T20:56:00Z">
        <w:r w:rsidR="00E222C4">
          <w:rPr>
            <w:rFonts w:ascii="Times New Roman" w:hAnsi="Times New Roman" w:cs="Times New Roman"/>
            <w:sz w:val="24"/>
            <w:szCs w:val="24"/>
          </w:rPr>
          <w:t>the additional amount of energy in Earth’s climate system)</w:t>
        </w:r>
      </w:ins>
      <w:r w:rsidR="00075AAB" w:rsidRPr="007F225F">
        <w:rPr>
          <w:rFonts w:ascii="Times New Roman" w:hAnsi="Times New Roman" w:cs="Times New Roman"/>
          <w:sz w:val="24"/>
          <w:szCs w:val="24"/>
        </w:rPr>
        <w:t xml:space="preserve"> of 8.5 W/m</w:t>
      </w:r>
      <w:r w:rsidR="00075AAB" w:rsidRPr="007F225F">
        <w:rPr>
          <w:rFonts w:ascii="Times New Roman" w:hAnsi="Times New Roman" w:cs="Times New Roman"/>
          <w:sz w:val="24"/>
          <w:szCs w:val="24"/>
          <w:vertAlign w:val="superscript"/>
        </w:rPr>
        <w:t>2</w:t>
      </w:r>
      <w:r w:rsidR="007419B9" w:rsidRPr="007F225F">
        <w:rPr>
          <w:rFonts w:ascii="Times New Roman" w:hAnsi="Times New Roman" w:cs="Times New Roman"/>
          <w:sz w:val="24"/>
          <w:szCs w:val="24"/>
        </w:rPr>
        <w:t xml:space="preserve"> </w:t>
      </w:r>
      <w:r w:rsidR="00075AAB" w:rsidRPr="007F225F">
        <w:rPr>
          <w:rFonts w:ascii="Times New Roman" w:hAnsi="Times New Roman" w:cs="Times New Roman"/>
          <w:sz w:val="24"/>
          <w:szCs w:val="24"/>
        </w:rPr>
        <w:t xml:space="preserve">at the end of the </w:t>
      </w:r>
      <w:commentRangeStart w:id="169"/>
      <w:r w:rsidR="00075AAB" w:rsidRPr="007F225F">
        <w:rPr>
          <w:rFonts w:ascii="Times New Roman" w:hAnsi="Times New Roman" w:cs="Times New Roman"/>
          <w:sz w:val="24"/>
          <w:szCs w:val="24"/>
        </w:rPr>
        <w:t>century</w:t>
      </w:r>
      <w:commentRangeEnd w:id="169"/>
      <w:r>
        <w:rPr>
          <w:rStyle w:val="CommentReference"/>
        </w:rPr>
        <w:commentReference w:id="169"/>
      </w:r>
      <w:r w:rsidR="00075AAB" w:rsidRPr="007F225F">
        <w:rPr>
          <w:rFonts w:ascii="Times New Roman" w:hAnsi="Times New Roman" w:cs="Times New Roman"/>
          <w:sz w:val="24"/>
          <w:szCs w:val="24"/>
        </w:rPr>
        <w:t>.</w:t>
      </w:r>
      <w:r w:rsidR="00AA7688">
        <w:rPr>
          <w:rFonts w:ascii="Times New Roman" w:hAnsi="Times New Roman" w:cs="Times New Roman"/>
          <w:sz w:val="24"/>
          <w:szCs w:val="24"/>
        </w:rPr>
        <w:t xml:space="preserve"> </w:t>
      </w:r>
      <w:del w:id="170" w:author="Wynne, Jacob" w:date="2021-05-03T08:05:00Z">
        <w:r w:rsidR="00075AAB" w:rsidRPr="007F225F" w:rsidDel="00D01B59">
          <w:rPr>
            <w:rFonts w:ascii="Times New Roman" w:hAnsi="Times New Roman" w:cs="Times New Roman"/>
            <w:sz w:val="24"/>
            <w:szCs w:val="24"/>
          </w:rPr>
          <w:fldChar w:fldCharType="begin" w:fldLock="1"/>
        </w:r>
        <w:r w:rsidR="00E222C4" w:rsidRPr="00D01B59" w:rsidDel="00D01B59">
          <w:rPr>
            <w:rFonts w:ascii="Times New Roman" w:hAnsi="Times New Roman" w:cs="Times New Roman"/>
            <w:sz w:val="24"/>
            <w:szCs w:val="24"/>
          </w:rPr>
          <w:delInstrText>ADDIN CSL_CITATION {"citationItems":[{"id":"ITEM-1","itemData":{"DOI":"10.1007/s10584-011-0149-y","ISSN":"01650009","abstract":"This paper summarizes the main characteristics of the RCP8.5 scenario. The RCP8.5 combines assumptions about high population and relatively slow income growth with modest rates of technological change and energy intensity improvements, leading in the long term to high energy demand and GHG emissions in absence of climate change policies. Compared to the total set of Representative Concentration Pathways (RCPs), RCP8.5 thus corresponds to the pathway with the highest greenhouse gas emissions. Using the IIASA Integrated Assessment Framework and the MESSAGE model for the development of the RCP8.5, we focus in this paper on two important extensions compared to earlier scenarios: 1) the development of spatially explicit air pollution projections, and 2) enhancements in the land-use and land-cover change projections. In addition, we explore scenario variants that use RCP8.5 as a baseline, and assume different degrees of greenhouse gas mitigation policies to reduce radiative forcing. Based on our modeling framework, we find it technically possible to limit forcing from RCP8.5 to lower levels comparable to the other RCPs (2.6 to 6 W/m2). Our scenario analysis further indicates that climate policy-induced changes of global energy supply and demand may lead to significant co-benefits for other policy priorities, such as local air pollution. © 2011 The Author(s).","author":[{"dropping-particle":"","family":"Riahi","given":"Keywan","non-dropping-particle":"","parse-names":false,"suffix":""},{"dropping-particle":"","family":"Rao","given":"Shilpa","non-dropping-particle":"","parse-names":false,"suffix":""},{"dropping-particle":"","family":"Krey","given":"Volker","non-dropping-particle":"","parse-names":false,"suffix":""},{"dropping-particle":"","family":"Cho","given":"Cheolhung","non-dropping-particle":"","parse-names":false,"suffix":""},{"dropping-particle":"","family":"Chirkov","given":"Vadim","non-dropping-particle":"","parse-names":false,"suffix":""},{"dropping-particle":"","family":"Fischer","given":"Guenther","non-dropping-particle":"","parse-names":false,"suffix":""},{"dropping-particle":"","family":"Kindermann","given":"Georg","non-dropping-particle":"","parse-names":false,"suffix":""},{"dropping-particle":"","family":"Nakicenovic","given":"Nebojsa","non-dropping-particle":"","parse-names":false,"suffix":""},{"dropping-particle":"","family":"Rafaj","given":"Peter","non-dropping-particle":"","parse-names":false,"suffix":""}],"container-title":"Climatic Change","id":"ITEM-1","issue":"1","issued":{"date-parts":[["2011","11","13"]]},"page":"33-57","publisher":"Springer","title":"RCP 8.5-A scenario of comparatively high greenhouse gas emissions","type":"article-journal","volume":"109"},"uris":["http://www.mendeley.com/documents/?uuid=1e3ae527-46f5-3d19-93be-5712d6874130"]}],"mendeley":{"formattedCitation":"&lt;sup&gt;18&lt;/sup&gt;","plainTextFormattedCitation":"18","previouslyFormattedCitation":"&lt;sup&gt;18&lt;/sup&gt;"},"properties":{"noteIndex":0},"schema":"https://github.com/citation-style-language/schema/raw/master/csl-citation.json"}</w:delInstrText>
        </w:r>
        <w:r w:rsidR="00075AAB" w:rsidRPr="007F225F" w:rsidDel="00D01B59">
          <w:rPr>
            <w:rFonts w:ascii="Times New Roman" w:hAnsi="Times New Roman" w:cs="Times New Roman"/>
            <w:sz w:val="24"/>
            <w:szCs w:val="24"/>
          </w:rPr>
          <w:fldChar w:fldCharType="separate"/>
        </w:r>
        <w:r w:rsidR="00DE77E1" w:rsidRPr="00D01B59" w:rsidDel="00D01B59">
          <w:rPr>
            <w:rFonts w:ascii="Times New Roman" w:hAnsi="Times New Roman" w:cs="Times New Roman"/>
            <w:noProof/>
            <w:sz w:val="24"/>
            <w:szCs w:val="24"/>
            <w:vertAlign w:val="superscript"/>
          </w:rPr>
          <w:delText>18</w:delText>
        </w:r>
        <w:r w:rsidR="00075AAB" w:rsidRPr="007F225F" w:rsidDel="00D01B59">
          <w:rPr>
            <w:rFonts w:ascii="Times New Roman" w:hAnsi="Times New Roman" w:cs="Times New Roman"/>
            <w:sz w:val="24"/>
            <w:szCs w:val="24"/>
          </w:rPr>
          <w:fldChar w:fldCharType="end"/>
        </w:r>
      </w:del>
      <w:ins w:id="171" w:author="Wynne, Jacob" w:date="2021-05-02T20:53:00Z">
        <w:r w:rsidR="00E222C4">
          <w:rPr>
            <w:rFonts w:ascii="Times New Roman" w:hAnsi="Times New Roman" w:cs="Times New Roman"/>
            <w:sz w:val="24"/>
            <w:szCs w:val="24"/>
          </w:rPr>
          <w:t xml:space="preserve">The RCP </w:t>
        </w:r>
      </w:ins>
      <w:ins w:id="172" w:author="Wynne, Jacob" w:date="2021-05-02T20:54:00Z">
        <w:r w:rsidR="00E222C4">
          <w:rPr>
            <w:rFonts w:ascii="Times New Roman" w:hAnsi="Times New Roman" w:cs="Times New Roman"/>
            <w:sz w:val="24"/>
            <w:szCs w:val="24"/>
          </w:rPr>
          <w:t xml:space="preserve">8.5 scenario </w:t>
        </w:r>
      </w:ins>
      <w:ins w:id="173" w:author="Wynne, Jacob" w:date="2021-05-02T20:57:00Z">
        <w:r w:rsidR="00E222C4">
          <w:rPr>
            <w:rFonts w:ascii="Times New Roman" w:hAnsi="Times New Roman" w:cs="Times New Roman"/>
            <w:sz w:val="24"/>
            <w:szCs w:val="24"/>
          </w:rPr>
          <w:t xml:space="preserve">is </w:t>
        </w:r>
      </w:ins>
      <w:ins w:id="174" w:author="Wynne, Jacob" w:date="2021-05-02T20:54:00Z">
        <w:r w:rsidR="00E222C4">
          <w:rPr>
            <w:rFonts w:ascii="Times New Roman" w:hAnsi="Times New Roman" w:cs="Times New Roman"/>
            <w:sz w:val="24"/>
            <w:szCs w:val="24"/>
          </w:rPr>
          <w:t xml:space="preserve">the most </w:t>
        </w:r>
      </w:ins>
      <w:ins w:id="175" w:author="Wynne, Jacob" w:date="2021-05-02T20:57:00Z">
        <w:r w:rsidR="00E222C4">
          <w:rPr>
            <w:rFonts w:ascii="Times New Roman" w:hAnsi="Times New Roman" w:cs="Times New Roman"/>
            <w:sz w:val="24"/>
            <w:szCs w:val="24"/>
          </w:rPr>
          <w:t xml:space="preserve">aggressive and adopts a “business as usual” attitude from the current </w:t>
        </w:r>
      </w:ins>
      <w:ins w:id="176" w:author="Wynne, Jacob" w:date="2021-05-02T20:58:00Z">
        <w:r w:rsidR="00E222C4">
          <w:rPr>
            <w:rFonts w:ascii="Times New Roman" w:hAnsi="Times New Roman" w:cs="Times New Roman"/>
            <w:sz w:val="24"/>
            <w:szCs w:val="24"/>
          </w:rPr>
          <w:t>emission outputs</w:t>
        </w:r>
      </w:ins>
      <w:ins w:id="177" w:author="Wynne, Jacob" w:date="2021-05-02T20:59:00Z">
        <w:r w:rsidR="00E222C4">
          <w:rPr>
            <w:rFonts w:ascii="Times New Roman" w:hAnsi="Times New Roman" w:cs="Times New Roman"/>
            <w:sz w:val="24"/>
            <w:szCs w:val="24"/>
          </w:rPr>
          <w:t>, which is the b</w:t>
        </w:r>
      </w:ins>
      <w:ins w:id="178" w:author="Wynne, Jacob" w:date="2021-05-02T21:00:00Z">
        <w:r w:rsidR="00E222C4">
          <w:rPr>
            <w:rFonts w:ascii="Times New Roman" w:hAnsi="Times New Roman" w:cs="Times New Roman"/>
            <w:sz w:val="24"/>
            <w:szCs w:val="24"/>
          </w:rPr>
          <w:t>e</w:t>
        </w:r>
      </w:ins>
      <w:ins w:id="179" w:author="Wynne, Jacob" w:date="2021-05-02T20:59:00Z">
        <w:r w:rsidR="00E222C4">
          <w:rPr>
            <w:rFonts w:ascii="Times New Roman" w:hAnsi="Times New Roman" w:cs="Times New Roman"/>
            <w:sz w:val="24"/>
            <w:szCs w:val="24"/>
          </w:rPr>
          <w:t xml:space="preserve">st match out to midcentury </w:t>
        </w:r>
      </w:ins>
      <w:ins w:id="180" w:author="Wynne, Jacob" w:date="2021-05-03T08:02:00Z">
        <w:r w:rsidR="00D01B59">
          <w:rPr>
            <w:rFonts w:ascii="Times New Roman" w:hAnsi="Times New Roman" w:cs="Times New Roman"/>
            <w:sz w:val="24"/>
            <w:szCs w:val="24"/>
          </w:rPr>
          <w:t xml:space="preserve">and likely further </w:t>
        </w:r>
      </w:ins>
      <w:ins w:id="181" w:author="Wynne, Jacob" w:date="2021-05-02T20:59:00Z">
        <w:r w:rsidR="00E222C4">
          <w:rPr>
            <w:rFonts w:ascii="Times New Roman" w:hAnsi="Times New Roman" w:cs="Times New Roman"/>
            <w:sz w:val="24"/>
            <w:szCs w:val="24"/>
          </w:rPr>
          <w:t>under current and stated policies</w:t>
        </w:r>
      </w:ins>
      <w:ins w:id="182" w:author="Wynne, Jacob" w:date="2021-05-02T20:58:00Z">
        <w:r w:rsidR="00E222C4">
          <w:rPr>
            <w:rFonts w:ascii="Times New Roman" w:hAnsi="Times New Roman" w:cs="Times New Roman"/>
            <w:sz w:val="24"/>
            <w:szCs w:val="24"/>
          </w:rPr>
          <w:t>.</w:t>
        </w:r>
      </w:ins>
      <w:ins w:id="183" w:author="Wynne, Jacob" w:date="2021-05-03T08:03:00Z">
        <w:r w:rsidR="00D01B59">
          <w:rPr>
            <w:rFonts w:ascii="Times New Roman" w:hAnsi="Times New Roman" w:cs="Times New Roman"/>
            <w:sz w:val="24"/>
            <w:szCs w:val="24"/>
          </w:rPr>
          <w:t xml:space="preserve"> Under RCP 8.5</w:t>
        </w:r>
      </w:ins>
      <w:ins w:id="184" w:author="Wynne, Jacob" w:date="2021-05-03T08:04:00Z">
        <w:r w:rsidR="00D01B59">
          <w:rPr>
            <w:rFonts w:ascii="Times New Roman" w:hAnsi="Times New Roman" w:cs="Times New Roman"/>
            <w:sz w:val="24"/>
            <w:szCs w:val="24"/>
          </w:rPr>
          <w:t xml:space="preserve">, end of century </w:t>
        </w:r>
      </w:ins>
      <w:ins w:id="185" w:author="Wynne, Jacob" w:date="2021-05-03T08:03:00Z">
        <w:r w:rsidR="00D01B59">
          <w:rPr>
            <w:rFonts w:ascii="Times New Roman" w:hAnsi="Times New Roman" w:cs="Times New Roman"/>
            <w:sz w:val="24"/>
            <w:szCs w:val="24"/>
          </w:rPr>
          <w:t>warming outcomes range fro</w:t>
        </w:r>
      </w:ins>
      <w:ins w:id="186" w:author="Wynne, Jacob" w:date="2021-05-03T08:04:00Z">
        <w:r w:rsidR="00D01B59">
          <w:rPr>
            <w:rFonts w:ascii="Times New Roman" w:hAnsi="Times New Roman" w:cs="Times New Roman"/>
            <w:sz w:val="24"/>
            <w:szCs w:val="24"/>
          </w:rPr>
          <w:t>m 3.3 C to 5.4 C</w:t>
        </w:r>
      </w:ins>
      <w:ins w:id="187" w:author="Wynne, Jacob" w:date="2021-05-03T08:08:00Z">
        <w:r w:rsidR="00D01B59">
          <w:rPr>
            <w:rFonts w:ascii="Times New Roman" w:hAnsi="Times New Roman" w:cs="Times New Roman"/>
            <w:sz w:val="24"/>
            <w:szCs w:val="24"/>
          </w:rPr>
          <w:t xml:space="preserve"> globally</w:t>
        </w:r>
      </w:ins>
      <w:ins w:id="188" w:author="Wynne, Jacob" w:date="2021-05-03T08:05:00Z">
        <w:r w:rsidR="00D01B59">
          <w:rPr>
            <w:rFonts w:ascii="Times New Roman" w:hAnsi="Times New Roman" w:cs="Times New Roman"/>
            <w:sz w:val="24"/>
            <w:szCs w:val="24"/>
          </w:rPr>
          <w:t>.</w:t>
        </w:r>
      </w:ins>
      <w:ins w:id="189" w:author="Wynne, Jacob" w:date="2021-05-03T08:06:00Z">
        <w:r w:rsidR="00D01B59">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{"citationItems":[{"id":"ITEM-1","itemData":{"DOI":"10.1073/PNAS.2007117117","ISSN":"10916490","PMID":"32747549","abstract":"Climate simulation-based scenarios are routinely used to characterize a range of plausible climate futures. Despite some recent progress on bending the emissions curve, RCP8.5, the most aggressive scenario in assumed fossil fuel use for global climate models, will continue to serve as a useful tool for quantifying physical climate risk, especially over near- to midterm policy-relevant time horizons. Not only are the emissions consistent with RCP8.5 in close agreement with historical total cumulative CO2 emissions (within 1%), but RCP8.5 is also the best match out to midcentury under current and stated policies with still highly plausible levels of CO2 emissions in 2100.","author":[{"dropping-particle":"","family":"Schwalm","given":"Christopher R.","non-dropping-particle":"","parse-names":false,"suffix":""},{"dropping-particle":"","family":"Glendon","given":"Spencer","non-dropping-particle":"","parse-names":false,"suffix":""},{"dropping-particle":"","family":"Duffy","given":"Philip B.","non-dropping-particle":"","parse-names":false,"suffix":""}],"container-title":"Proceedings of the National Academy of Sciences of the United States of America","id":"ITEM-1","issue":"33","issued":{"date-parts":[["2020","8","1"]]},"page":"19656-19657","publisher":"National Academy of Sciences","title":"RCP8.5 tracks cumulative CO2 emissions","type":"article-journal","volume":"117"},"uris":["http://www.mendeley.com/documents/?uuid=720e60d7-9f12-3a5c-bdab-5474160705fa"]}],"mendeley":{"formattedCitation":"(Schwalm, Glendon, &amp; Duffy, 2020)","plainTextFormattedCitation":"(Schwalm, Glendon, &amp; Duffy, 2020)","previouslyFormattedCitation":"&lt;sup&gt;20&lt;/sup&gt;"},"properties":{"noteIndex":0},"schema":"https://github.com/citation-style-language/schema/raw/master/csl-citation.json"}</w:instrText>
      </w:r>
      <w:r w:rsidR="00D01B59">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Schwalm</w:t>
      </w:r>
      <w:proofErr w:type="spellEnd"/>
      <w:r w:rsidR="00582D01" w:rsidRPr="00582D01">
        <w:rPr>
          <w:rFonts w:ascii="Times New Roman" w:hAnsi="Times New Roman" w:cs="Times New Roman"/>
          <w:noProof/>
          <w:sz w:val="24"/>
          <w:szCs w:val="24"/>
        </w:rPr>
        <w:t>, Glendon, &amp; Duffy, 2020)</w:t>
      </w:r>
      <w:ins w:id="190" w:author="Wynne, Jacob" w:date="2021-05-03T08:06:00Z">
        <w:r w:rsidR="00D01B59">
          <w:rPr>
            <w:rFonts w:ascii="Times New Roman" w:hAnsi="Times New Roman" w:cs="Times New Roman"/>
            <w:sz w:val="24"/>
            <w:szCs w:val="24"/>
          </w:rPr>
          <w:fldChar w:fldCharType="end"/>
        </w:r>
      </w:ins>
      <w:ins w:id="191" w:author="Wynne, Jacob" w:date="2021-05-03T08:05:00Z">
        <w:r w:rsidR="00D01B59">
          <w:rPr>
            <w:rFonts w:ascii="Times New Roman" w:hAnsi="Times New Roman" w:cs="Times New Roman"/>
            <w:sz w:val="24"/>
            <w:szCs w:val="24"/>
          </w:rPr>
          <w:t xml:space="preserve"> </w:t>
        </w:r>
      </w:ins>
      <w:r w:rsidR="00075AAB" w:rsidRPr="007F225F">
        <w:rPr>
          <w:rFonts w:ascii="Times New Roman" w:hAnsi="Times New Roman" w:cs="Times New Roman"/>
          <w:sz w:val="24"/>
          <w:szCs w:val="24"/>
        </w:rPr>
        <w:t xml:space="preserve"> </w:t>
      </w:r>
      <w:r>
        <w:rPr>
          <w:rFonts w:ascii="Times New Roman" w:hAnsi="Times New Roman" w:cs="Times New Roman"/>
          <w:sz w:val="24"/>
          <w:szCs w:val="24"/>
        </w:rPr>
        <w:t xml:space="preserve">In </w:t>
      </w:r>
      <w:r>
        <w:rPr>
          <w:rFonts w:ascii="Times New Roman" w:hAnsi="Times New Roman" w:cs="Times New Roman"/>
          <w:sz w:val="24"/>
          <w:szCs w:val="24"/>
        </w:rPr>
        <w:lastRenderedPageBreak/>
        <w:t>order to represent the effects of various climate</w:t>
      </w:r>
      <w:r w:rsidR="00075AAB" w:rsidRPr="007F225F">
        <w:rPr>
          <w:rFonts w:ascii="Times New Roman" w:hAnsi="Times New Roman" w:cs="Times New Roman"/>
          <w:sz w:val="24"/>
          <w:szCs w:val="24"/>
        </w:rPr>
        <w:t xml:space="preserve"> scenario</w:t>
      </w:r>
      <w:r>
        <w:rPr>
          <w:rFonts w:ascii="Times New Roman" w:hAnsi="Times New Roman" w:cs="Times New Roman"/>
          <w:sz w:val="24"/>
          <w:szCs w:val="24"/>
        </w:rPr>
        <w:t>s, global</w:t>
      </w:r>
      <w:r w:rsidR="00075AAB" w:rsidRPr="007F225F">
        <w:rPr>
          <w:rFonts w:ascii="Times New Roman" w:hAnsi="Times New Roman" w:cs="Times New Roman"/>
          <w:sz w:val="24"/>
          <w:szCs w:val="24"/>
        </w:rPr>
        <w:t xml:space="preserve"> general circulation models (GCMs)</w:t>
      </w:r>
      <w:r w:rsidR="00081B13">
        <w:rPr>
          <w:rFonts w:ascii="Times New Roman" w:hAnsi="Times New Roman" w:cs="Times New Roman"/>
          <w:sz w:val="24"/>
          <w:szCs w:val="24"/>
        </w:rPr>
        <w:t xml:space="preserve"> are needed</w:t>
      </w:r>
      <w:r w:rsidR="00387356" w:rsidRPr="007F225F">
        <w:rPr>
          <w:rFonts w:ascii="Times New Roman" w:hAnsi="Times New Roman" w:cs="Times New Roman"/>
          <w:sz w:val="24"/>
          <w:szCs w:val="24"/>
        </w:rPr>
        <w:t>, which model Earth’s atmosphere using the radiative and thermodynamic properties of the atmosphere as well as the frictional dissipation and dynamics of kinetic energy on multiple scales.</w:t>
      </w:r>
      <w:r w:rsidR="00AA7688">
        <w:rPr>
          <w:rFonts w:ascii="Times New Roman" w:hAnsi="Times New Roman" w:cs="Times New Roman"/>
          <w:sz w:val="24"/>
          <w:szCs w:val="24"/>
        </w:rPr>
        <w:t xml:space="preserve"> </w:t>
      </w:r>
      <w:r w:rsidR="00387356"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{"citationItems":[{"id":"ITEM-1","itemData":{"DOI":"10.1002/qj.49708235202","ISSN":"00359009","abstract":"A long‐period numerical forecast is made with a two‐level quasi‐geostrophic model, starting with an atmosphere in relative rest. Both friction and non‐adiabatic effects are included in the equations, the latter as a linear function of latitude. Principal empirical elements in the experiment are the intensity of the heating, the value of the vertical stability, and the type of frictional dissipation. The flow patterns which develop are quite realistic, including a jet and zonal surface westerlies in middle latitudes, and the growth of a large disturbance. The associated energy transformations are investigated, and demonstrate the important role of the disturbance in the development of the zonal currents. The meridional circulation is also studied, together with its contribution to the zonal momentum budgets of the lower and upper halves of the atmosphere. Truncation errors eventually put an end to the forecast by producing a large fictitious increase in energy. Copyright © 1956 Royal Meteorological Society","author":[{"dropping-particle":"","family":"Phillips","given":"Norman A.","non-dropping-particle":"","parse-names":false,"suffix":""}],"container-title":"Quarterly Journal of the Royal Meteorological Society","id":"ITEM-1","issue":"352","issued":{"date-parts":[["1956","4","1"]]},"page":"123-164","publisher":"John Wiley &amp; Sons, Ltd","title":"The general circulation of the atmosphere: A numerical experiment","type":"article-journal","volume":"82"},"uris":["http://www.mendeley.com/documents/?uuid=9198d29a-8b6b-3d39-9e25-f614d9580823"]}],"mendeley":{"formattedCitation":"(Phillips, 1956)","plainTextFormattedCitation":"(Phillips, 1956)","previouslyFormattedCitation":"&lt;sup&gt;21&lt;/sup&gt;"},"properties":{"noteIndex":0},"schema":"https://github.com/citation-style-language/schema/raw/master/csl-citation.json"}</w:instrText>
      </w:r>
      <w:r w:rsidR="00387356"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(Phillips, 1956)</w:t>
      </w:r>
      <w:r w:rsidR="00387356" w:rsidRPr="007F225F">
        <w:rPr>
          <w:rFonts w:ascii="Times New Roman" w:hAnsi="Times New Roman" w:cs="Times New Roman"/>
          <w:sz w:val="24"/>
          <w:szCs w:val="24"/>
        </w:rPr>
        <w:fldChar w:fldCharType="end"/>
      </w:r>
      <w:r w:rsidR="00387356" w:rsidRPr="007F225F">
        <w:rPr>
          <w:rFonts w:ascii="Times New Roman" w:hAnsi="Times New Roman" w:cs="Times New Roman"/>
          <w:sz w:val="24"/>
          <w:szCs w:val="24"/>
        </w:rPr>
        <w:t xml:space="preserve"> </w:t>
      </w:r>
      <w:r w:rsidR="00081B13">
        <w:rPr>
          <w:rFonts w:ascii="Times New Roman" w:hAnsi="Times New Roman" w:cs="Times New Roman"/>
          <w:sz w:val="24"/>
          <w:szCs w:val="24"/>
        </w:rPr>
        <w:t xml:space="preserve">However, among GCMs there </w:t>
      </w:r>
      <w:ins w:id="192" w:author="Wynne, Jacob" w:date="2021-05-03T08:24:00Z">
        <w:r w:rsidR="00582D01">
          <w:rPr>
            <w:rFonts w:ascii="Times New Roman" w:hAnsi="Times New Roman" w:cs="Times New Roman"/>
            <w:sz w:val="24"/>
            <w:szCs w:val="24"/>
          </w:rPr>
          <w:t>can be</w:t>
        </w:r>
      </w:ins>
      <w:del w:id="193" w:author="Wynne, Jacob" w:date="2021-05-03T08:24:00Z">
        <w:r w:rsidR="00081B13" w:rsidDel="00582D01">
          <w:rPr>
            <w:rFonts w:ascii="Times New Roman" w:hAnsi="Times New Roman" w:cs="Times New Roman"/>
            <w:sz w:val="24"/>
            <w:szCs w:val="24"/>
          </w:rPr>
          <w:delText>is</w:delText>
        </w:r>
      </w:del>
      <w:r w:rsidR="00081B13">
        <w:rPr>
          <w:rFonts w:ascii="Times New Roman" w:hAnsi="Times New Roman" w:cs="Times New Roman"/>
          <w:sz w:val="24"/>
          <w:szCs w:val="24"/>
        </w:rPr>
        <w:t xml:space="preserve"> disagreement in how various global climate variables will respond</w:t>
      </w:r>
      <w:ins w:id="194" w:author="Wynne, Jacob" w:date="2021-05-03T08:24:00Z">
        <w:r w:rsidR="00582D01">
          <w:rPr>
            <w:rFonts w:ascii="Times New Roman" w:hAnsi="Times New Roman" w:cs="Times New Roman"/>
            <w:sz w:val="24"/>
            <w:szCs w:val="24"/>
          </w:rPr>
          <w:fldChar w:fldCharType="begin" w:fldLock="1"/>
        </w:r>
      </w:ins>
      <w:r w:rsidR="00582D01">
        <w:rPr>
          <w:rFonts w:ascii="Times New Roman" w:hAnsi="Times New Roman" w:cs="Times New Roman"/>
          <w:sz w:val="24"/>
          <w:szCs w:val="24"/>
        </w:rPr>
        <w:instrText>ADDIN CSL_CITATION {"citationItems":[{"id":"ITEM-1","itemData":{"DOI":"10.1016/j.envsci.2010.04.004","author":[{"dropping-particle":"","family":"Pirtle","given":"Zachary","non-dropping-particle":"","parse-names":false,"suffix":""},{"dropping-particle":"","family":"Meyer","given":"Ryan","non-dropping-particle":"","parse-names":false,"suffix":""},{"dropping-particle":"","family":"Hamilton","given":"Andrew","non-dropping-particle":"","parse-names":false,"suffix":""}],"container-title":"Environmental Science and Policy","id":"ITEM-1","issued":{"date-parts":[["0"]]},"title":"What does it mean when climate models agree? A case for assessing independence among general circulation models","type":"article-journal"},"uris":["http://www.mendeley.com/documents/?uuid=c5fa9af3-a157-3fb1-afef-d29fc732d3b9"]}],"mendeley":{"formattedCitation":"(Pirtle, Meyer, &amp; Hamilton, n.d.)","plainTextFormattedCitation":"(Pirtle, Meyer, &amp; Hamilton, n.d.)","previouslyFormattedCitation":"&lt;sup&gt;22&lt;/sup&gt;"},"properties":{"noteIndex":0},"schema":"https://github.com/citation-style-language/schema/raw/master/csl-citation.json"}</w:instrText>
      </w:r>
      <w:r w:rsidR="00582D01">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(Pirtle, Meyer, &amp; Hamilton, n.d.)</w:t>
      </w:r>
      <w:ins w:id="195" w:author="Wynne, Jacob" w:date="2021-05-03T08:24:00Z">
        <w:r w:rsidR="00582D01">
          <w:rPr>
            <w:rFonts w:ascii="Times New Roman" w:hAnsi="Times New Roman" w:cs="Times New Roman"/>
            <w:sz w:val="24"/>
            <w:szCs w:val="24"/>
          </w:rPr>
          <w:fldChar w:fldCharType="end"/>
        </w:r>
      </w:ins>
      <w:del w:id="196" w:author="Wynne, Jacob" w:date="2021-05-03T08:24:00Z">
        <w:r w:rsidR="00081B13" w:rsidDel="00582D01">
          <w:rPr>
            <w:rFonts w:ascii="Times New Roman" w:hAnsi="Times New Roman" w:cs="Times New Roman"/>
            <w:sz w:val="24"/>
            <w:szCs w:val="24"/>
          </w:rPr>
          <w:delText xml:space="preserve"> (REF)</w:delText>
        </w:r>
      </w:del>
      <w:r w:rsidR="00081B13">
        <w:rPr>
          <w:rFonts w:ascii="Times New Roman" w:hAnsi="Times New Roman" w:cs="Times New Roman"/>
          <w:sz w:val="24"/>
          <w:szCs w:val="24"/>
        </w:rPr>
        <w:t xml:space="preserve">, resulting in uncertainty about the directionality of future climate change. </w:t>
      </w:r>
    </w:p>
    <w:p w14:paraId="2916C24C" w14:textId="29CF3366" w:rsidR="001627D9" w:rsidRPr="007F225F" w:rsidRDefault="00562179" w:rsidP="00E327F5">
      <w:pPr>
        <w:rPr>
          <w:rFonts w:ascii="Times New Roman" w:hAnsi="Times New Roman" w:cs="Times New Roman"/>
          <w:sz w:val="24"/>
          <w:szCs w:val="24"/>
        </w:rPr>
      </w:pPr>
      <w:r>
        <w:rPr>
          <w:rFonts w:ascii="Times New Roman" w:hAnsi="Times New Roman" w:cs="Times New Roman"/>
          <w:sz w:val="24"/>
          <w:szCs w:val="24"/>
        </w:rPr>
        <w:t xml:space="preserve">Uncertainty surrounding how lake ecosystems will respond to changes in climate is also a major barrier to understanding how climate change will affect lake thermal budgets. One way to estimate uncertainty in lake thermal processes is to use a suite of different lake models. </w:t>
      </w:r>
      <w:r w:rsidR="001627D9" w:rsidRPr="007F225F">
        <w:rPr>
          <w:rFonts w:ascii="Times New Roman" w:hAnsi="Times New Roman" w:cs="Times New Roman"/>
          <w:sz w:val="24"/>
          <w:szCs w:val="24"/>
        </w:rPr>
        <w:t xml:space="preserve">The </w:t>
      </w:r>
      <w:proofErr w:type="spellStart"/>
      <w:r w:rsidR="001627D9" w:rsidRPr="007F225F">
        <w:rPr>
          <w:rFonts w:ascii="Times New Roman" w:hAnsi="Times New Roman" w:cs="Times New Roman"/>
          <w:sz w:val="24"/>
          <w:szCs w:val="24"/>
        </w:rPr>
        <w:t>LakeEnsemblR</w:t>
      </w:r>
      <w:proofErr w:type="spellEnd"/>
      <w:r w:rsidR="001627D9" w:rsidRPr="007F225F">
        <w:rPr>
          <w:rFonts w:ascii="Times New Roman" w:hAnsi="Times New Roman" w:cs="Times New Roman"/>
          <w:sz w:val="24"/>
          <w:szCs w:val="24"/>
        </w:rPr>
        <w:t xml:space="preserve"> R package is </w:t>
      </w:r>
      <w:r>
        <w:rPr>
          <w:rFonts w:ascii="Times New Roman" w:hAnsi="Times New Roman" w:cs="Times New Roman"/>
          <w:sz w:val="24"/>
          <w:szCs w:val="24"/>
        </w:rPr>
        <w:t>one tool which can be used to</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predict</w:t>
      </w:r>
      <w:r w:rsidRPr="007F225F">
        <w:rPr>
          <w:rFonts w:ascii="Times New Roman" w:hAnsi="Times New Roman" w:cs="Times New Roman"/>
          <w:sz w:val="24"/>
          <w:szCs w:val="24"/>
        </w:rPr>
        <w:t xml:space="preserve"> </w:t>
      </w:r>
      <w:r w:rsidR="001627D9" w:rsidRPr="007F225F">
        <w:rPr>
          <w:rFonts w:ascii="Times New Roman" w:hAnsi="Times New Roman" w:cs="Times New Roman"/>
          <w:sz w:val="24"/>
          <w:szCs w:val="24"/>
        </w:rPr>
        <w:t xml:space="preserve">lake </w:t>
      </w:r>
      <w:r>
        <w:rPr>
          <w:rFonts w:ascii="Times New Roman" w:hAnsi="Times New Roman" w:cs="Times New Roman"/>
          <w:sz w:val="24"/>
          <w:szCs w:val="24"/>
        </w:rPr>
        <w:t>thermal budgets using a suite of models</w:t>
      </w:r>
      <w:r w:rsidR="001627D9" w:rsidRPr="007F225F">
        <w:rPr>
          <w:rFonts w:ascii="Times New Roman" w:hAnsi="Times New Roman" w:cs="Times New Roman"/>
          <w:sz w:val="24"/>
          <w:szCs w:val="24"/>
        </w:rPr>
        <w:t xml:space="preserve">. </w:t>
      </w:r>
      <w:r>
        <w:rPr>
          <w:rFonts w:ascii="Times New Roman" w:hAnsi="Times New Roman" w:cs="Times New Roman"/>
          <w:sz w:val="24"/>
          <w:szCs w:val="24"/>
        </w:rPr>
        <w:t xml:space="preserve">Using multiple lake models to predict the same scenario allows us to XYZ. </w:t>
      </w:r>
      <w:r w:rsidR="00DA4073" w:rsidRPr="007F225F">
        <w:rPr>
          <w:rFonts w:ascii="Times New Roman" w:hAnsi="Times New Roman" w:cs="Times New Roman"/>
          <w:sz w:val="24"/>
          <w:szCs w:val="24"/>
        </w:rPr>
        <w:t xml:space="preserve">The package includes </w:t>
      </w:r>
      <w:r>
        <w:rPr>
          <w:rFonts w:ascii="Times New Roman" w:hAnsi="Times New Roman" w:cs="Times New Roman"/>
          <w:sz w:val="24"/>
          <w:szCs w:val="24"/>
        </w:rPr>
        <w:t xml:space="preserve">five different </w:t>
      </w:r>
      <w:r w:rsidR="00DA4073" w:rsidRPr="007F225F">
        <w:rPr>
          <w:rFonts w:ascii="Times New Roman" w:hAnsi="Times New Roman" w:cs="Times New Roman"/>
          <w:sz w:val="24"/>
          <w:szCs w:val="24"/>
        </w:rPr>
        <w:t>lake models</w:t>
      </w:r>
      <w:r>
        <w:rPr>
          <w:rFonts w:ascii="Times New Roman" w:hAnsi="Times New Roman" w:cs="Times New Roman"/>
          <w:sz w:val="24"/>
          <w:szCs w:val="24"/>
        </w:rPr>
        <w:t>, all of which use different methods of estimating lake thermal properties. These lakes include</w:t>
      </w:r>
      <w:r w:rsidR="00DA4073" w:rsidRPr="007F225F">
        <w:rPr>
          <w:rFonts w:ascii="Times New Roman" w:hAnsi="Times New Roman" w:cs="Times New Roman"/>
          <w:sz w:val="24"/>
          <w:szCs w:val="24"/>
        </w:rPr>
        <w:t xml:space="preserve"> </w:t>
      </w:r>
      <w:proofErr w:type="spellStart"/>
      <w:r w:rsidR="00DA4073" w:rsidRPr="007F225F">
        <w:rPr>
          <w:rFonts w:ascii="Times New Roman" w:hAnsi="Times New Roman" w:cs="Times New Roman"/>
          <w:sz w:val="24"/>
          <w:szCs w:val="24"/>
        </w:rPr>
        <w:t>FLake</w:t>
      </w:r>
      <w:proofErr w:type="spellEnd"/>
      <w:r w:rsidR="00DA4073" w:rsidRPr="007F225F">
        <w:rPr>
          <w:rFonts w:ascii="Times New Roman" w:hAnsi="Times New Roman" w:cs="Times New Roman"/>
          <w:sz w:val="24"/>
          <w:szCs w:val="24"/>
        </w:rPr>
        <w:t xml:space="preserve"> (Freshwater Lake model) which simulates lake systems using a two-layer parametric representation focusing on heat budget, GLM (General Lake Model) which applies a </w:t>
      </w:r>
      <w:proofErr w:type="spellStart"/>
      <w:r w:rsidR="00DA4073" w:rsidRPr="007F225F">
        <w:rPr>
          <w:rFonts w:ascii="Times New Roman" w:hAnsi="Times New Roman" w:cs="Times New Roman"/>
          <w:sz w:val="24"/>
          <w:szCs w:val="24"/>
        </w:rPr>
        <w:t>lagrangian</w:t>
      </w:r>
      <w:proofErr w:type="spellEnd"/>
      <w:r w:rsidR="00DA4073" w:rsidRPr="007F225F">
        <w:rPr>
          <w:rFonts w:ascii="Times New Roman" w:hAnsi="Times New Roman" w:cs="Times New Roman"/>
          <w:sz w:val="24"/>
          <w:szCs w:val="24"/>
        </w:rPr>
        <w:t xml:space="preserve"> structure to replicate mixing dynamics, GOTM (the General Ocean Turbulence Model) which is a vertical 1D hydrodynamic water column model, </w:t>
      </w:r>
      <w:proofErr w:type="spellStart"/>
      <w:r w:rsidR="00DA4073" w:rsidRPr="007F225F">
        <w:rPr>
          <w:rFonts w:ascii="Times New Roman" w:hAnsi="Times New Roman" w:cs="Times New Roman"/>
          <w:sz w:val="24"/>
          <w:szCs w:val="24"/>
        </w:rPr>
        <w:t>MyLake</w:t>
      </w:r>
      <w:proofErr w:type="spellEnd"/>
      <w:r w:rsidR="00DA4073" w:rsidRPr="007F225F">
        <w:rPr>
          <w:rFonts w:ascii="Times New Roman" w:hAnsi="Times New Roman" w:cs="Times New Roman"/>
          <w:sz w:val="24"/>
          <w:szCs w:val="24"/>
        </w:rPr>
        <w:t xml:space="preserve"> (Multi-year Lake simulation model) which simulates daily vertical profiles of water temperature, seasonal ice and snow cover as well as others, and </w:t>
      </w:r>
      <w:proofErr w:type="spellStart"/>
      <w:r w:rsidR="00DA4073" w:rsidRPr="007F225F">
        <w:rPr>
          <w:rFonts w:ascii="Times New Roman" w:hAnsi="Times New Roman" w:cs="Times New Roman"/>
          <w:sz w:val="24"/>
          <w:szCs w:val="24"/>
        </w:rPr>
        <w:t>Simstrat</w:t>
      </w:r>
      <w:proofErr w:type="spellEnd"/>
      <w:r w:rsidR="00DA4073" w:rsidRPr="007F225F">
        <w:rPr>
          <w:rFonts w:ascii="Times New Roman" w:hAnsi="Times New Roman" w:cs="Times New Roman"/>
          <w:sz w:val="24"/>
          <w:szCs w:val="24"/>
        </w:rPr>
        <w:t>, which is a vertical 1D hydrodynamic model combining a buoyancy-extended k-epsilon model with seiche parameterization.</w:t>
      </w:r>
      <w:r w:rsidR="00DA4073" w:rsidRPr="007F225F">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{"citationItems":[{"id":"ITEM-1","itemData":{"URL":"https://eartharxiv.org/repository/view/1960/","accessed":{"date-parts":[["2021","4","21"]]},"id":"ITEM-1","issued":{"date-parts":[["0"]]},"title":"LakeEnsemblR: An R package that facilitates ensemble modelling of lakes","type":"webpage"},"uris":["http://www.mendeley.com/documents/?uuid=77f4d3e9-4519-3afd-b0ba-a177d7c8ac8f"]}],"mendeley":{"formattedCitation":"(“LakeEnsemblR: An R package that facilitates ensemble modelling of lakes,” n.d.)","plainTextFormattedCitation":"(“LakeEnsemblR: An R package that facilitates ensemble modelling of lakes,” n.d.)","previouslyFormattedCitation":"&lt;sup&gt;23&lt;/sup&gt;"},"properties":{"noteIndex":0},"schema":"https://github.com/citation-style-language/schema/raw/master/csl-citation.json"}</w:instrText>
      </w:r>
      <w:r w:rsidR="00DA4073" w:rsidRPr="007F225F">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LakeEnsemblR</w:t>
      </w:r>
      <w:proofErr w:type="spellEnd"/>
      <w:r w:rsidR="00582D01" w:rsidRPr="00582D01">
        <w:rPr>
          <w:rFonts w:ascii="Times New Roman" w:hAnsi="Times New Roman" w:cs="Times New Roman"/>
          <w:noProof/>
          <w:sz w:val="24"/>
          <w:szCs w:val="24"/>
        </w:rPr>
        <w:t>: An R package that facilitates ensemble modelling of lakes,” n.d.)</w:t>
      </w:r>
      <w:r w:rsidR="00DA4073" w:rsidRPr="007F225F">
        <w:rPr>
          <w:rFonts w:ascii="Times New Roman" w:hAnsi="Times New Roman" w:cs="Times New Roman"/>
          <w:sz w:val="24"/>
          <w:szCs w:val="24"/>
        </w:rPr>
        <w:fldChar w:fldCharType="end"/>
      </w:r>
      <w:r>
        <w:rPr>
          <w:rFonts w:ascii="Times New Roman" w:hAnsi="Times New Roman" w:cs="Times New Roman"/>
          <w:sz w:val="24"/>
          <w:szCs w:val="24"/>
        </w:rPr>
        <w:t xml:space="preserve"> By predicting lake thermal properties using a suite of lake models, we can better estimate the range of uncertainty in future lake responses to climate change. </w:t>
      </w:r>
      <w:r w:rsidR="00C33A66" w:rsidRPr="007F225F">
        <w:rPr>
          <w:rFonts w:ascii="Times New Roman" w:hAnsi="Times New Roman" w:cs="Times New Roman"/>
          <w:sz w:val="24"/>
          <w:szCs w:val="24"/>
          <w:lang w:eastAsia="zh-CN"/>
        </w:rPr>
        <w:t xml:space="preserve">Studies of this nature that partition uncertainty are few and far between, and virtually nonexistent concerning individual lakes and their future projected outcomes. </w:t>
      </w:r>
    </w:p>
    <w:p w14:paraId="69697231" w14:textId="52A1E138" w:rsidR="00222620" w:rsidRDefault="00562179" w:rsidP="00E327F5">
      <w:pPr>
        <w:rPr>
          <w:rFonts w:ascii="Times New Roman" w:hAnsi="Times New Roman" w:cs="Times New Roman"/>
          <w:sz w:val="24"/>
          <w:szCs w:val="24"/>
          <w:lang w:eastAsia="zh-CN"/>
        </w:rPr>
      </w:pPr>
      <w:r>
        <w:rPr>
          <w:rFonts w:ascii="Times New Roman" w:hAnsi="Times New Roman" w:cs="Times New Roman"/>
          <w:sz w:val="24"/>
          <w:szCs w:val="24"/>
          <w:lang w:eastAsia="zh-CN"/>
        </w:rPr>
        <w:t>In this</w:t>
      </w:r>
      <w:r w:rsidR="00B320A8" w:rsidRPr="007F225F">
        <w:rPr>
          <w:rFonts w:ascii="Times New Roman" w:hAnsi="Times New Roman" w:cs="Times New Roman"/>
          <w:sz w:val="24"/>
          <w:szCs w:val="24"/>
          <w:lang w:eastAsia="zh-CN"/>
        </w:rPr>
        <w:t xml:space="preserve"> study</w:t>
      </w:r>
      <w:r>
        <w:rPr>
          <w:rFonts w:ascii="Times New Roman" w:hAnsi="Times New Roman" w:cs="Times New Roman"/>
          <w:sz w:val="24"/>
          <w:szCs w:val="24"/>
          <w:lang w:eastAsia="zh-CN"/>
        </w:rPr>
        <w:t>, we aim to take</w:t>
      </w:r>
      <w:r w:rsidR="00B320A8" w:rsidRPr="007F225F">
        <w:rPr>
          <w:rFonts w:ascii="Times New Roman" w:hAnsi="Times New Roman" w:cs="Times New Roman"/>
          <w:sz w:val="24"/>
          <w:szCs w:val="24"/>
          <w:lang w:eastAsia="zh-CN"/>
        </w:rPr>
        <w:t xml:space="preserve"> a novel approach to </w:t>
      </w:r>
      <w:r w:rsidR="000D3A86">
        <w:rPr>
          <w:rFonts w:ascii="Times New Roman" w:hAnsi="Times New Roman" w:cs="Times New Roman"/>
          <w:sz w:val="24"/>
          <w:szCs w:val="24"/>
          <w:lang w:eastAsia="zh-CN"/>
        </w:rPr>
        <w:t xml:space="preserve">quantifying the numerous uncertainties involved in lake thermal projections. We aim to couple </w:t>
      </w:r>
      <w:r w:rsidR="00B320A8" w:rsidRPr="007F225F">
        <w:rPr>
          <w:rFonts w:ascii="Times New Roman" w:hAnsi="Times New Roman" w:cs="Times New Roman"/>
          <w:sz w:val="24"/>
          <w:szCs w:val="24"/>
          <w:lang w:eastAsia="zh-CN"/>
        </w:rPr>
        <w:t xml:space="preserve">a </w:t>
      </w:r>
      <w:r w:rsidR="000D3A86">
        <w:rPr>
          <w:rFonts w:ascii="Times New Roman" w:hAnsi="Times New Roman" w:cs="Times New Roman"/>
          <w:sz w:val="24"/>
          <w:szCs w:val="24"/>
          <w:lang w:eastAsia="zh-CN"/>
        </w:rPr>
        <w:t xml:space="preserve">global </w:t>
      </w:r>
      <w:r w:rsidR="00B320A8" w:rsidRPr="007F225F">
        <w:rPr>
          <w:rFonts w:ascii="Times New Roman" w:hAnsi="Times New Roman" w:cs="Times New Roman"/>
          <w:sz w:val="24"/>
          <w:szCs w:val="24"/>
          <w:lang w:eastAsia="zh-CN"/>
        </w:rPr>
        <w:t xml:space="preserve">climate </w:t>
      </w:r>
      <w:r w:rsidR="000D3A86">
        <w:rPr>
          <w:rFonts w:ascii="Times New Roman" w:hAnsi="Times New Roman" w:cs="Times New Roman"/>
          <w:sz w:val="24"/>
          <w:szCs w:val="24"/>
          <w:lang w:eastAsia="zh-CN"/>
        </w:rPr>
        <w:t>scenario with</w:t>
      </w:r>
      <w:r w:rsidR="00433C6C">
        <w:rPr>
          <w:rFonts w:ascii="Times New Roman" w:hAnsi="Times New Roman" w:cs="Times New Roman"/>
          <w:sz w:val="24"/>
          <w:szCs w:val="24"/>
          <w:lang w:eastAsia="zh-CN"/>
        </w:rPr>
        <w:t xml:space="preserve"> </w:t>
      </w:r>
      <w:r w:rsidR="00B320A8" w:rsidRPr="007F225F">
        <w:rPr>
          <w:rFonts w:ascii="Times New Roman" w:hAnsi="Times New Roman" w:cs="Times New Roman"/>
          <w:sz w:val="24"/>
          <w:szCs w:val="24"/>
          <w:lang w:eastAsia="zh-CN"/>
        </w:rPr>
        <w:t>four general circulation models</w:t>
      </w:r>
      <w:r w:rsidR="00FB3D9B" w:rsidRPr="007F225F">
        <w:rPr>
          <w:rFonts w:ascii="Times New Roman" w:hAnsi="Times New Roman" w:cs="Times New Roman"/>
          <w:sz w:val="24"/>
          <w:szCs w:val="24"/>
          <w:lang w:eastAsia="zh-CN"/>
        </w:rPr>
        <w:t xml:space="preserve"> </w:t>
      </w:r>
      <w:r w:rsidR="000D3A86">
        <w:rPr>
          <w:rFonts w:ascii="Times New Roman" w:hAnsi="Times New Roman" w:cs="Times New Roman"/>
          <w:sz w:val="24"/>
          <w:szCs w:val="24"/>
          <w:lang w:eastAsia="zh-CN"/>
        </w:rPr>
        <w:t xml:space="preserve">to estimate global climate model uncertainty. Further, we will estimate lake ecosystem model uncertainty by coupling our global climate model output </w:t>
      </w:r>
      <w:r w:rsidR="00B320A8" w:rsidRPr="007F225F">
        <w:rPr>
          <w:rFonts w:ascii="Times New Roman" w:hAnsi="Times New Roman" w:cs="Times New Roman"/>
          <w:sz w:val="24"/>
          <w:szCs w:val="24"/>
          <w:lang w:eastAsia="zh-CN"/>
        </w:rPr>
        <w:t xml:space="preserve">with </w:t>
      </w:r>
      <w:r w:rsidR="006E37E1" w:rsidRPr="007F225F">
        <w:rPr>
          <w:rFonts w:ascii="Times New Roman" w:hAnsi="Times New Roman" w:cs="Times New Roman"/>
          <w:sz w:val="24"/>
          <w:szCs w:val="24"/>
          <w:lang w:eastAsia="zh-CN"/>
        </w:rPr>
        <w:t xml:space="preserve">five lake models in </w:t>
      </w:r>
      <w:proofErr w:type="spellStart"/>
      <w:r w:rsidR="006E37E1" w:rsidRPr="007F225F">
        <w:rPr>
          <w:rFonts w:ascii="Times New Roman" w:hAnsi="Times New Roman" w:cs="Times New Roman"/>
          <w:sz w:val="24"/>
          <w:szCs w:val="24"/>
          <w:lang w:eastAsia="zh-CN"/>
        </w:rPr>
        <w:t>LakeEnsemblR</w:t>
      </w:r>
      <w:proofErr w:type="spellEnd"/>
      <w:r w:rsidR="000D3A86">
        <w:rPr>
          <w:rFonts w:ascii="Times New Roman" w:hAnsi="Times New Roman" w:cs="Times New Roman"/>
          <w:sz w:val="24"/>
          <w:szCs w:val="24"/>
          <w:lang w:eastAsia="zh-CN"/>
        </w:rPr>
        <w:t xml:space="preserve"> to make projections of lake thermal dynamics nearly a century into the future, up to 2099</w:t>
      </w:r>
      <w:r w:rsidR="006E37E1" w:rsidRPr="007F225F">
        <w:rPr>
          <w:rFonts w:ascii="Times New Roman" w:hAnsi="Times New Roman" w:cs="Times New Roman"/>
          <w:sz w:val="24"/>
          <w:szCs w:val="24"/>
          <w:lang w:eastAsia="zh-CN"/>
        </w:rPr>
        <w:t>.</w:t>
      </w:r>
      <w:r w:rsidR="00222620">
        <w:rPr>
          <w:rFonts w:ascii="Times New Roman" w:hAnsi="Times New Roman" w:cs="Times New Roman"/>
          <w:sz w:val="24"/>
          <w:szCs w:val="24"/>
          <w:lang w:eastAsia="zh-CN"/>
        </w:rPr>
        <w:t xml:space="preserve">  </w:t>
      </w:r>
    </w:p>
    <w:p w14:paraId="716445B3" w14:textId="298F4AB3" w:rsidR="001627D9" w:rsidRPr="007F225F" w:rsidRDefault="001627D9" w:rsidP="00C33BC4">
      <w:pPr>
        <w:pStyle w:val="Heading2"/>
        <w:rPr>
          <w:rFonts w:ascii="Times New Roman" w:hAnsi="Times New Roman" w:cs="Times New Roman"/>
          <w:lang w:eastAsia="zh-CN"/>
        </w:rPr>
      </w:pPr>
      <w:r w:rsidRPr="007F225F">
        <w:rPr>
          <w:rFonts w:ascii="Times New Roman" w:hAnsi="Times New Roman" w:cs="Times New Roman"/>
          <w:lang w:eastAsia="zh-CN"/>
        </w:rPr>
        <w:t xml:space="preserve">Materials and Methods </w:t>
      </w:r>
    </w:p>
    <w:p w14:paraId="01345789" w14:textId="67C8D8A2" w:rsidR="007F225F" w:rsidRDefault="001627D9" w:rsidP="00E327F5">
      <w:pPr>
        <w:rPr>
          <w:rFonts w:ascii="Times New Roman" w:hAnsi="Times New Roman" w:cs="Times New Roman"/>
          <w:sz w:val="24"/>
          <w:szCs w:val="24"/>
        </w:rPr>
      </w:pPr>
      <w:r w:rsidRPr="007F225F">
        <w:rPr>
          <w:rFonts w:ascii="Times New Roman" w:hAnsi="Times New Roman" w:cs="Times New Roman"/>
          <w:sz w:val="24"/>
          <w:szCs w:val="24"/>
          <w:lang w:eastAsia="zh-CN"/>
        </w:rPr>
        <w:t xml:space="preserve">In order to better </w:t>
      </w:r>
      <w:r w:rsidR="00C33A66">
        <w:rPr>
          <w:rFonts w:ascii="Times New Roman" w:hAnsi="Times New Roman" w:cs="Times New Roman"/>
          <w:sz w:val="24"/>
          <w:szCs w:val="24"/>
          <w:lang w:eastAsia="zh-CN"/>
        </w:rPr>
        <w:t>quantify the uncertainty surrounding</w:t>
      </w:r>
      <w:r w:rsidR="00C33A66" w:rsidRPr="007F225F">
        <w:rPr>
          <w:rFonts w:ascii="Times New Roman" w:hAnsi="Times New Roman" w:cs="Times New Roman"/>
          <w:sz w:val="24"/>
          <w:szCs w:val="24"/>
          <w:lang w:eastAsia="zh-CN"/>
        </w:rPr>
        <w:t xml:space="preserve"> </w:t>
      </w:r>
      <w:r w:rsidR="00C33A66">
        <w:rPr>
          <w:rFonts w:ascii="Times New Roman" w:hAnsi="Times New Roman" w:cs="Times New Roman"/>
          <w:sz w:val="24"/>
          <w:szCs w:val="24"/>
          <w:lang w:eastAsia="zh-CN"/>
        </w:rPr>
        <w:t>how lake thermal dynamics will respond to climate change, we will use one</w:t>
      </w:r>
      <w:r w:rsidRPr="007F225F">
        <w:rPr>
          <w:rFonts w:ascii="Times New Roman" w:hAnsi="Times New Roman" w:cs="Times New Roman"/>
          <w:sz w:val="24"/>
          <w:szCs w:val="24"/>
          <w:lang w:eastAsia="zh-CN"/>
        </w:rPr>
        <w:t xml:space="preserve"> future climate change scenario representative concentration pathway (RCP 8.5)</w:t>
      </w:r>
      <w:r w:rsidR="005A48AA">
        <w:rPr>
          <w:rFonts w:ascii="Times New Roman" w:hAnsi="Times New Roman" w:cs="Times New Roman"/>
          <w:sz w:val="24"/>
          <w:szCs w:val="24"/>
          <w:lang w:eastAsia="zh-CN"/>
        </w:rPr>
        <w:t xml:space="preserve"> to drive</w:t>
      </w:r>
      <w:r w:rsidR="00433C6C">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four general circulation models (GCM)</w:t>
      </w:r>
      <w:r w:rsidR="005A48AA">
        <w:rPr>
          <w:rFonts w:ascii="Times New Roman" w:hAnsi="Times New Roman" w:cs="Times New Roman"/>
          <w:sz w:val="24"/>
          <w:szCs w:val="24"/>
          <w:lang w:eastAsia="zh-CN"/>
        </w:rPr>
        <w:t>, couple with</w:t>
      </w:r>
      <w:r w:rsidRPr="007F225F">
        <w:rPr>
          <w:rFonts w:ascii="Times New Roman" w:hAnsi="Times New Roman" w:cs="Times New Roman"/>
          <w:sz w:val="24"/>
          <w:szCs w:val="24"/>
          <w:lang w:eastAsia="zh-CN"/>
        </w:rPr>
        <w:t xml:space="preserve"> five lake </w:t>
      </w:r>
      <w:r w:rsidR="005A48AA">
        <w:rPr>
          <w:rFonts w:ascii="Times New Roman" w:hAnsi="Times New Roman" w:cs="Times New Roman"/>
          <w:sz w:val="24"/>
          <w:szCs w:val="24"/>
          <w:lang w:eastAsia="zh-CN"/>
        </w:rPr>
        <w:t xml:space="preserve">thermodynamic </w:t>
      </w:r>
      <w:r w:rsidRPr="007F225F">
        <w:rPr>
          <w:rFonts w:ascii="Times New Roman" w:hAnsi="Times New Roman" w:cs="Times New Roman"/>
          <w:sz w:val="24"/>
          <w:szCs w:val="24"/>
          <w:lang w:eastAsia="zh-CN"/>
        </w:rPr>
        <w:t xml:space="preserve">models within </w:t>
      </w:r>
      <w:proofErr w:type="spellStart"/>
      <w:r w:rsidRPr="007F225F">
        <w:rPr>
          <w:rFonts w:ascii="Times New Roman" w:hAnsi="Times New Roman" w:cs="Times New Roman"/>
          <w:sz w:val="24"/>
          <w:szCs w:val="24"/>
          <w:lang w:eastAsia="zh-CN"/>
        </w:rPr>
        <w:t>LakeEnsemblR</w:t>
      </w:r>
      <w:proofErr w:type="spellEnd"/>
      <w:r w:rsidRPr="007F225F">
        <w:rPr>
          <w:rFonts w:ascii="Times New Roman" w:hAnsi="Times New Roman" w:cs="Times New Roman"/>
          <w:sz w:val="24"/>
          <w:szCs w:val="24"/>
          <w:lang w:eastAsia="zh-CN"/>
        </w:rPr>
        <w:t xml:space="preserve">. Using a 30+ year historical dataset, parameters </w:t>
      </w:r>
      <w:r w:rsidR="007A236A">
        <w:rPr>
          <w:rFonts w:ascii="Times New Roman" w:hAnsi="Times New Roman" w:cs="Times New Roman"/>
          <w:sz w:val="24"/>
          <w:szCs w:val="24"/>
          <w:lang w:eastAsia="zh-CN"/>
        </w:rPr>
        <w:t xml:space="preserve">within </w:t>
      </w:r>
      <w:proofErr w:type="spellStart"/>
      <w:r w:rsidR="007A236A">
        <w:rPr>
          <w:rFonts w:ascii="Times New Roman" w:hAnsi="Times New Roman" w:cs="Times New Roman"/>
          <w:sz w:val="24"/>
          <w:szCs w:val="24"/>
          <w:lang w:eastAsia="zh-CN"/>
        </w:rPr>
        <w:t>LakeEnsemblR</w:t>
      </w:r>
      <w:proofErr w:type="spellEnd"/>
      <w:r w:rsidR="007A236A">
        <w:rPr>
          <w:rFonts w:ascii="Times New Roman" w:hAnsi="Times New Roman" w:cs="Times New Roman"/>
          <w:sz w:val="24"/>
          <w:szCs w:val="24"/>
          <w:lang w:eastAsia="zh-CN"/>
        </w:rPr>
        <w:t xml:space="preserve"> </w:t>
      </w:r>
      <w:r w:rsidRPr="007F225F">
        <w:rPr>
          <w:rFonts w:ascii="Times New Roman" w:hAnsi="Times New Roman" w:cs="Times New Roman"/>
          <w:sz w:val="24"/>
          <w:szCs w:val="24"/>
          <w:lang w:eastAsia="zh-CN"/>
        </w:rPr>
        <w:t xml:space="preserve">will be </w:t>
      </w:r>
      <w:commentRangeStart w:id="197"/>
      <w:r w:rsidRPr="007F225F">
        <w:rPr>
          <w:rFonts w:ascii="Times New Roman" w:hAnsi="Times New Roman" w:cs="Times New Roman"/>
          <w:sz w:val="24"/>
          <w:szCs w:val="24"/>
          <w:lang w:eastAsia="zh-CN"/>
        </w:rPr>
        <w:t>calibrated</w:t>
      </w:r>
      <w:commentRangeEnd w:id="197"/>
      <w:r w:rsidR="005A48AA">
        <w:rPr>
          <w:rStyle w:val="CommentReference"/>
        </w:rPr>
        <w:commentReference w:id="197"/>
      </w:r>
      <w:r w:rsidRPr="007F225F">
        <w:rPr>
          <w:rFonts w:ascii="Times New Roman" w:hAnsi="Times New Roman" w:cs="Times New Roman"/>
          <w:sz w:val="24"/>
          <w:szCs w:val="24"/>
          <w:lang w:eastAsia="zh-CN"/>
        </w:rPr>
        <w:t xml:space="preserve">, and </w:t>
      </w:r>
      <w:r w:rsidR="005A48AA">
        <w:rPr>
          <w:rFonts w:ascii="Times New Roman" w:hAnsi="Times New Roman" w:cs="Times New Roman"/>
          <w:sz w:val="24"/>
          <w:szCs w:val="24"/>
          <w:lang w:eastAsia="zh-CN"/>
        </w:rPr>
        <w:t xml:space="preserve">historical </w:t>
      </w:r>
      <w:commentRangeStart w:id="198"/>
      <w:r w:rsidRPr="007F225F">
        <w:rPr>
          <w:rFonts w:ascii="Times New Roman" w:hAnsi="Times New Roman" w:cs="Times New Roman"/>
          <w:sz w:val="24"/>
          <w:szCs w:val="24"/>
          <w:lang w:eastAsia="zh-CN"/>
        </w:rPr>
        <w:t>baselines will be created for each GCM</w:t>
      </w:r>
      <w:commentRangeEnd w:id="198"/>
      <w:r w:rsidR="005A48AA">
        <w:rPr>
          <w:rStyle w:val="CommentReference"/>
        </w:rPr>
        <w:commentReference w:id="198"/>
      </w:r>
      <w:ins w:id="199" w:author="Wynne, Jacob" w:date="2021-05-02T11:49:00Z">
        <w:r w:rsidR="007D76DD">
          <w:rPr>
            <w:rFonts w:ascii="Times New Roman" w:hAnsi="Times New Roman" w:cs="Times New Roman"/>
            <w:sz w:val="24"/>
            <w:szCs w:val="24"/>
            <w:lang w:eastAsia="zh-CN"/>
          </w:rPr>
          <w:t xml:space="preserve"> by propagating </w:t>
        </w:r>
      </w:ins>
      <w:ins w:id="200" w:author="Wynne, Jacob" w:date="2021-05-02T11:50:00Z">
        <w:r w:rsidR="00326F97">
          <w:rPr>
            <w:rFonts w:ascii="Times New Roman" w:hAnsi="Times New Roman" w:cs="Times New Roman"/>
            <w:sz w:val="24"/>
            <w:szCs w:val="24"/>
            <w:lang w:eastAsia="zh-CN"/>
          </w:rPr>
          <w:t>past climate conditions and carbon dioxide concentration into the fu</w:t>
        </w:r>
      </w:ins>
      <w:ins w:id="201" w:author="Wynne, Jacob" w:date="2021-05-02T11:54:00Z">
        <w:r w:rsidR="00326F97">
          <w:rPr>
            <w:rFonts w:ascii="Times New Roman" w:hAnsi="Times New Roman" w:cs="Times New Roman"/>
            <w:sz w:val="24"/>
            <w:szCs w:val="24"/>
            <w:lang w:eastAsia="zh-CN"/>
          </w:rPr>
          <w:t>t</w:t>
        </w:r>
      </w:ins>
      <w:ins w:id="202" w:author="Wynne, Jacob" w:date="2021-05-02T11:50:00Z">
        <w:r w:rsidR="00326F97">
          <w:rPr>
            <w:rFonts w:ascii="Times New Roman" w:hAnsi="Times New Roman" w:cs="Times New Roman"/>
            <w:sz w:val="24"/>
            <w:szCs w:val="24"/>
            <w:lang w:eastAsia="zh-CN"/>
          </w:rPr>
          <w:t>ure</w:t>
        </w:r>
      </w:ins>
      <w:r w:rsidRPr="007F225F">
        <w:rPr>
          <w:rFonts w:ascii="Times New Roman" w:hAnsi="Times New Roman" w:cs="Times New Roman"/>
          <w:sz w:val="24"/>
          <w:szCs w:val="24"/>
          <w:lang w:eastAsia="zh-CN"/>
        </w:rPr>
        <w:t>. GCM c</w:t>
      </w:r>
      <w:r w:rsidRPr="007F225F">
        <w:rPr>
          <w:rFonts w:ascii="Times New Roman" w:hAnsi="Times New Roman" w:cs="Times New Roman"/>
          <w:sz w:val="24"/>
          <w:szCs w:val="24"/>
        </w:rPr>
        <w:t xml:space="preserve">limate data will then be forced through the calibrated LER and </w:t>
      </w:r>
      <w:del w:id="203" w:author="Wynne, Jacob" w:date="2021-05-02T11:54:00Z">
        <w:r w:rsidRPr="007F225F" w:rsidDel="00326F97">
          <w:rPr>
            <w:rFonts w:ascii="Times New Roman" w:hAnsi="Times New Roman" w:cs="Times New Roman"/>
            <w:sz w:val="24"/>
            <w:szCs w:val="24"/>
          </w:rPr>
          <w:delText xml:space="preserve">the </w:delText>
        </w:r>
      </w:del>
      <w:r w:rsidRPr="007F225F">
        <w:rPr>
          <w:rFonts w:ascii="Times New Roman" w:hAnsi="Times New Roman" w:cs="Times New Roman"/>
          <w:sz w:val="24"/>
          <w:szCs w:val="24"/>
        </w:rPr>
        <w:t>anomalies</w:t>
      </w:r>
      <w:ins w:id="204" w:author="Wynne, Jacob" w:date="2021-05-02T11:51:00Z">
        <w:r w:rsidR="00326F97">
          <w:rPr>
            <w:rFonts w:ascii="Times New Roman" w:hAnsi="Times New Roman" w:cs="Times New Roman"/>
            <w:sz w:val="24"/>
            <w:szCs w:val="24"/>
          </w:rPr>
          <w:t xml:space="preserve"> will be calculated as the </w:t>
        </w:r>
      </w:ins>
      <w:ins w:id="205" w:author="Wynne, Jacob" w:date="2021-05-02T11:52:00Z">
        <w:r w:rsidR="00326F97">
          <w:rPr>
            <w:rFonts w:ascii="Times New Roman" w:hAnsi="Times New Roman" w:cs="Times New Roman"/>
            <w:sz w:val="24"/>
            <w:szCs w:val="24"/>
          </w:rPr>
          <w:t>difference between the calculated historical baseline</w:t>
        </w:r>
      </w:ins>
      <w:ins w:id="206" w:author="Wynne, Jacob" w:date="2021-05-02T11:53:00Z">
        <w:r w:rsidR="00326F97">
          <w:rPr>
            <w:rFonts w:ascii="Times New Roman" w:hAnsi="Times New Roman" w:cs="Times New Roman"/>
            <w:sz w:val="24"/>
            <w:szCs w:val="24"/>
          </w:rPr>
          <w:t xml:space="preserve"> </w:t>
        </w:r>
      </w:ins>
      <w:ins w:id="207" w:author="Wynne, Jacob" w:date="2021-05-02T12:09:00Z">
        <w:r w:rsidR="00684366">
          <w:rPr>
            <w:rFonts w:ascii="Times New Roman" w:hAnsi="Times New Roman" w:cs="Times New Roman"/>
            <w:sz w:val="24"/>
            <w:szCs w:val="24"/>
          </w:rPr>
          <w:t xml:space="preserve">projections </w:t>
        </w:r>
      </w:ins>
      <w:ins w:id="208" w:author="Wynne, Jacob" w:date="2021-05-02T11:54:00Z">
        <w:r w:rsidR="00326F97">
          <w:rPr>
            <w:rFonts w:ascii="Times New Roman" w:hAnsi="Times New Roman" w:cs="Times New Roman"/>
            <w:sz w:val="24"/>
            <w:szCs w:val="24"/>
          </w:rPr>
          <w:t xml:space="preserve">and the projected </w:t>
        </w:r>
      </w:ins>
      <w:ins w:id="209" w:author="Wynne, Jacob" w:date="2021-05-02T11:55:00Z">
        <w:r w:rsidR="00326F97">
          <w:rPr>
            <w:rFonts w:ascii="Times New Roman" w:hAnsi="Times New Roman" w:cs="Times New Roman"/>
            <w:sz w:val="24"/>
            <w:szCs w:val="24"/>
          </w:rPr>
          <w:t xml:space="preserve">values according to RCP 8.5 conditions. </w:t>
        </w:r>
      </w:ins>
      <w:del w:id="210" w:author="Wynne, Jacob" w:date="2021-05-02T11:55:00Z">
        <w:r w:rsidRPr="007F225F" w:rsidDel="00326F97">
          <w:rPr>
            <w:rFonts w:ascii="Times New Roman" w:hAnsi="Times New Roman" w:cs="Times New Roman"/>
            <w:sz w:val="24"/>
            <w:szCs w:val="24"/>
          </w:rPr>
          <w:delText xml:space="preserve"> </w:delText>
        </w:r>
      </w:del>
      <w:ins w:id="211" w:author="Wynne, Jacob" w:date="2021-05-02T11:55:00Z">
        <w:r w:rsidR="00326F97">
          <w:rPr>
            <w:rFonts w:ascii="Times New Roman" w:hAnsi="Times New Roman" w:cs="Times New Roman"/>
            <w:sz w:val="24"/>
            <w:szCs w:val="24"/>
          </w:rPr>
          <w:t xml:space="preserve">Anomalies </w:t>
        </w:r>
      </w:ins>
      <w:r w:rsidRPr="007F225F">
        <w:rPr>
          <w:rFonts w:ascii="Times New Roman" w:hAnsi="Times New Roman" w:cs="Times New Roman"/>
          <w:sz w:val="24"/>
          <w:szCs w:val="24"/>
        </w:rPr>
        <w:t>between GCM’s will</w:t>
      </w:r>
      <w:ins w:id="212" w:author="Wynne, Jacob" w:date="2021-05-02T11:55:00Z">
        <w:r w:rsidR="00326F97">
          <w:rPr>
            <w:rFonts w:ascii="Times New Roman" w:hAnsi="Times New Roman" w:cs="Times New Roman"/>
            <w:sz w:val="24"/>
            <w:szCs w:val="24"/>
          </w:rPr>
          <w:t xml:space="preserve"> then</w:t>
        </w:r>
      </w:ins>
      <w:r w:rsidRPr="007F225F">
        <w:rPr>
          <w:rFonts w:ascii="Times New Roman" w:hAnsi="Times New Roman" w:cs="Times New Roman"/>
          <w:sz w:val="24"/>
          <w:szCs w:val="24"/>
        </w:rPr>
        <w:t xml:space="preserve"> be compared using</w:t>
      </w:r>
      <w:del w:id="213" w:author="Wynne, Jacob" w:date="2021-05-02T11:48:00Z">
        <w:r w:rsidRPr="007F225F" w:rsidDel="007D76DD">
          <w:rPr>
            <w:rFonts w:ascii="Times New Roman" w:hAnsi="Times New Roman" w:cs="Times New Roman"/>
            <w:sz w:val="24"/>
            <w:szCs w:val="24"/>
          </w:rPr>
          <w:delText xml:space="preserve"> a</w:delText>
        </w:r>
      </w:del>
      <w:r w:rsidRPr="007F225F">
        <w:rPr>
          <w:rFonts w:ascii="Times New Roman" w:hAnsi="Times New Roman" w:cs="Times New Roman"/>
          <w:sz w:val="24"/>
          <w:szCs w:val="24"/>
        </w:rPr>
        <w:t xml:space="preserve"> 30-year intervals up to 2099. </w:t>
      </w:r>
      <w:r w:rsidR="005A48AA">
        <w:rPr>
          <w:rFonts w:ascii="Times New Roman" w:hAnsi="Times New Roman" w:cs="Times New Roman"/>
          <w:sz w:val="24"/>
          <w:szCs w:val="24"/>
        </w:rPr>
        <w:t xml:space="preserve">We will assess changes to lake thermal properties by calculating </w:t>
      </w:r>
      <w:r w:rsidR="005A48AA">
        <w:rPr>
          <w:rFonts w:ascii="Times New Roman" w:hAnsi="Times New Roman" w:cs="Times New Roman"/>
          <w:sz w:val="24"/>
          <w:szCs w:val="24"/>
        </w:rPr>
        <w:lastRenderedPageBreak/>
        <w:t xml:space="preserve">anomalies from the historical average for </w:t>
      </w:r>
      <w:r w:rsidRPr="007F225F">
        <w:rPr>
          <w:rFonts w:ascii="Times New Roman" w:hAnsi="Times New Roman" w:cs="Times New Roman"/>
          <w:sz w:val="24"/>
          <w:szCs w:val="24"/>
        </w:rPr>
        <w:t>thermocline depth, length of stratification, thermocline strength, and ice coverage. An array of compiled outputs including parameter distributions, water column output, and anomaly values can subsequently be used to partition uncertainty across the climate models, parameters, lake models, total forecast and climate scenario.</w:t>
      </w:r>
      <w:r w:rsidR="009809E4">
        <w:rPr>
          <w:rFonts w:ascii="Times New Roman" w:hAnsi="Times New Roman" w:cs="Times New Roman"/>
          <w:sz w:val="24"/>
          <w:szCs w:val="24"/>
        </w:rPr>
        <w:t xml:space="preserve"> </w:t>
      </w:r>
    </w:p>
    <w:p w14:paraId="6CA9E1D9" w14:textId="29E81E1D" w:rsidR="00222620" w:rsidRDefault="00222620" w:rsidP="00E327F5">
      <w:pPr>
        <w:rPr>
          <w:rFonts w:ascii="Times New Roman" w:hAnsi="Times New Roman" w:cs="Times New Roman"/>
          <w:i/>
          <w:iCs/>
          <w:sz w:val="24"/>
          <w:szCs w:val="24"/>
        </w:rPr>
      </w:pPr>
      <w:r>
        <w:rPr>
          <w:rFonts w:ascii="Times New Roman" w:hAnsi="Times New Roman" w:cs="Times New Roman"/>
          <w:i/>
          <w:iCs/>
          <w:sz w:val="24"/>
          <w:szCs w:val="24"/>
        </w:rPr>
        <w:t>Study Site</w:t>
      </w:r>
    </w:p>
    <w:p w14:paraId="633946F8" w14:textId="56BE33A6" w:rsidR="00222620" w:rsidRDefault="00222620" w:rsidP="00E327F5">
      <w:pPr>
        <w:rPr>
          <w:rFonts w:ascii="Times New Roman" w:hAnsi="Times New Roman" w:cs="Times New Roman"/>
          <w:sz w:val="24"/>
          <w:szCs w:val="24"/>
        </w:rPr>
      </w:pPr>
      <w:r>
        <w:rPr>
          <w:rFonts w:ascii="Times New Roman" w:hAnsi="Times New Roman" w:cs="Times New Roman"/>
          <w:sz w:val="24"/>
          <w:szCs w:val="24"/>
        </w:rPr>
        <w:t>Lake Sunapee is an oligotrophic, clear-water lake located between Merrimack and Sullivan Counties in New Hampshire, USA</w:t>
      </w:r>
      <w:r w:rsidR="00A04387">
        <w:rPr>
          <w:rFonts w:ascii="Times New Roman" w:hAnsi="Times New Roman" w:cs="Times New Roman"/>
          <w:sz w:val="24"/>
          <w:szCs w:val="24"/>
        </w:rPr>
        <w:t xml:space="preserve"> (Figure 1)</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lang w:eastAsia="zh-CN"/>
        </w:rPr>
        <w:t>(Ward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C4026">
        <w:rPr>
          <w:rFonts w:ascii="Times New Roman" w:hAnsi="Times New Roman" w:cs="Times New Roman"/>
          <w:sz w:val="24"/>
          <w:szCs w:val="24"/>
        </w:rPr>
        <w:t>The lake is dimictic, with ice cover ranging from December or January-March or April.</w:t>
      </w:r>
      <w:r w:rsidR="006C4026">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{"citationItems":[{"id":"ITEM-1","itemData":{"DOI":"10.1002/lno.10014","ISSN":"19395590","abstract":"We measured under-ice thermal stratification from before ice-on through after ice-off in Lake Sunapee, New Hampshire, a large, deep, north temperate lake, using a high-frequency monitoring buoy in the winter season of 2007–2008 to quantify how lake thermal stratification varies throughout the under-ice season. We examined potential drivers of variation in under-ice stability, identified diel-scale patterns in under-ice stratification, and used this dataset to test the hypothesis that there are two distinct under-ice phases driven by heat flux from the sediment followed by increased solar radiation as winter progresses. High-frequency measurements demonstrated that only a small fraction of the under-ice period exhibited the traditional inverse stratification previously thought to prevail, based on temporally discrete under-ice temperature profiles. Local short-term weather conditions altered under-ice conditions throughout the ice season with brief periods of snow melt, resulting in several days of disrupted thermal stratification. Our data indicate that thermal structure under the ice in Lake Sunapee is dynamic, and in contrast to smaller, shallower lakes, may be categorized in three, not two, distinct phases. As the under-ice season continues to become shorter due to climate change, under-ice thermal stratification in lakes will likely decrease further.","author":[{"dropping-particle":"","family":"Bruesewitz","given":"Denise A.","non-dropping-particle":"","parse-names":false,"suffix":""},{"dropping-particle":"","family":"Carey","given":"Cayelan C.","non-dropping-particle":"","parse-names":false,"suffix":""},{"dropping-particle":"","family":"Richardson","given":"David C.","non-dropping-particle":"","parse-names":false,"suffix":""},{"dropping-particle":"","family":"Weathers","given":"Kathleen C.","non-dropping-particle":"","parse-names":false,"suffix":""}],"container-title":"Limnology and Oceanography","id":"ITEM-1","issue":"2","issued":{"date-parts":[["2015","3","1"]]},"page":"347-359","publisher":"Wiley Blackwell","title":"Under-ice thermal stratification dynamics of a large, deep lake revealed by high-frequency data","type":"article-journal","volume":"60"},"uris":["http://www.mendeley.com/documents/?uuid=e11ef07a-516d-3b87-b9fc-de7a72b5116d"]}],"mendeley":{"formattedCitation":"(Bruesewitz, Carey, Richardson, &amp; Weathers, 2015)","plainTextFormattedCitation":"(Bruesewitz, Carey, Richardson, &amp; Weathers, 2015)","previouslyFormattedCitation":"&lt;sup&gt;24&lt;/sup&gt;"},"properties":{"noteIndex":0},"schema":"https://github.com/citation-style-language/schema/raw/master/csl-citation.json"}</w:instrText>
      </w:r>
      <w:r w:rsidR="006C4026">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t>
      </w:r>
      <w:proofErr w:type="spellStart"/>
      <w:r w:rsidR="00582D01" w:rsidRPr="00582D01">
        <w:rPr>
          <w:rFonts w:ascii="Times New Roman" w:hAnsi="Times New Roman" w:cs="Times New Roman"/>
          <w:noProof/>
          <w:sz w:val="24"/>
          <w:szCs w:val="24"/>
        </w:rPr>
        <w:t>Bruesewitz</w:t>
      </w:r>
      <w:proofErr w:type="spellEnd"/>
      <w:r w:rsidR="00582D01" w:rsidRPr="00582D01">
        <w:rPr>
          <w:rFonts w:ascii="Times New Roman" w:hAnsi="Times New Roman" w:cs="Times New Roman"/>
          <w:noProof/>
          <w:sz w:val="24"/>
          <w:szCs w:val="24"/>
        </w:rPr>
        <w:t>, Carey, Richardson, &amp; Weathers, 2015)</w:t>
      </w:r>
      <w:r w:rsidR="006C4026">
        <w:rPr>
          <w:rFonts w:ascii="Times New Roman" w:hAnsi="Times New Roman" w:cs="Times New Roman"/>
          <w:sz w:val="24"/>
          <w:szCs w:val="24"/>
        </w:rPr>
        <w:fldChar w:fldCharType="end"/>
      </w:r>
      <w:r w:rsidR="006C4026">
        <w:rPr>
          <w:rFonts w:ascii="Times New Roman" w:hAnsi="Times New Roman" w:cs="Times New Roman"/>
          <w:sz w:val="24"/>
          <w:szCs w:val="24"/>
        </w:rPr>
        <w:t xml:space="preserve"> The mean thermocline maximum depth is 6-8 m</w:t>
      </w:r>
      <w:r w:rsidR="006C4026">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{"citationItems":[{"id":"ITEM-1","itemData":{"DOI":"10.1093/plankt/fbt105","ISSN":"14643774","abstract":"Cyanobacterial blooms are increasing in lakes, both eutrophic and oligotrophic, in many parts of the world. Freshwater cyanobacteria generally have negative effects on eukaryotic phytoplankton in eutrophic systems because of their ability to form dense surface aggregations (scums) that reduce light availability. However, less is known about the effects of cyanobacteria on other phytoplankton in oligotrophic lakes. Because Gloeotrichia echinulata, a large colonial cyanobacterium, has been increasingly observed in low-nutrient lakes in the northeastern USA and Canada, we investigated its effects on phytoplankton biomass and community structure. In field and laboratory experiments, high densities of Gloeotrichia had significant positive effects on the biomass of small phytoplankton (&lt;30 μm, typically considered edible to zooplankton) relative to no-Gloeotrichia controls. Interestingly, Gloeotrichia also increased phytoplankton taxa richness and Shannon diversity, primarily by stimulating the richness and biovolume of Bacillariophyta (diatoms) and Chlorophyta (green algae). Our laboratory experiment further suggests that at high densities, Gloeotrichia may have stimulated the other phytoplankton by leaking nitrogen and phosphorus. Thus, this study suggests that continued increases in Gloeotrichia in low-nutrient lakes are likely to increase phytoplankton biomass and alter community structure in these systems. © The Author 2013. Published by Oxford University Press. All rights reserved.","author":[{"dropping-particle":"","family":"Carey","given":"Cayelan C.","non-dropping-particle":"","parse-names":false,"suffix":""},{"dropping-particle":"","family":"Cottingham","given":"Kathryn L.","non-dropping-particle":"","parse-names":false,"suffix":""},{"dropping-particle":"","family":"Weathers","given":"Kathleen C.","non-dropping-particle":"","parse-names":false,"suffix":""},{"dropping-particle":"","family":"Brentrup","given":"Jennifer A.","non-dropping-particle":"","parse-names":false,"suffix":""},{"dropping-particle":"","family":"Ruppertsberger","given":"Natalie M.","non-dropping-particle":"","parse-names":false,"suffix":""},{"dropping-particle":"","family":"Ewing","given":"Hollya","non-dropping-particle":"","parse-names":false,"suffix":""},{"dropping-particle":"","family":"Hairston","given":"Nelson G.","non-dropping-particle":"","parse-names":false,"suffix":""}],"container-title":"Journal of Plankton Research","id":"ITEM-1","issue":"2","issued":{"date-parts":[["2014"]]},"page":"364-377","publisher":"Oxford University Press","title":"Experimental blooms of the cyanobacterium Gloeotrichia echinulata increase phytoplankton biomass, richness and diversity in an oligotrophic lake","type":"article-journal","volume":"36"},"uris":["http://www.mendeley.com/documents/?uuid=4526deab-b773-3c3c-9d7b-5099798e2bcf"]}],"mendeley":{"formattedCitation":"(Carey et al., 2014)","plainTextFormattedCitation":"(Carey et al., 2014)","previouslyFormattedCitation":"&lt;sup&gt;25&lt;/sup&gt;"},"properties":{"noteIndex":0},"schema":"https://github.com/citation-style-language/schema/raw/master/csl-citation.json"}</w:instrText>
      </w:r>
      <w:r w:rsidR="006C4026">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lang w:eastAsia="zh-CN"/>
        </w:rPr>
        <w:t>(Carey et al., 2014)</w:t>
      </w:r>
      <w:r w:rsidR="006C4026">
        <w:rPr>
          <w:rFonts w:ascii="Times New Roman" w:hAnsi="Times New Roman" w:cs="Times New Roman"/>
          <w:sz w:val="24"/>
          <w:szCs w:val="24"/>
        </w:rPr>
        <w:fldChar w:fldCharType="end"/>
      </w:r>
      <w:r w:rsidR="005A48AA">
        <w:rPr>
          <w:rFonts w:ascii="Times New Roman" w:hAnsi="Times New Roman" w:cs="Times New Roman"/>
          <w:sz w:val="24"/>
          <w:szCs w:val="24"/>
        </w:rPr>
        <w:t>. Further, the Lake Sunapee region has experienced a rapid increase in observed</w:t>
      </w:r>
      <w:r w:rsidR="006C4026">
        <w:rPr>
          <w:rFonts w:ascii="Times New Roman" w:hAnsi="Times New Roman" w:cs="Times New Roman"/>
          <w:sz w:val="24"/>
          <w:szCs w:val="24"/>
        </w:rPr>
        <w:t xml:space="preserve"> air temperature</w:t>
      </w:r>
      <w:r w:rsidR="005A48AA">
        <w:rPr>
          <w:rFonts w:ascii="Times New Roman" w:hAnsi="Times New Roman" w:cs="Times New Roman"/>
          <w:sz w:val="24"/>
          <w:szCs w:val="24"/>
        </w:rPr>
        <w:t xml:space="preserve">, </w:t>
      </w:r>
      <w:r w:rsidR="006C4026">
        <w:rPr>
          <w:rFonts w:ascii="Times New Roman" w:hAnsi="Times New Roman" w:cs="Times New Roman"/>
          <w:sz w:val="24"/>
          <w:szCs w:val="24"/>
        </w:rPr>
        <w:t>at a rate of 0.42 C per decade from 1979 to present.</w:t>
      </w:r>
      <w:r w:rsidR="006C4026">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6C4026">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(Ward et al., 2020)</w:t>
      </w:r>
      <w:r w:rsidR="006C4026">
        <w:rPr>
          <w:rFonts w:ascii="Times New Roman" w:hAnsi="Times New Roman" w:cs="Times New Roman"/>
          <w:sz w:val="24"/>
          <w:szCs w:val="24"/>
        </w:rPr>
        <w:fldChar w:fldCharType="end"/>
      </w:r>
    </w:p>
    <w:p w14:paraId="621D88E9" w14:textId="49A1CE5E" w:rsidR="00433C6C" w:rsidRDefault="00433C6C" w:rsidP="00E327F5">
      <w:pPr>
        <w:rPr>
          <w:rFonts w:ascii="Times New Roman" w:hAnsi="Times New Roman" w:cs="Times New Roman"/>
          <w:sz w:val="24"/>
          <w:szCs w:val="24"/>
        </w:rPr>
      </w:pPr>
    </w:p>
    <w:p w14:paraId="4D8B1461" w14:textId="0ECBEDC9" w:rsidR="00433C6C" w:rsidRDefault="00433C6C" w:rsidP="00E327F5">
      <w:pPr>
        <w:rPr>
          <w:rFonts w:ascii="Times New Roman" w:hAnsi="Times New Roman" w:cs="Times New Roman"/>
          <w:sz w:val="24"/>
          <w:szCs w:val="24"/>
        </w:rPr>
      </w:pPr>
    </w:p>
    <w:p w14:paraId="406DEBDF" w14:textId="473F055B" w:rsidR="00AB5B46" w:rsidRDefault="00AB5B46" w:rsidP="00E327F5">
      <w:pPr>
        <w:rPr>
          <w:rFonts w:ascii="Times New Roman" w:hAnsi="Times New Roman" w:cs="Times New Roman"/>
          <w:sz w:val="24"/>
          <w:szCs w:val="24"/>
        </w:rPr>
      </w:pPr>
    </w:p>
    <w:p w14:paraId="6920480A" w14:textId="3F2BC659" w:rsidR="00AB5B46" w:rsidRDefault="00684366" w:rsidP="00E327F5">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1A4167" wp14:editId="7A25FCE2">
                <wp:simplePos x="0" y="0"/>
                <wp:positionH relativeFrom="column">
                  <wp:posOffset>-55417</wp:posOffset>
                </wp:positionH>
                <wp:positionV relativeFrom="paragraph">
                  <wp:posOffset>3536735</wp:posOffset>
                </wp:positionV>
                <wp:extent cx="2130425" cy="472440"/>
                <wp:effectExtent l="0" t="0" r="15875" b="10160"/>
                <wp:wrapSquare wrapText="bothSides"/>
                <wp:docPr id="4" name="Text Box 4"/>
                <wp:cNvGraphicFramePr/>
                <a:graphic xmlns:a="http://schemas.openxmlformats.org/drawingml/2006/main">
                  <a:graphicData uri="http://schemas.microsoft.com/office/word/2010/wordprocessingShape">
                    <wps:wsp>
                      <wps:cNvSpPr txBox="1"/>
                      <wps:spPr>
                        <a:xfrm>
                          <a:off x="0" y="0"/>
                          <a:ext cx="2130425" cy="472440"/>
                        </a:xfrm>
                        <a:prstGeom prst="rect">
                          <a:avLst/>
                        </a:prstGeom>
                        <a:solidFill>
                          <a:schemeClr val="lt1"/>
                        </a:solidFill>
                        <a:ln w="6350">
                          <a:solidFill>
                            <a:prstClr val="black"/>
                          </a:solidFill>
                        </a:ln>
                      </wps:spPr>
                      <wps:txbx>
                        <w:txbxContent>
                          <w:p w14:paraId="7C0510A3" w14:textId="66B40635" w:rsidR="006C4026" w:rsidRPr="00761FD4" w:rsidRDefault="006C4026"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1A4167" id="_x0000_t202" coordsize="21600,21600" o:spt="202" path="m,l,21600r21600,l21600,xe">
                <v:stroke joinstyle="miter"/>
                <v:path gradientshapeok="t" o:connecttype="rect"/>
              </v:shapetype>
              <v:shape id="Text Box 4" o:spid="_x0000_s1026" type="#_x0000_t202" style="position:absolute;margin-left:-4.35pt;margin-top:278.5pt;width:167.75pt;height:3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" fillcolor="white [3201]" strokeweight=".5pt">
                <v:textbox>
                  <w:txbxContent>
                    <w:p w14:paraId="7C0510A3" w14:textId="66B40635" w:rsidR="006C4026" w:rsidRPr="00761FD4" w:rsidRDefault="006C4026" w:rsidP="006C4026">
                      <w:pPr>
                        <w:rPr>
                          <w:rFonts w:ascii="Times New Roman" w:hAnsi="Times New Roman" w:cs="Times New Roman"/>
                          <w:sz w:val="16"/>
                          <w:szCs w:val="16"/>
                        </w:rPr>
                      </w:pPr>
                      <w:r>
                        <w:rPr>
                          <w:rFonts w:ascii="Times New Roman" w:hAnsi="Times New Roman" w:cs="Times New Roman"/>
                          <w:sz w:val="16"/>
                          <w:szCs w:val="16"/>
                        </w:rPr>
                        <w:t>Figure 1: Location and Bathymetry of Lake Sunapee, New Hampshire, USA. Taken from Ward et al.</w:t>
                      </w:r>
                    </w:p>
                  </w:txbxContent>
                </v:textbox>
                <w10:wrap type="square"/>
              </v:shape>
            </w:pict>
          </mc:Fallback>
        </mc:AlternateContent>
      </w:r>
      <w:r w:rsidR="00AB5B46" w:rsidRPr="006C4026">
        <w:rPr>
          <w:rFonts w:ascii="Times New Roman" w:eastAsia="Times New Roman" w:hAnsi="Times New Roman" w:cs="Times New Roman"/>
          <w:noProof/>
          <w:sz w:val="24"/>
          <w:szCs w:val="24"/>
          <w:lang w:eastAsia="zh-CN"/>
        </w:rPr>
        <w:drawing>
          <wp:inline distT="0" distB="0" distL="0" distR="0" wp14:anchorId="6F98CD16" wp14:editId="014FA589">
            <wp:extent cx="2600595" cy="3417376"/>
            <wp:effectExtent l="0" t="0" r="317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9245" cy="3441883"/>
                    </a:xfrm>
                    <a:prstGeom prst="rect">
                      <a:avLst/>
                    </a:prstGeom>
                    <a:noFill/>
                    <a:ln>
                      <a:noFill/>
                    </a:ln>
                  </pic:spPr>
                </pic:pic>
              </a:graphicData>
            </a:graphic>
          </wp:inline>
        </w:drawing>
      </w:r>
    </w:p>
    <w:p w14:paraId="2C55DF3A" w14:textId="4978ED13" w:rsidR="00AB5B46" w:rsidRDefault="00AB5B46" w:rsidP="00E327F5">
      <w:pPr>
        <w:rPr>
          <w:rFonts w:ascii="Times New Roman" w:hAnsi="Times New Roman" w:cs="Times New Roman"/>
          <w:sz w:val="24"/>
          <w:szCs w:val="24"/>
        </w:rPr>
      </w:pPr>
    </w:p>
    <w:p w14:paraId="3A48F86C" w14:textId="0DDEFFBE" w:rsidR="00AB5B46" w:rsidRDefault="00AB5B46" w:rsidP="00E327F5">
      <w:pPr>
        <w:rPr>
          <w:rFonts w:ascii="Times New Roman" w:hAnsi="Times New Roman" w:cs="Times New Roman"/>
          <w:sz w:val="24"/>
          <w:szCs w:val="24"/>
        </w:rPr>
      </w:pPr>
    </w:p>
    <w:p w14:paraId="6BDC4406" w14:textId="1A0DFB78" w:rsidR="00AB5B46" w:rsidDel="00C15E05" w:rsidRDefault="00AB5B46" w:rsidP="00E327F5">
      <w:pPr>
        <w:rPr>
          <w:del w:id="214" w:author="Wynne, Jacob" w:date="2021-05-02T12:12:00Z"/>
          <w:rFonts w:ascii="Times New Roman" w:hAnsi="Times New Roman" w:cs="Times New Roman"/>
          <w:sz w:val="24"/>
          <w:szCs w:val="24"/>
        </w:rPr>
      </w:pPr>
    </w:p>
    <w:p w14:paraId="1F046F4B" w14:textId="294CCF59" w:rsidR="00AB5B46" w:rsidDel="00C15E05" w:rsidRDefault="00AB5B46" w:rsidP="00E327F5">
      <w:pPr>
        <w:rPr>
          <w:del w:id="215" w:author="Wynne, Jacob" w:date="2021-05-02T12:12:00Z"/>
          <w:rFonts w:ascii="Times New Roman" w:hAnsi="Times New Roman" w:cs="Times New Roman"/>
          <w:sz w:val="24"/>
          <w:szCs w:val="24"/>
        </w:rPr>
      </w:pPr>
    </w:p>
    <w:p w14:paraId="7197502E" w14:textId="0E309AC0" w:rsidR="00AB5B46" w:rsidRDefault="00AB5B46" w:rsidP="00E327F5">
      <w:pPr>
        <w:rPr>
          <w:rFonts w:ascii="Times New Roman" w:hAnsi="Times New Roman" w:cs="Times New Roman"/>
          <w:sz w:val="24"/>
          <w:szCs w:val="24"/>
        </w:rPr>
      </w:pPr>
    </w:p>
    <w:p w14:paraId="5C4E395A" w14:textId="4C23508B" w:rsidR="00A04387" w:rsidRPr="000C13E0" w:rsidRDefault="00A04387" w:rsidP="00A04387">
      <w:pPr>
        <w:rPr>
          <w:rFonts w:ascii="Times New Roman" w:hAnsi="Times New Roman" w:cs="Times New Roman"/>
          <w:i/>
          <w:iCs/>
          <w:sz w:val="24"/>
          <w:szCs w:val="24"/>
        </w:rPr>
      </w:pPr>
      <w:r w:rsidRPr="000C13E0">
        <w:rPr>
          <w:rFonts w:ascii="Times New Roman" w:hAnsi="Times New Roman" w:cs="Times New Roman"/>
          <w:i/>
          <w:iCs/>
          <w:sz w:val="24"/>
          <w:szCs w:val="24"/>
        </w:rPr>
        <w:t>Data</w:t>
      </w:r>
    </w:p>
    <w:p w14:paraId="3FFB24EF" w14:textId="6AA652AA" w:rsidR="00A04387" w:rsidDel="00932109" w:rsidRDefault="00A04387" w:rsidP="005A48AA">
      <w:pPr>
        <w:rPr>
          <w:del w:id="216" w:author="Wynne, Jacob" w:date="2021-05-03T08:28:00Z"/>
          <w:rFonts w:ascii="Times New Roman" w:hAnsi="Times New Roman" w:cs="Times New Roman"/>
          <w:i/>
          <w:iCs/>
          <w:sz w:val="24"/>
          <w:szCs w:val="24"/>
          <w:lang w:eastAsia="zh-CN"/>
        </w:rPr>
      </w:pPr>
      <w:r>
        <w:rPr>
          <w:rFonts w:ascii="Times New Roman" w:hAnsi="Times New Roman" w:cs="Times New Roman"/>
          <w:sz w:val="24"/>
          <w:szCs w:val="24"/>
        </w:rPr>
        <w:lastRenderedPageBreak/>
        <w:t>Historical observations for Lake Sunapee will be used, including inflow and outflow data</w:t>
      </w:r>
      <w:ins w:id="217" w:author="Wynne, Jacob" w:date="2021-05-02T11:39:00Z">
        <w:r w:rsidR="007D76DD">
          <w:rPr>
            <w:rFonts w:ascii="Times New Roman" w:hAnsi="Times New Roman" w:cs="Times New Roman"/>
            <w:sz w:val="24"/>
            <w:szCs w:val="24"/>
          </w:rPr>
          <w:t xml:space="preserve"> collected from 1981-2020</w:t>
        </w:r>
      </w:ins>
      <w:r>
        <w:rPr>
          <w:rFonts w:ascii="Times New Roman" w:hAnsi="Times New Roman" w:cs="Times New Roman"/>
          <w:sz w:val="24"/>
          <w:szCs w:val="24"/>
        </w:rPr>
        <w:t>, hypsography data, and water temperature data</w:t>
      </w:r>
      <w:ins w:id="218" w:author="Wynne, Jacob" w:date="2021-05-02T11:39:00Z">
        <w:r w:rsidR="007D76DD">
          <w:rPr>
            <w:rFonts w:ascii="Times New Roman" w:hAnsi="Times New Roman" w:cs="Times New Roman"/>
            <w:sz w:val="24"/>
            <w:szCs w:val="24"/>
          </w:rPr>
          <w:t xml:space="preserve"> collected from 1986-</w:t>
        </w:r>
        <w:proofErr w:type="gramStart"/>
        <w:r w:rsidR="007D76DD">
          <w:rPr>
            <w:rFonts w:ascii="Times New Roman" w:hAnsi="Times New Roman" w:cs="Times New Roman"/>
            <w:sz w:val="24"/>
            <w:szCs w:val="24"/>
          </w:rPr>
          <w:t xml:space="preserve">2020 </w:t>
        </w:r>
      </w:ins>
      <w:r>
        <w:rPr>
          <w:rFonts w:ascii="Times New Roman" w:hAnsi="Times New Roman" w:cs="Times New Roman"/>
          <w:sz w:val="24"/>
          <w:szCs w:val="24"/>
        </w:rPr>
        <w:t>.</w:t>
      </w:r>
      <w:proofErr w:type="gramEnd"/>
      <w:ins w:id="219" w:author="Wynne, Jacob" w:date="2021-05-02T11:42:00Z">
        <w:r w:rsidR="007D76DD">
          <w:rPr>
            <w:rFonts w:ascii="Times New Roman" w:hAnsi="Times New Roman" w:cs="Times New Roman"/>
            <w:sz w:val="24"/>
            <w:szCs w:val="24"/>
          </w:rPr>
          <w:t xml:space="preserve"> The </w:t>
        </w:r>
      </w:ins>
      <w:ins w:id="220" w:author="Wynne, Jacob" w:date="2021-05-02T11:43:00Z">
        <w:r w:rsidR="007D76DD">
          <w:rPr>
            <w:rFonts w:ascii="Times New Roman" w:hAnsi="Times New Roman" w:cs="Times New Roman"/>
            <w:sz w:val="24"/>
            <w:szCs w:val="24"/>
          </w:rPr>
          <w:t>ERA-Interim data Merged and Bias-</w:t>
        </w:r>
      </w:ins>
      <w:ins w:id="221" w:author="Wynne, Jacob" w:date="2021-05-02T11:44:00Z">
        <w:r w:rsidR="007D76DD">
          <w:rPr>
            <w:rFonts w:ascii="Times New Roman" w:hAnsi="Times New Roman" w:cs="Times New Roman"/>
            <w:sz w:val="24"/>
            <w:szCs w:val="24"/>
          </w:rPr>
          <w:t>corrected</w:t>
        </w:r>
      </w:ins>
      <w:ins w:id="222" w:author="Wynne, Jacob" w:date="2021-05-02T11:43:00Z">
        <w:r w:rsidR="007D76DD">
          <w:rPr>
            <w:rFonts w:ascii="Times New Roman" w:hAnsi="Times New Roman" w:cs="Times New Roman"/>
            <w:sz w:val="24"/>
            <w:szCs w:val="24"/>
          </w:rPr>
          <w:t xml:space="preserve"> for ISIMIP(</w:t>
        </w:r>
      </w:ins>
      <w:del w:id="223" w:author="Wynne, Jacob" w:date="2021-05-02T11:43:00Z">
        <w:r w:rsidDel="007D76DD">
          <w:rPr>
            <w:rFonts w:ascii="Times New Roman" w:hAnsi="Times New Roman" w:cs="Times New Roman"/>
            <w:sz w:val="24"/>
            <w:szCs w:val="24"/>
          </w:rPr>
          <w:delText xml:space="preserve"> </w:delText>
        </w:r>
      </w:del>
      <w:commentRangeStart w:id="224"/>
      <w:r>
        <w:rPr>
          <w:rFonts w:ascii="Times New Roman" w:hAnsi="Times New Roman" w:cs="Times New Roman"/>
          <w:sz w:val="24"/>
          <w:szCs w:val="24"/>
        </w:rPr>
        <w:t>EWEMBI</w:t>
      </w:r>
      <w:ins w:id="225" w:author="Wynne, Jacob" w:date="2021-05-02T11:44:00Z">
        <w:r w:rsidR="007D76DD">
          <w:rPr>
            <w:rFonts w:ascii="Times New Roman" w:hAnsi="Times New Roman" w:cs="Times New Roman"/>
            <w:sz w:val="24"/>
            <w:szCs w:val="24"/>
          </w:rPr>
          <w:t>)</w:t>
        </w:r>
      </w:ins>
      <w:r>
        <w:rPr>
          <w:rFonts w:ascii="Times New Roman" w:hAnsi="Times New Roman" w:cs="Times New Roman"/>
          <w:sz w:val="24"/>
          <w:szCs w:val="24"/>
        </w:rPr>
        <w:t xml:space="preserve"> </w:t>
      </w:r>
      <w:commentRangeEnd w:id="224"/>
      <w:r>
        <w:rPr>
          <w:rStyle w:val="CommentReference"/>
        </w:rPr>
        <w:commentReference w:id="224"/>
      </w:r>
      <w:r>
        <w:rPr>
          <w:rFonts w:ascii="Times New Roman" w:hAnsi="Times New Roman" w:cs="Times New Roman"/>
          <w:sz w:val="24"/>
          <w:szCs w:val="24"/>
        </w:rPr>
        <w:t>meteorological forcing data</w:t>
      </w:r>
      <w:ins w:id="226" w:author="Wynne, Jacob" w:date="2021-05-02T11:40:00Z">
        <w:r w:rsidR="007D76DD">
          <w:rPr>
            <w:rFonts w:ascii="Times New Roman" w:hAnsi="Times New Roman" w:cs="Times New Roman"/>
            <w:sz w:val="24"/>
            <w:szCs w:val="24"/>
          </w:rPr>
          <w:t xml:space="preserve"> (years?)</w:t>
        </w:r>
      </w:ins>
      <w:r>
        <w:rPr>
          <w:rFonts w:ascii="Times New Roman" w:hAnsi="Times New Roman" w:cs="Times New Roman"/>
          <w:sz w:val="24"/>
          <w:szCs w:val="24"/>
        </w:rPr>
        <w:t xml:space="preserve"> will be used in place of locally collected meteorological data in order maintain consistency when using the GCMs in a post-calibrated LER setup. </w:t>
      </w:r>
    </w:p>
    <w:p w14:paraId="09BE429D" w14:textId="77777777" w:rsidR="00932109" w:rsidRDefault="00932109" w:rsidP="00A04387">
      <w:pPr>
        <w:rPr>
          <w:ins w:id="227" w:author="Wynne, Jacob" w:date="2021-05-03T08:28:00Z"/>
          <w:rFonts w:ascii="Times New Roman" w:hAnsi="Times New Roman" w:cs="Times New Roman"/>
          <w:sz w:val="24"/>
          <w:szCs w:val="24"/>
        </w:rPr>
      </w:pPr>
    </w:p>
    <w:p w14:paraId="76A76A80" w14:textId="77777777" w:rsidR="00AB5B46" w:rsidDel="00932109" w:rsidRDefault="00AB5B46" w:rsidP="005A48AA">
      <w:pPr>
        <w:rPr>
          <w:del w:id="228" w:author="Wynne, Jacob" w:date="2021-05-03T08:28:00Z"/>
          <w:rFonts w:ascii="Times New Roman" w:hAnsi="Times New Roman" w:cs="Times New Roman"/>
          <w:i/>
          <w:iCs/>
          <w:sz w:val="24"/>
          <w:szCs w:val="24"/>
          <w:lang w:eastAsia="zh-CN"/>
        </w:rPr>
      </w:pPr>
    </w:p>
    <w:p w14:paraId="339EB4EA" w14:textId="00A0101B" w:rsidR="00A04387" w:rsidRDefault="00A04387" w:rsidP="005A48AA">
      <w:pPr>
        <w:rPr>
          <w:rFonts w:ascii="Times New Roman" w:hAnsi="Times New Roman" w:cs="Times New Roman"/>
          <w:i/>
          <w:iCs/>
          <w:sz w:val="24"/>
          <w:szCs w:val="24"/>
          <w:lang w:eastAsia="zh-CN"/>
        </w:rPr>
      </w:pPr>
    </w:p>
    <w:p w14:paraId="2213406C" w14:textId="6E86D25A" w:rsidR="00433C6C" w:rsidRDefault="00A04387" w:rsidP="005A48AA">
      <w:pPr>
        <w:rPr>
          <w:rFonts w:ascii="Times New Roman" w:hAnsi="Times New Roman" w:cs="Times New Roman"/>
          <w:i/>
          <w:iCs/>
          <w:sz w:val="24"/>
          <w:szCs w:val="24"/>
          <w:lang w:eastAsia="zh-CN"/>
        </w:rPr>
      </w:pPr>
      <w:r>
        <w:rPr>
          <w:rFonts w:ascii="Times New Roman" w:hAnsi="Times New Roman" w:cs="Times New Roman"/>
          <w:i/>
          <w:iCs/>
          <w:sz w:val="24"/>
          <w:szCs w:val="24"/>
          <w:lang w:eastAsia="zh-CN"/>
        </w:rPr>
        <w:t>General</w:t>
      </w:r>
      <w:r w:rsidR="005A48AA">
        <w:rPr>
          <w:rFonts w:ascii="Times New Roman" w:hAnsi="Times New Roman" w:cs="Times New Roman"/>
          <w:i/>
          <w:iCs/>
          <w:sz w:val="24"/>
          <w:szCs w:val="24"/>
          <w:lang w:eastAsia="zh-CN"/>
        </w:rPr>
        <w:t xml:space="preserve"> </w:t>
      </w:r>
      <w:r>
        <w:rPr>
          <w:rFonts w:ascii="Times New Roman" w:hAnsi="Times New Roman" w:cs="Times New Roman"/>
          <w:i/>
          <w:iCs/>
          <w:sz w:val="24"/>
          <w:szCs w:val="24"/>
          <w:lang w:eastAsia="zh-CN"/>
        </w:rPr>
        <w:t>Circulation</w:t>
      </w:r>
      <w:r w:rsidR="005A48AA">
        <w:rPr>
          <w:rFonts w:ascii="Times New Roman" w:hAnsi="Times New Roman" w:cs="Times New Roman"/>
          <w:i/>
          <w:iCs/>
          <w:sz w:val="24"/>
          <w:szCs w:val="24"/>
          <w:lang w:eastAsia="zh-CN"/>
        </w:rPr>
        <w:t xml:space="preserve"> Models</w:t>
      </w:r>
    </w:p>
    <w:p w14:paraId="3D0BDEB2" w14:textId="35DA2BEC" w:rsidR="00A04387" w:rsidRDefault="005A48AA" w:rsidP="005A48AA">
      <w:pPr>
        <w:rPr>
          <w:rFonts w:ascii="Times New Roman" w:hAnsi="Times New Roman" w:cs="Times New Roman"/>
          <w:sz w:val="24"/>
          <w:szCs w:val="24"/>
        </w:rPr>
      </w:pPr>
      <w:r w:rsidRPr="004D16EA">
        <w:rPr>
          <w:rFonts w:ascii="Times New Roman" w:hAnsi="Times New Roman" w:cs="Times New Roman"/>
          <w:sz w:val="24"/>
          <w:szCs w:val="24"/>
          <w:lang w:eastAsia="zh-CN"/>
        </w:rPr>
        <w:t>The</w:t>
      </w:r>
      <w:r>
        <w:rPr>
          <w:rFonts w:ascii="Times New Roman" w:hAnsi="Times New Roman" w:cs="Times New Roman"/>
          <w:sz w:val="24"/>
          <w:szCs w:val="24"/>
          <w:lang w:eastAsia="zh-CN"/>
        </w:rPr>
        <w:t xml:space="preserve"> </w:t>
      </w:r>
      <w:commentRangeStart w:id="229"/>
      <w:r>
        <w:rPr>
          <w:rFonts w:ascii="Times New Roman" w:hAnsi="Times New Roman" w:cs="Times New Roman"/>
          <w:sz w:val="24"/>
          <w:szCs w:val="24"/>
          <w:lang w:eastAsia="zh-CN"/>
        </w:rPr>
        <w:t xml:space="preserve">EWEMBI </w:t>
      </w:r>
      <w:commentRangeEnd w:id="229"/>
      <w:r>
        <w:rPr>
          <w:rStyle w:val="CommentReference"/>
        </w:rPr>
        <w:commentReference w:id="229"/>
      </w:r>
      <w:r w:rsidR="00433C6C">
        <w:rPr>
          <w:rFonts w:ascii="Times New Roman" w:hAnsi="Times New Roman" w:cs="Times New Roman"/>
          <w:sz w:val="24"/>
          <w:szCs w:val="24"/>
          <w:lang w:eastAsia="zh-CN"/>
        </w:rPr>
        <w:t xml:space="preserve"> corrected general circulation models (</w:t>
      </w:r>
      <w:r>
        <w:rPr>
          <w:rFonts w:ascii="Times New Roman" w:hAnsi="Times New Roman" w:cs="Times New Roman"/>
          <w:sz w:val="24"/>
          <w:szCs w:val="24"/>
          <w:lang w:eastAsia="zh-CN"/>
        </w:rPr>
        <w:t>GCMs</w:t>
      </w:r>
      <w:r w:rsidR="00433C6C">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MIROC5, IPSL-CM5A-LR, GFDL-ESM2M, and HADGEM2-ES will be used under RCP 8.5 conditions for the purposes of future projections within Sunapee. These </w:t>
      </w:r>
      <w:del w:id="230" w:author="Wynne, Jacob" w:date="2021-05-02T19:25:00Z">
        <w:r w:rsidDel="00E9565C">
          <w:rPr>
            <w:rFonts w:ascii="Times New Roman" w:hAnsi="Times New Roman" w:cs="Times New Roman"/>
            <w:sz w:val="24"/>
            <w:szCs w:val="24"/>
            <w:lang w:eastAsia="zh-CN"/>
          </w:rPr>
          <w:delText xml:space="preserve">models have been chosen due to their relation </w:delText>
        </w:r>
      </w:del>
      <w:del w:id="231" w:author="Wynne, Jacob" w:date="2021-05-02T19:26:00Z">
        <w:r w:rsidDel="00E9565C">
          <w:rPr>
            <w:rFonts w:ascii="Times New Roman" w:hAnsi="Times New Roman" w:cs="Times New Roman"/>
            <w:sz w:val="24"/>
            <w:szCs w:val="24"/>
            <w:lang w:eastAsia="zh-CN"/>
          </w:rPr>
          <w:delText>to</w:delText>
        </w:r>
      </w:del>
      <w:ins w:id="232" w:author="Wynne, Jacob" w:date="2021-05-02T19:26:00Z">
        <w:r w:rsidR="00E9565C">
          <w:rPr>
            <w:rFonts w:ascii="Times New Roman" w:hAnsi="Times New Roman" w:cs="Times New Roman"/>
            <w:sz w:val="24"/>
            <w:szCs w:val="24"/>
            <w:lang w:eastAsia="zh-CN"/>
          </w:rPr>
          <w:t xml:space="preserve">GCMs are bias corrected climate model projections from </w:t>
        </w:r>
      </w:ins>
      <w:ins w:id="233" w:author="Wynne, Jacob" w:date="2021-05-02T19:27:00Z">
        <w:r w:rsidR="00E9565C">
          <w:rPr>
            <w:rFonts w:ascii="Times New Roman" w:hAnsi="Times New Roman" w:cs="Times New Roman"/>
            <w:sz w:val="24"/>
            <w:szCs w:val="24"/>
            <w:lang w:eastAsia="zh-CN"/>
          </w:rPr>
          <w:t xml:space="preserve">the Inter-Sectoral Impact Model Intercomparison Project </w:t>
        </w:r>
      </w:ins>
      <w:del w:id="234" w:author="Wynne, Jacob" w:date="2021-05-02T19:27:00Z">
        <w:r w:rsidDel="00E9565C">
          <w:rPr>
            <w:rFonts w:ascii="Times New Roman" w:hAnsi="Times New Roman" w:cs="Times New Roman"/>
            <w:sz w:val="24"/>
            <w:szCs w:val="24"/>
            <w:lang w:eastAsia="zh-CN"/>
          </w:rPr>
          <w:delText xml:space="preserve"> </w:delText>
        </w:r>
      </w:del>
      <w:ins w:id="235" w:author="Wynne, Jacob" w:date="2021-05-02T19:27:00Z">
        <w:r w:rsidR="00E9565C">
          <w:rPr>
            <w:rFonts w:ascii="Times New Roman" w:hAnsi="Times New Roman" w:cs="Times New Roman"/>
            <w:sz w:val="24"/>
            <w:szCs w:val="24"/>
            <w:lang w:eastAsia="zh-CN"/>
          </w:rPr>
          <w:t>(</w:t>
        </w:r>
      </w:ins>
      <w:r>
        <w:rPr>
          <w:rFonts w:ascii="Times New Roman" w:hAnsi="Times New Roman" w:cs="Times New Roman"/>
          <w:sz w:val="24"/>
          <w:szCs w:val="24"/>
          <w:lang w:eastAsia="zh-CN"/>
        </w:rPr>
        <w:t>ISIMIP</w:t>
      </w:r>
      <w:ins w:id="236" w:author="Wynne, Jacob" w:date="2021-05-02T19:27:00Z">
        <w:r w:rsidR="00E9565C">
          <w:rPr>
            <w:rFonts w:ascii="Times New Roman" w:hAnsi="Times New Roman" w:cs="Times New Roman"/>
            <w:sz w:val="24"/>
            <w:szCs w:val="24"/>
            <w:lang w:eastAsia="zh-CN"/>
          </w:rPr>
          <w:t>)</w:t>
        </w:r>
      </w:ins>
      <w:r>
        <w:rPr>
          <w:rFonts w:ascii="Times New Roman" w:hAnsi="Times New Roman" w:cs="Times New Roman"/>
          <w:sz w:val="24"/>
          <w:szCs w:val="24"/>
          <w:lang w:eastAsia="zh-CN"/>
        </w:rPr>
        <w:t xml:space="preserve">, which uses community-defined scenarios with standardized climate variables and socioeconomic projections as inputs.  </w:t>
      </w:r>
      <w:r>
        <w:rPr>
          <w:rFonts w:ascii="Times New Roman" w:hAnsi="Times New Roman" w:cs="Times New Roman"/>
          <w:sz w:val="24"/>
          <w:szCs w:val="24"/>
        </w:rPr>
        <w:fldChar w:fldCharType="begin" w:fldLock="1"/>
      </w:r>
      <w:r w:rsidR="00582D01">
        <w:rPr>
          <w:rFonts w:ascii="Times New Roman" w:hAnsi="Times New Roman" w:cs="Times New Roman"/>
          <w:sz w:val="24"/>
          <w:szCs w:val="24"/>
          <w:lang w:eastAsia="zh-CN"/>
        </w:rPr>
        <w:instrText>ADDIN CSL_CITATION {"citationItems":[{"id":"ITEM-1","itemData":{"DOI":"10.1088/1748-9326/12/1/010301","author":[{"dropping-particle":"","family":"Ruane","given":"Alex C","non-dropping-particle":"","parse-names":false,"suffix":""},{"dropping-particle":"","family":"Rosenzweig","given":"Cynthia","non-dropping-particle":"","parse-names":false,"suffix":""},{"dropping-particle":"","family":"Asseng","given":"Senthold","non-dropping-particle":"","parse-names":false,"suffix":""},{"dropping-particle":"","family":"-","given":"al","non-dropping-particle":"","parse-names":false,"suffix":""},{"dropping-particle":"","family":"Monier","given":"Erwan","non-dropping-particle":"","parse-names":false,"suffix":""},{"dropping-particle":"","family":"Kicklighter","given":"David W","non-dropping-particle":"","parse-names":false,"suffix":""},{"dropping-particle":"","family":"Sokolov","given":"Andrei P","non-dropping-particle":"","parse-names":false,"suffix":""}],"container-title":"Environ. Res. Lett","id":"ITEM-1","issued":{"date-parts":[["2017"]]},"page":"10301","title":"To cite this article: Cynthia Rosenzweig et al","type":"article-journal","volume":"12"},"uris":["http://www.mendeley.com/documents/?uuid=40efe5cf-2611-3017-ae13-eac7fb3a0b38"]}],"mendeley":{"formattedCitation":"(Ruane et al., 2017)","plainTextFormattedCitation":"(Ruane et al., 2017)","previouslyFormattedCitation":"&lt;sup&gt;26&lt;/sup&gt;"},"properties":{"noteIndex":0},"schema":"https://github.com/citation-style-language/schema/raw/master/csl-citation.json"}</w:instrText>
      </w:r>
      <w:r>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(Ruane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0F9A3C9" w14:textId="4DBF723F" w:rsidR="00AB5B46" w:rsidRDefault="006C4026" w:rsidP="006C4026">
      <w:pPr>
        <w:spacing w:after="0" w:line="240" w:lineRule="auto"/>
        <w:rPr>
          <w:rFonts w:ascii="Times New Roman" w:hAnsi="Times New Roman" w:cs="Times New Roman"/>
          <w:sz w:val="24"/>
          <w:szCs w:val="24"/>
          <w:lang w:eastAsia="zh-CN"/>
        </w:rPr>
      </w:pPr>
      <w:r w:rsidRPr="006C4026">
        <w:rPr>
          <w:rFonts w:ascii="Times New Roman" w:eastAsia="Times New Roman" w:hAnsi="Times New Roman" w:cs="Times New Roman"/>
          <w:sz w:val="24"/>
          <w:szCs w:val="24"/>
          <w:lang w:eastAsia="zh-CN"/>
        </w:rPr>
        <w:fldChar w:fldCharType="begin"/>
      </w:r>
      <w:r w:rsidRPr="006C4026">
        <w:rPr>
          <w:rFonts w:ascii="Times New Roman" w:eastAsia="Times New Roman" w:hAnsi="Times New Roman" w:cs="Times New Roman"/>
          <w:sz w:val="24"/>
          <w:szCs w:val="24"/>
          <w:lang w:eastAsia="zh-CN"/>
        </w:rPr>
        <w:instrText xml:space="preserve"> INCLUDEPICTURE "https://agupubs.onlinelibrary.wiley.com/cms/asset/40db40a4-2fc8-4a01-84b3-a241ecf9b5f8/wrcr24685-fig-0002-m.jpg" \* MERGEFORMATINET </w:instrText>
      </w:r>
      <w:r w:rsidRPr="006C4026">
        <w:rPr>
          <w:rFonts w:ascii="Times New Roman" w:eastAsia="Times New Roman" w:hAnsi="Times New Roman" w:cs="Times New Roman"/>
          <w:sz w:val="24"/>
          <w:szCs w:val="24"/>
          <w:lang w:eastAsia="zh-CN"/>
        </w:rPr>
        <w:fldChar w:fldCharType="end"/>
      </w:r>
    </w:p>
    <w:p w14:paraId="6712985D" w14:textId="77777777" w:rsidR="00AB5B46" w:rsidRPr="006C4026" w:rsidDel="00932109" w:rsidRDefault="00AB5B46" w:rsidP="006C4026">
      <w:pPr>
        <w:spacing w:after="0" w:line="240" w:lineRule="auto"/>
        <w:rPr>
          <w:del w:id="237" w:author="Wynne, Jacob" w:date="2021-05-03T08:28:00Z"/>
          <w:rFonts w:ascii="Times New Roman" w:eastAsia="Times New Roman" w:hAnsi="Times New Roman" w:cs="Times New Roman"/>
          <w:sz w:val="24"/>
          <w:szCs w:val="24"/>
          <w:lang w:eastAsia="zh-CN"/>
        </w:rPr>
      </w:pPr>
    </w:p>
    <w:p w14:paraId="2D8278F8" w14:textId="77777777" w:rsidR="005A48AA" w:rsidRDefault="005A48AA" w:rsidP="007A236A">
      <w:pPr>
        <w:spacing w:after="0" w:line="240" w:lineRule="auto"/>
        <w:rPr>
          <w:rFonts w:ascii="Times New Roman" w:hAnsi="Times New Roman" w:cs="Times New Roman"/>
          <w:i/>
          <w:iCs/>
          <w:sz w:val="24"/>
          <w:szCs w:val="24"/>
          <w:lang w:eastAsia="zh-CN"/>
        </w:rPr>
      </w:pPr>
    </w:p>
    <w:p w14:paraId="6ED56F8A" w14:textId="120722EC" w:rsidR="00E327F5" w:rsidRDefault="004D16EA" w:rsidP="004D16EA">
      <w:pPr>
        <w:rPr>
          <w:rFonts w:ascii="Times New Roman" w:hAnsi="Times New Roman" w:cs="Times New Roman"/>
          <w:i/>
          <w:iCs/>
          <w:sz w:val="24"/>
          <w:szCs w:val="24"/>
        </w:rPr>
      </w:pPr>
      <w:r>
        <w:rPr>
          <w:rFonts w:ascii="Times New Roman" w:hAnsi="Times New Roman" w:cs="Times New Roman"/>
          <w:i/>
          <w:iCs/>
          <w:sz w:val="24"/>
          <w:szCs w:val="24"/>
        </w:rPr>
        <w:t>Calibration and Evaluation</w:t>
      </w:r>
    </w:p>
    <w:p w14:paraId="6F147A27" w14:textId="72FFD58C" w:rsidR="00591D43" w:rsidRDefault="00AB5B46" w:rsidP="004D16EA">
      <w:pPr>
        <w:rPr>
          <w:rFonts w:ascii="Times New Roman" w:hAnsi="Times New Roman" w:cs="Times New Roman"/>
          <w:sz w:val="24"/>
          <w:szCs w:val="24"/>
        </w:rPr>
      </w:pPr>
      <w:r w:rsidRPr="004D16E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0A476D" wp14:editId="25606D44">
                <wp:simplePos x="0" y="0"/>
                <wp:positionH relativeFrom="column">
                  <wp:posOffset>3709046</wp:posOffset>
                </wp:positionH>
                <wp:positionV relativeFrom="paragraph">
                  <wp:posOffset>3144908</wp:posOffset>
                </wp:positionV>
                <wp:extent cx="2131017" cy="371959"/>
                <wp:effectExtent l="0" t="0" r="15875" b="9525"/>
                <wp:wrapSquare wrapText="bothSides"/>
                <wp:docPr id="2" name="Text Box 2"/>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3CF02076" w14:textId="6E97D088" w:rsidR="00761FD4" w:rsidRPr="00761FD4" w:rsidRDefault="00761FD4">
                            <w:pPr>
                              <w:rPr>
                                <w:rFonts w:ascii="Times New Roman" w:hAnsi="Times New Roman" w:cs="Times New Roman"/>
                                <w:sz w:val="16"/>
                                <w:szCs w:val="16"/>
                              </w:rPr>
                            </w:pPr>
                            <w:r>
                              <w:rPr>
                                <w:rFonts w:ascii="Times New Roman" w:hAnsi="Times New Roman" w:cs="Times New Roman"/>
                                <w:sz w:val="16"/>
                                <w:szCs w:val="16"/>
                              </w:rPr>
                              <w:t xml:space="preserve">Figure </w:t>
                            </w:r>
                            <w:r w:rsidR="006C4026">
                              <w:rPr>
                                <w:rFonts w:ascii="Times New Roman" w:hAnsi="Times New Roman" w:cs="Times New Roman"/>
                                <w:sz w:val="16"/>
                                <w:szCs w:val="16"/>
                              </w:rPr>
                              <w:t>2</w:t>
                            </w:r>
                            <w:r>
                              <w:rPr>
                                <w:rFonts w:ascii="Times New Roman" w:hAnsi="Times New Roman" w:cs="Times New Roman"/>
                                <w:sz w:val="16"/>
                                <w:szCs w:val="16"/>
                              </w:rPr>
                              <w:t>: Thermal Profiles visualizing water column stratification in each LER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A476D" id="Text Box 2" o:spid="_x0000_s1027" type="#_x0000_t202" style="position:absolute;margin-left:292.05pt;margin-top:247.65pt;width:167.8pt;height:2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" fillcolor="white [3201]" strokeweight=".5pt">
                <v:textbox>
                  <w:txbxContent>
                    <w:p w14:paraId="3CF02076" w14:textId="6E97D088" w:rsidR="00761FD4" w:rsidRPr="00761FD4" w:rsidRDefault="00761FD4">
                      <w:pPr>
                        <w:rPr>
                          <w:rFonts w:ascii="Times New Roman" w:hAnsi="Times New Roman" w:cs="Times New Roman"/>
                          <w:sz w:val="16"/>
                          <w:szCs w:val="16"/>
                        </w:rPr>
                      </w:pPr>
                      <w:r>
                        <w:rPr>
                          <w:rFonts w:ascii="Times New Roman" w:hAnsi="Times New Roman" w:cs="Times New Roman"/>
                          <w:sz w:val="16"/>
                          <w:szCs w:val="16"/>
                        </w:rPr>
                        <w:t xml:space="preserve">Figure </w:t>
                      </w:r>
                      <w:r w:rsidR="006C4026">
                        <w:rPr>
                          <w:rFonts w:ascii="Times New Roman" w:hAnsi="Times New Roman" w:cs="Times New Roman"/>
                          <w:sz w:val="16"/>
                          <w:szCs w:val="16"/>
                        </w:rPr>
                        <w:t>2</w:t>
                      </w:r>
                      <w:r>
                        <w:rPr>
                          <w:rFonts w:ascii="Times New Roman" w:hAnsi="Times New Roman" w:cs="Times New Roman"/>
                          <w:sz w:val="16"/>
                          <w:szCs w:val="16"/>
                        </w:rPr>
                        <w:t>: Thermal Profiles visualizing water column stratification in each LER model</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08C6EBA0" wp14:editId="3FE21973">
            <wp:simplePos x="0" y="0"/>
            <wp:positionH relativeFrom="column">
              <wp:posOffset>3432541</wp:posOffset>
            </wp:positionH>
            <wp:positionV relativeFrom="paragraph">
              <wp:posOffset>414429</wp:posOffset>
            </wp:positionV>
            <wp:extent cx="2788999" cy="2727702"/>
            <wp:effectExtent l="0" t="0" r="5080" b="3175"/>
            <wp:wrapSquare wrapText="bothSides"/>
            <wp:docPr id="6" name="Picture 6" descr="A picture containing text, screenshot, writing impleme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writing implement, vector graphic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8999" cy="2727702"/>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5787">
        <w:rPr>
          <w:rFonts w:ascii="Times New Roman" w:hAnsi="Times New Roman" w:cs="Times New Roman"/>
          <w:sz w:val="24"/>
          <w:szCs w:val="24"/>
        </w:rPr>
        <w:t>LakeEnsemblR</w:t>
      </w:r>
      <w:proofErr w:type="spellEnd"/>
      <w:r w:rsidR="00B75787">
        <w:rPr>
          <w:rFonts w:ascii="Times New Roman" w:hAnsi="Times New Roman" w:cs="Times New Roman"/>
          <w:sz w:val="24"/>
          <w:szCs w:val="24"/>
        </w:rPr>
        <w:t xml:space="preserve"> will be calibrated usi</w:t>
      </w:r>
      <w:r w:rsidR="00ED33E3">
        <w:rPr>
          <w:rFonts w:ascii="Times New Roman" w:hAnsi="Times New Roman" w:cs="Times New Roman"/>
          <w:sz w:val="24"/>
          <w:szCs w:val="24"/>
        </w:rPr>
        <w:t xml:space="preserve">ng the time period </w:t>
      </w:r>
      <w:r w:rsidR="00ED33E3" w:rsidRPr="007A236A">
        <w:rPr>
          <w:rFonts w:ascii="Times New Roman" w:hAnsi="Times New Roman" w:cs="Times New Roman"/>
          <w:sz w:val="24"/>
          <w:szCs w:val="24"/>
          <w:highlight w:val="yellow"/>
        </w:rPr>
        <w:t xml:space="preserve">1 January 2005 to 31 December </w:t>
      </w:r>
      <w:commentRangeStart w:id="238"/>
      <w:r w:rsidR="00ED33E3" w:rsidRPr="007A236A">
        <w:rPr>
          <w:rFonts w:ascii="Times New Roman" w:hAnsi="Times New Roman" w:cs="Times New Roman"/>
          <w:sz w:val="24"/>
          <w:szCs w:val="24"/>
          <w:highlight w:val="yellow"/>
        </w:rPr>
        <w:t>2009</w:t>
      </w:r>
      <w:commentRangeEnd w:id="238"/>
      <w:r w:rsidR="00A04387">
        <w:rPr>
          <w:rStyle w:val="CommentReference"/>
        </w:rPr>
        <w:commentReference w:id="238"/>
      </w:r>
      <w:r w:rsidR="00ED33E3">
        <w:rPr>
          <w:rFonts w:ascii="Times New Roman" w:hAnsi="Times New Roman" w:cs="Times New Roman"/>
          <w:sz w:val="24"/>
          <w:szCs w:val="24"/>
        </w:rPr>
        <w:t xml:space="preserve"> as these years cover a wide range in annual temperature and precipitation as well as contain an extensive amount of data according to Ward et al.</w:t>
      </w:r>
      <w:r w:rsidR="00A04387">
        <w:rPr>
          <w:rFonts w:ascii="Times New Roman" w:hAnsi="Times New Roman" w:cs="Times New Roman"/>
          <w:sz w:val="24"/>
          <w:szCs w:val="24"/>
        </w:rPr>
        <w:t xml:space="preserve"> (</w:t>
      </w:r>
      <w:r w:rsidR="00433C6C">
        <w:rPr>
          <w:rFonts w:ascii="Times New Roman" w:hAnsi="Times New Roman" w:cs="Times New Roman"/>
          <w:sz w:val="24"/>
          <w:szCs w:val="24"/>
        </w:rPr>
        <w:t>2020</w:t>
      </w:r>
      <w:r w:rsidR="00A04387">
        <w:rPr>
          <w:rFonts w:ascii="Times New Roman" w:hAnsi="Times New Roman" w:cs="Times New Roman"/>
          <w:sz w:val="24"/>
          <w:szCs w:val="24"/>
        </w:rPr>
        <w:t>).</w:t>
      </w:r>
      <w:r w:rsidR="00ED33E3">
        <w:rPr>
          <w:rFonts w:ascii="Times New Roman" w:hAnsi="Times New Roman" w:cs="Times New Roman"/>
          <w:sz w:val="24"/>
          <w:szCs w:val="24"/>
        </w:rPr>
        <w:t xml:space="preserve"> </w:t>
      </w:r>
      <w:r w:rsidR="009809E4">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{"citationItems":[{"id":"ITEM-1","itemData":{"DOI":"10.1029/2020WR027296","ISSN":"0043-1397","abstract":"Globally, phytoplankton abundance is increasing in lakes as a result of climate change and land-use change. The relative importance of climate and land-use drivers has been examined primarily for mesotrophic and eutrophic lakes. However, oligotrophic lakes show different sensitivity to climate and land-use drivers than mesotrophic and eutrophic lakes, necessitating further exploration of the relative contribution of the two drivers of change to increased phytoplankton abundance. Here, we investigated how air temperature (a driver related to climate change) and nutrient load (a driver related to land-use and climate change) interact to alter water quality in oligotrophic Lake Sunapee, New Hampshire, USA. We used long-term data and the one-dimensional hydrodynamic General Lake Model (GLM) coupled with Aquatic EcoDyanmics (AED) modules to simulate water quality. Over the 31-year simulation, summer median chlorophyll-a concentration was positively associated with summer air temperature, whereas annual maximum chlorophyll-a concentration was positively associated with the previous 3 years of external phosphorus load. Scenario testing demonstrated a 2°C increase in air temperature significantly increased summer median chlorophyll-a concentration, but not annual maximum chlorophyll-a concentration. For both maximum and median chlorophyll-a concentration, doubling external nutrient loads of total nitrogen and total phosphorus at the same time, or doubling phosphorus alone, resulted in a significant increase. This study highlights the importance of aligning lake measurements with the ecosystem metrics of interest, as maximum chlorophyll-a concentration may be more uniquely sensitive to nutrient load and that typical summer chlorophyll-a concentration may increase due to warming alone.","author":[{"dropping-particle":"","family":"Ward","given":"Nicole K.","non-dropping-particle":"","parse-names":false,"suffix":""},{"dropping-particle":"","family":"Steele","given":"Bethel G.","non-dropping-particle":"","parse-names":false,"suffix":""},{"dropping-particle":"","family":"Weathers","given":"Kathleen C.","non-dropping-particle":"","parse-names":false,"suffix":""},{"dropping-particle":"","family":"Cottingham","given":"Kathryn L.","non-dropping-particle":"","parse-names":false,"suffix":""},{"dropping-particle":"","family":"Ewing","given":"Holly A.","non-dropping-particle":"","parse-names":false,"suffix":""},{"dropping-particle":"","family":"Hanson","given":"Paul C.","non-dropping-particle":"","parse-names":false,"suffix":""},{"dropping-particle":"","family":"Carey","given":"Cayelan C.","non-dropping-particle":"","parse-names":false,"suffix":""}],"container-title":"Water Resources Research","id":"ITEM-1","issue":"7","issued":{"date-parts":[["2020","7","29"]]},"page":"e2020WR027296","publisher":"Blackwell Publishing Ltd","title":"Differential Responses of Maximum Versus Median Chlorophyll‐ &lt;i&gt;a&lt;/i&gt; to Air Temperature and Nutrient Loads in an Oligotrophic Lake Over 31 Years","type":"article-journal","volume":"56"},"uris":["http://www.mendeley.com/documents/?uuid=68d54c7c-9fed-31b4-bea1-15ac2b5da983"]}],"mendeley":{"formattedCitation":"(Ward et al., 2020)","plainTextFormattedCitation":"(Ward et al., 2020)","previouslyFormattedCitation":"&lt;sup&gt;2&lt;/sup&gt;"},"properties":{"noteIndex":0},"schema":"https://github.com/citation-style-language/schema/raw/master/csl-citation.json"}</w:instrText>
      </w:r>
      <w:r w:rsidR="009809E4">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(Ward et al., 2020)</w:t>
      </w:r>
      <w:r w:rsidR="009809E4">
        <w:rPr>
          <w:rFonts w:ascii="Times New Roman" w:hAnsi="Times New Roman" w:cs="Times New Roman"/>
          <w:sz w:val="24"/>
          <w:szCs w:val="24"/>
        </w:rPr>
        <w:fldChar w:fldCharType="end"/>
      </w:r>
      <w:r w:rsidR="00591D43">
        <w:rPr>
          <w:rFonts w:ascii="Times New Roman" w:hAnsi="Times New Roman" w:cs="Times New Roman"/>
          <w:sz w:val="24"/>
          <w:szCs w:val="24"/>
        </w:rPr>
        <w:t xml:space="preserve"> Calibration shall be carried out using a Latin Hypercube simulation (LHC) to first establish the priors of the parameters, and subsequently a Monte Carlo Markov Chain (MCMC) simulation to further establish the values of the parameters. Distributions of parameters will be </w:t>
      </w:r>
      <w:r w:rsidR="00A04387">
        <w:rPr>
          <w:rFonts w:ascii="Times New Roman" w:hAnsi="Times New Roman" w:cs="Times New Roman"/>
          <w:sz w:val="24"/>
          <w:szCs w:val="24"/>
        </w:rPr>
        <w:t>used to estimate parameter</w:t>
      </w:r>
      <w:r w:rsidR="00591D43">
        <w:rPr>
          <w:rFonts w:ascii="Times New Roman" w:hAnsi="Times New Roman" w:cs="Times New Roman"/>
          <w:sz w:val="24"/>
          <w:szCs w:val="24"/>
        </w:rPr>
        <w:t xml:space="preserve"> uncertainty </w:t>
      </w:r>
      <w:r w:rsidR="00A04387">
        <w:rPr>
          <w:rFonts w:ascii="Times New Roman" w:hAnsi="Times New Roman" w:cs="Times New Roman"/>
          <w:sz w:val="24"/>
          <w:szCs w:val="24"/>
        </w:rPr>
        <w:t>for each of the models</w:t>
      </w:r>
      <w:r w:rsidR="00591D43">
        <w:rPr>
          <w:rFonts w:ascii="Times New Roman" w:hAnsi="Times New Roman" w:cs="Times New Roman"/>
          <w:sz w:val="24"/>
          <w:szCs w:val="24"/>
        </w:rPr>
        <w:t>.</w:t>
      </w:r>
      <w:r w:rsidR="009809E4">
        <w:rPr>
          <w:rFonts w:ascii="Times New Roman" w:hAnsi="Times New Roman" w:cs="Times New Roman"/>
          <w:sz w:val="24"/>
          <w:szCs w:val="24"/>
        </w:rPr>
        <w:t xml:space="preserve"> </w:t>
      </w:r>
      <w:r w:rsidR="00FF7C2E">
        <w:rPr>
          <w:rFonts w:ascii="Times New Roman" w:hAnsi="Times New Roman" w:cs="Times New Roman"/>
          <w:sz w:val="24"/>
          <w:szCs w:val="24"/>
        </w:rPr>
        <w:t>Models</w:t>
      </w:r>
      <w:r w:rsidR="009809E4">
        <w:rPr>
          <w:rFonts w:ascii="Times New Roman" w:hAnsi="Times New Roman" w:cs="Times New Roman"/>
          <w:sz w:val="24"/>
          <w:szCs w:val="24"/>
        </w:rPr>
        <w:t xml:space="preserve"> </w:t>
      </w:r>
      <w:r w:rsidR="00FF7C2E">
        <w:rPr>
          <w:rFonts w:ascii="Times New Roman" w:hAnsi="Times New Roman" w:cs="Times New Roman"/>
          <w:sz w:val="24"/>
          <w:szCs w:val="24"/>
        </w:rPr>
        <w:t xml:space="preserve">will </w:t>
      </w:r>
      <w:r w:rsidR="009809E4">
        <w:rPr>
          <w:rFonts w:ascii="Times New Roman" w:hAnsi="Times New Roman" w:cs="Times New Roman"/>
          <w:sz w:val="24"/>
          <w:szCs w:val="24"/>
        </w:rPr>
        <w:t>be evaluated using Root Mean Square Error (RMSE</w:t>
      </w:r>
      <w:proofErr w:type="gramStart"/>
      <w:r w:rsidR="009809E4">
        <w:rPr>
          <w:rFonts w:ascii="Times New Roman" w:hAnsi="Times New Roman" w:cs="Times New Roman"/>
          <w:sz w:val="24"/>
          <w:szCs w:val="24"/>
        </w:rPr>
        <w:t>)</w:t>
      </w:r>
      <w:r w:rsidR="00761FD4">
        <w:rPr>
          <w:rFonts w:ascii="Times New Roman" w:hAnsi="Times New Roman" w:cs="Times New Roman"/>
          <w:sz w:val="24"/>
          <w:szCs w:val="24"/>
        </w:rPr>
        <w:t xml:space="preserve">, </w:t>
      </w:r>
      <w:r w:rsidR="00FF7C2E">
        <w:rPr>
          <w:rFonts w:ascii="Times New Roman" w:hAnsi="Times New Roman" w:cs="Times New Roman"/>
          <w:sz w:val="24"/>
          <w:szCs w:val="24"/>
        </w:rPr>
        <w:t>and</w:t>
      </w:r>
      <w:proofErr w:type="gramEnd"/>
      <w:r w:rsidR="00FF7C2E">
        <w:rPr>
          <w:rFonts w:ascii="Times New Roman" w:hAnsi="Times New Roman" w:cs="Times New Roman"/>
          <w:sz w:val="24"/>
          <w:szCs w:val="24"/>
        </w:rPr>
        <w:t xml:space="preserve"> will be calibrated to within</w:t>
      </w:r>
      <w:r w:rsidR="00761FD4">
        <w:rPr>
          <w:rFonts w:ascii="Times New Roman" w:hAnsi="Times New Roman" w:cs="Times New Roman"/>
          <w:sz w:val="24"/>
          <w:szCs w:val="24"/>
        </w:rPr>
        <w:t xml:space="preserve"> 2 degrees Celsius RMSE for each of the five LER models</w:t>
      </w:r>
      <w:r w:rsidR="00FF7C2E">
        <w:rPr>
          <w:rFonts w:ascii="Times New Roman" w:hAnsi="Times New Roman" w:cs="Times New Roman"/>
          <w:sz w:val="24"/>
          <w:szCs w:val="24"/>
        </w:rPr>
        <w:t xml:space="preserve"> for temperature for the whole water column</w:t>
      </w:r>
      <w:r w:rsidR="00761FD4">
        <w:rPr>
          <w:rFonts w:ascii="Times New Roman" w:hAnsi="Times New Roman" w:cs="Times New Roman"/>
          <w:sz w:val="24"/>
          <w:szCs w:val="24"/>
        </w:rPr>
        <w:t xml:space="preserve">. In addition to this, evaluation will include visually </w:t>
      </w:r>
      <w:r w:rsidR="00FF7C2E">
        <w:rPr>
          <w:rFonts w:ascii="Times New Roman" w:hAnsi="Times New Roman" w:cs="Times New Roman"/>
          <w:sz w:val="24"/>
          <w:szCs w:val="24"/>
        </w:rPr>
        <w:t>comparing observed and modeled</w:t>
      </w:r>
      <w:r w:rsidR="00761FD4">
        <w:rPr>
          <w:rFonts w:ascii="Times New Roman" w:hAnsi="Times New Roman" w:cs="Times New Roman"/>
          <w:sz w:val="24"/>
          <w:szCs w:val="24"/>
        </w:rPr>
        <w:t xml:space="preserve"> stratification using a heatmap</w:t>
      </w:r>
      <w:r w:rsidR="00591D43">
        <w:rPr>
          <w:rFonts w:ascii="Times New Roman" w:hAnsi="Times New Roman" w:cs="Times New Roman"/>
          <w:sz w:val="24"/>
          <w:szCs w:val="24"/>
        </w:rPr>
        <w:t xml:space="preserve"> (</w:t>
      </w:r>
      <w:r w:rsidR="00FF7C2E">
        <w:rPr>
          <w:rFonts w:ascii="Times New Roman" w:hAnsi="Times New Roman" w:cs="Times New Roman"/>
          <w:sz w:val="24"/>
          <w:szCs w:val="24"/>
        </w:rPr>
        <w:t xml:space="preserve">e.g., </w:t>
      </w:r>
      <w:r w:rsidR="00591D43">
        <w:rPr>
          <w:rFonts w:ascii="Times New Roman" w:hAnsi="Times New Roman" w:cs="Times New Roman"/>
          <w:sz w:val="24"/>
          <w:szCs w:val="24"/>
        </w:rPr>
        <w:t xml:space="preserve">Figure </w:t>
      </w:r>
      <w:r w:rsidR="00FF7C2E">
        <w:rPr>
          <w:rFonts w:ascii="Times New Roman" w:hAnsi="Times New Roman" w:cs="Times New Roman"/>
          <w:sz w:val="24"/>
          <w:szCs w:val="24"/>
        </w:rPr>
        <w:t>2</w:t>
      </w:r>
      <w:r w:rsidR="00591D43">
        <w:rPr>
          <w:rFonts w:ascii="Times New Roman" w:hAnsi="Times New Roman" w:cs="Times New Roman"/>
          <w:sz w:val="24"/>
          <w:szCs w:val="24"/>
        </w:rPr>
        <w:t>)</w:t>
      </w:r>
    </w:p>
    <w:p w14:paraId="6422CEB2" w14:textId="171F6887" w:rsidR="00A04387" w:rsidRDefault="00A04387" w:rsidP="004D16EA">
      <w:pPr>
        <w:rPr>
          <w:rFonts w:ascii="Times New Roman" w:hAnsi="Times New Roman" w:cs="Times New Roman"/>
          <w:sz w:val="24"/>
          <w:szCs w:val="24"/>
        </w:rPr>
      </w:pPr>
    </w:p>
    <w:p w14:paraId="67C5C537" w14:textId="474F319A" w:rsidR="00A04387" w:rsidRDefault="00A04387" w:rsidP="004D16EA">
      <w:pPr>
        <w:rPr>
          <w:rFonts w:ascii="Times New Roman" w:hAnsi="Times New Roman" w:cs="Times New Roman"/>
          <w:sz w:val="24"/>
          <w:szCs w:val="24"/>
        </w:rPr>
      </w:pPr>
    </w:p>
    <w:p w14:paraId="755F4603" w14:textId="509DB2D2" w:rsidR="00E327F5" w:rsidRDefault="004D16EA" w:rsidP="004D16EA">
      <w:pPr>
        <w:rPr>
          <w:rFonts w:ascii="Times New Roman" w:hAnsi="Times New Roman" w:cs="Times New Roman"/>
          <w:i/>
          <w:iCs/>
          <w:sz w:val="24"/>
          <w:szCs w:val="24"/>
        </w:rPr>
      </w:pPr>
      <w:r>
        <w:rPr>
          <w:rFonts w:ascii="Times New Roman" w:hAnsi="Times New Roman" w:cs="Times New Roman"/>
          <w:i/>
          <w:iCs/>
          <w:sz w:val="24"/>
          <w:szCs w:val="24"/>
        </w:rPr>
        <w:t>Model Analysis</w:t>
      </w:r>
    </w:p>
    <w:p w14:paraId="742FA995" w14:textId="7B3DA182" w:rsidR="001E6DCF" w:rsidRDefault="00591D43" w:rsidP="004D16EA">
      <w:pPr>
        <w:rPr>
          <w:ins w:id="239" w:author="Wynne, Jacob" w:date="2021-05-02T12:05:00Z"/>
          <w:rFonts w:ascii="Times New Roman" w:hAnsi="Times New Roman" w:cs="Times New Roman"/>
          <w:sz w:val="24"/>
          <w:szCs w:val="24"/>
        </w:rPr>
      </w:pPr>
      <w:r>
        <w:rPr>
          <w:rFonts w:ascii="Times New Roman" w:hAnsi="Times New Roman" w:cs="Times New Roman"/>
          <w:sz w:val="24"/>
          <w:szCs w:val="24"/>
        </w:rPr>
        <w:t xml:space="preserve">The </w:t>
      </w:r>
      <w:del w:id="240" w:author="Wynne, Jacob" w:date="2021-05-02T12:00:00Z">
        <w:r w:rsidDel="00326F97">
          <w:rPr>
            <w:rFonts w:ascii="Times New Roman" w:hAnsi="Times New Roman" w:cs="Times New Roman"/>
            <w:sz w:val="24"/>
            <w:szCs w:val="24"/>
          </w:rPr>
          <w:delText xml:space="preserve">historical </w:delText>
        </w:r>
        <w:commentRangeStart w:id="241"/>
        <w:r w:rsidDel="00326F97">
          <w:rPr>
            <w:rFonts w:ascii="Times New Roman" w:hAnsi="Times New Roman" w:cs="Times New Roman"/>
            <w:sz w:val="24"/>
            <w:szCs w:val="24"/>
          </w:rPr>
          <w:delText xml:space="preserve">anomaly </w:delText>
        </w:r>
        <w:commentRangeEnd w:id="241"/>
        <w:r w:rsidR="00FF7C2E" w:rsidDel="00326F97">
          <w:rPr>
            <w:rStyle w:val="CommentReference"/>
          </w:rPr>
          <w:commentReference w:id="241"/>
        </w:r>
        <w:r w:rsidDel="00326F97">
          <w:rPr>
            <w:rFonts w:ascii="Times New Roman" w:hAnsi="Times New Roman" w:cs="Times New Roman"/>
            <w:sz w:val="24"/>
            <w:szCs w:val="24"/>
          </w:rPr>
          <w:delText xml:space="preserve">for </w:delText>
        </w:r>
        <w:r w:rsidDel="00684366">
          <w:rPr>
            <w:rFonts w:ascii="Times New Roman" w:hAnsi="Times New Roman" w:cs="Times New Roman"/>
            <w:sz w:val="24"/>
            <w:szCs w:val="24"/>
          </w:rPr>
          <w:delText>water temperature</w:delText>
        </w:r>
      </w:del>
      <w:ins w:id="242" w:author="Wynne, Jacob" w:date="2021-05-02T12:00:00Z">
        <w:r w:rsidR="00684366">
          <w:rPr>
            <w:rFonts w:ascii="Times New Roman" w:hAnsi="Times New Roman" w:cs="Times New Roman"/>
            <w:sz w:val="24"/>
            <w:szCs w:val="24"/>
          </w:rPr>
          <w:t>LER mod</w:t>
        </w:r>
      </w:ins>
      <w:ins w:id="243" w:author="Wynne, Jacob" w:date="2021-05-02T12:01:00Z">
        <w:r w:rsidR="00684366">
          <w:rPr>
            <w:rFonts w:ascii="Times New Roman" w:hAnsi="Times New Roman" w:cs="Times New Roman"/>
            <w:sz w:val="24"/>
            <w:szCs w:val="24"/>
          </w:rPr>
          <w:t>els</w:t>
        </w:r>
      </w:ins>
      <w:ins w:id="244" w:author="Wynne, Jacob" w:date="2021-05-02T11:57:00Z">
        <w:r w:rsidR="00326F97">
          <w:rPr>
            <w:rFonts w:ascii="Times New Roman" w:hAnsi="Times New Roman" w:cs="Times New Roman"/>
            <w:sz w:val="24"/>
            <w:szCs w:val="24"/>
          </w:rPr>
          <w:t xml:space="preserve"> </w:t>
        </w:r>
      </w:ins>
      <w:del w:id="245" w:author="Wynne, Jacob" w:date="2021-05-02T11:57:00Z">
        <w:r w:rsidDel="00326F97">
          <w:rPr>
            <w:rFonts w:ascii="Times New Roman" w:hAnsi="Times New Roman" w:cs="Times New Roman"/>
            <w:sz w:val="24"/>
            <w:szCs w:val="24"/>
          </w:rPr>
          <w:delText xml:space="preserve"> of the period 1986-2020 </w:delText>
        </w:r>
      </w:del>
      <w:r>
        <w:rPr>
          <w:rFonts w:ascii="Times New Roman" w:hAnsi="Times New Roman" w:cs="Times New Roman"/>
          <w:sz w:val="24"/>
          <w:szCs w:val="24"/>
        </w:rPr>
        <w:t xml:space="preserve">will be calculated </w:t>
      </w:r>
      <w:del w:id="246" w:author="Wynne, Jacob" w:date="2021-05-02T12:01:00Z">
        <w:r w:rsidR="00FF7C2E" w:rsidDel="00684366">
          <w:rPr>
            <w:rFonts w:ascii="Times New Roman" w:hAnsi="Times New Roman" w:cs="Times New Roman"/>
            <w:sz w:val="24"/>
            <w:szCs w:val="24"/>
          </w:rPr>
          <w:delText>for all models</w:delText>
        </w:r>
      </w:del>
      <w:ins w:id="247" w:author="Wynne, Jacob" w:date="2021-05-02T11:58:00Z">
        <w:r w:rsidR="00326F97">
          <w:rPr>
            <w:rFonts w:ascii="Times New Roman" w:hAnsi="Times New Roman" w:cs="Times New Roman"/>
            <w:sz w:val="24"/>
            <w:szCs w:val="24"/>
          </w:rPr>
          <w:t>by using hist</w:t>
        </w:r>
      </w:ins>
      <w:ins w:id="248" w:author="Wynne, Jacob" w:date="2021-05-02T11:59:00Z">
        <w:r w:rsidR="00326F97">
          <w:rPr>
            <w:rFonts w:ascii="Times New Roman" w:hAnsi="Times New Roman" w:cs="Times New Roman"/>
            <w:sz w:val="24"/>
            <w:szCs w:val="24"/>
          </w:rPr>
          <w:t>orical climate conditions and carbon dioxide concentration</w:t>
        </w:r>
      </w:ins>
      <w:ins w:id="249" w:author="Wynne, Jacob" w:date="2021-05-02T12:01:00Z">
        <w:r w:rsidR="00684366">
          <w:rPr>
            <w:rFonts w:ascii="Times New Roman" w:hAnsi="Times New Roman" w:cs="Times New Roman"/>
            <w:sz w:val="24"/>
            <w:szCs w:val="24"/>
          </w:rPr>
          <w:t xml:space="preserve"> </w:t>
        </w:r>
      </w:ins>
      <w:del w:id="250" w:author="Wynne, Jacob" w:date="2021-05-02T12:01:00Z">
        <w:r w:rsidR="00FF7C2E" w:rsidDel="00684366">
          <w:rPr>
            <w:rFonts w:ascii="Times New Roman" w:hAnsi="Times New Roman" w:cs="Times New Roman"/>
            <w:sz w:val="24"/>
            <w:szCs w:val="24"/>
          </w:rPr>
          <w:delText xml:space="preserve"> in </w:delText>
        </w:r>
        <w:r w:rsidDel="00684366">
          <w:rPr>
            <w:rFonts w:ascii="Times New Roman" w:hAnsi="Times New Roman" w:cs="Times New Roman"/>
            <w:sz w:val="24"/>
            <w:szCs w:val="24"/>
          </w:rPr>
          <w:delText xml:space="preserve">LER </w:delText>
        </w:r>
      </w:del>
      <w:r>
        <w:rPr>
          <w:rFonts w:ascii="Times New Roman" w:hAnsi="Times New Roman" w:cs="Times New Roman"/>
          <w:sz w:val="24"/>
          <w:szCs w:val="24"/>
        </w:rPr>
        <w:t>using calibrated parameter values</w:t>
      </w:r>
      <w:ins w:id="251" w:author="Wynne, Jacob" w:date="2021-05-02T11:57:00Z">
        <w:r w:rsidR="00326F97">
          <w:rPr>
            <w:rFonts w:ascii="Times New Roman" w:hAnsi="Times New Roman" w:cs="Times New Roman"/>
            <w:sz w:val="24"/>
            <w:szCs w:val="24"/>
          </w:rPr>
          <w:t>, propagating out to 2099</w:t>
        </w:r>
      </w:ins>
      <w:del w:id="252" w:author="Wynne, Jacob" w:date="2021-05-02T11:59:00Z">
        <w:r w:rsidDel="00326F97">
          <w:rPr>
            <w:rFonts w:ascii="Times New Roman" w:hAnsi="Times New Roman" w:cs="Times New Roman"/>
            <w:sz w:val="24"/>
            <w:szCs w:val="24"/>
          </w:rPr>
          <w:delText>.</w:delText>
        </w:r>
      </w:del>
      <w:del w:id="253" w:author="Wynne, Jacob" w:date="2021-05-02T11:58:00Z">
        <w:r w:rsidDel="00326F97">
          <w:rPr>
            <w:rFonts w:ascii="Times New Roman" w:hAnsi="Times New Roman" w:cs="Times New Roman"/>
            <w:sz w:val="24"/>
            <w:szCs w:val="24"/>
          </w:rPr>
          <w:delText xml:space="preserve"> The historical anomaly will later be used as a comparative tool for the projected anomalies created by forcing the GCMS through LER</w:delText>
        </w:r>
      </w:del>
      <w:r>
        <w:rPr>
          <w:rFonts w:ascii="Times New Roman" w:hAnsi="Times New Roman" w:cs="Times New Roman"/>
          <w:sz w:val="24"/>
          <w:szCs w:val="24"/>
        </w:rPr>
        <w:t xml:space="preserve">. </w:t>
      </w:r>
      <w:r w:rsidR="00F25BB6">
        <w:rPr>
          <w:rFonts w:ascii="Times New Roman" w:hAnsi="Times New Roman" w:cs="Times New Roman"/>
          <w:sz w:val="24"/>
          <w:szCs w:val="24"/>
        </w:rPr>
        <w:t xml:space="preserve">Once the historical </w:t>
      </w:r>
      <w:del w:id="254" w:author="Wynne, Jacob" w:date="2021-05-02T12:00:00Z">
        <w:r w:rsidR="00F25BB6" w:rsidDel="00326F97">
          <w:rPr>
            <w:rFonts w:ascii="Times New Roman" w:hAnsi="Times New Roman" w:cs="Times New Roman"/>
            <w:sz w:val="24"/>
            <w:szCs w:val="24"/>
          </w:rPr>
          <w:lastRenderedPageBreak/>
          <w:delText xml:space="preserve">anomaly </w:delText>
        </w:r>
      </w:del>
      <w:ins w:id="255" w:author="Wynne, Jacob" w:date="2021-05-02T12:00:00Z">
        <w:r w:rsidR="00326F97">
          <w:rPr>
            <w:rFonts w:ascii="Times New Roman" w:hAnsi="Times New Roman" w:cs="Times New Roman"/>
            <w:sz w:val="24"/>
            <w:szCs w:val="24"/>
          </w:rPr>
          <w:t>projection</w:t>
        </w:r>
        <w:r w:rsidR="00326F97">
          <w:rPr>
            <w:rFonts w:ascii="Times New Roman" w:hAnsi="Times New Roman" w:cs="Times New Roman"/>
            <w:sz w:val="24"/>
            <w:szCs w:val="24"/>
          </w:rPr>
          <w:t xml:space="preserve"> </w:t>
        </w:r>
      </w:ins>
      <w:r w:rsidR="00F25BB6">
        <w:rPr>
          <w:rFonts w:ascii="Times New Roman" w:hAnsi="Times New Roman" w:cs="Times New Roman"/>
          <w:sz w:val="24"/>
          <w:szCs w:val="24"/>
        </w:rPr>
        <w:t xml:space="preserve">is calculated, GCMs </w:t>
      </w:r>
      <w:ins w:id="256" w:author="Wynne, Jacob" w:date="2021-05-02T11:58:00Z">
        <w:r w:rsidR="00326F97">
          <w:rPr>
            <w:rFonts w:ascii="Times New Roman" w:hAnsi="Times New Roman" w:cs="Times New Roman"/>
            <w:sz w:val="24"/>
            <w:szCs w:val="24"/>
          </w:rPr>
          <w:t xml:space="preserve">under RCP 8.5 conditions </w:t>
        </w:r>
      </w:ins>
      <w:r w:rsidR="00F25BB6">
        <w:rPr>
          <w:rFonts w:ascii="Times New Roman" w:hAnsi="Times New Roman" w:cs="Times New Roman"/>
          <w:sz w:val="24"/>
          <w:szCs w:val="24"/>
        </w:rPr>
        <w:t xml:space="preserve">will be forced through LER up to 2099. </w:t>
      </w:r>
      <w:ins w:id="257" w:author="Wynne, Jacob" w:date="2021-05-02T12:01:00Z">
        <w:r w:rsidR="00684366">
          <w:rPr>
            <w:rFonts w:ascii="Times New Roman" w:hAnsi="Times New Roman" w:cs="Times New Roman"/>
            <w:sz w:val="24"/>
            <w:szCs w:val="24"/>
          </w:rPr>
          <w:t xml:space="preserve">Using the results of </w:t>
        </w:r>
      </w:ins>
      <w:ins w:id="258" w:author="Wynne, Jacob" w:date="2021-05-02T12:02:00Z">
        <w:r w:rsidR="00684366">
          <w:rPr>
            <w:rFonts w:ascii="Times New Roman" w:hAnsi="Times New Roman" w:cs="Times New Roman"/>
            <w:sz w:val="24"/>
            <w:szCs w:val="24"/>
          </w:rPr>
          <w:t>each projection, anomalies will be calculated by taking the difference between the “historical” projection and the RCP 8.5 projection within each GCM</w:t>
        </w:r>
      </w:ins>
      <w:ins w:id="259" w:author="Wynne, Jacob" w:date="2021-05-02T12:03:00Z">
        <w:r w:rsidR="00684366">
          <w:rPr>
            <w:rFonts w:ascii="Times New Roman" w:hAnsi="Times New Roman" w:cs="Times New Roman"/>
            <w:sz w:val="24"/>
            <w:szCs w:val="24"/>
          </w:rPr>
          <w:t>, a step that must be taken in order to compare results across GCMs</w:t>
        </w:r>
      </w:ins>
      <w:ins w:id="260" w:author="Wynne, Jacob" w:date="2021-05-02T12:02:00Z">
        <w:r w:rsidR="00684366">
          <w:rPr>
            <w:rFonts w:ascii="Times New Roman" w:hAnsi="Times New Roman" w:cs="Times New Roman"/>
            <w:sz w:val="24"/>
            <w:szCs w:val="24"/>
          </w:rPr>
          <w:t xml:space="preserve">. </w:t>
        </w:r>
      </w:ins>
      <w:r w:rsidR="00653259">
        <w:rPr>
          <w:rFonts w:ascii="Times New Roman" w:hAnsi="Times New Roman" w:cs="Times New Roman"/>
          <w:sz w:val="24"/>
          <w:szCs w:val="24"/>
        </w:rPr>
        <w:t xml:space="preserve">We will compare </w:t>
      </w:r>
      <w:del w:id="261" w:author="Wynne, Jacob" w:date="2021-05-02T12:03:00Z">
        <w:r w:rsidR="00653259" w:rsidDel="00684366">
          <w:rPr>
            <w:rFonts w:ascii="Times New Roman" w:hAnsi="Times New Roman" w:cs="Times New Roman"/>
            <w:sz w:val="24"/>
            <w:szCs w:val="24"/>
          </w:rPr>
          <w:delText xml:space="preserve">projections </w:delText>
        </w:r>
      </w:del>
      <w:ins w:id="262" w:author="Wynne, Jacob" w:date="2021-05-02T12:03:00Z">
        <w:r w:rsidR="00684366">
          <w:rPr>
            <w:rFonts w:ascii="Times New Roman" w:hAnsi="Times New Roman" w:cs="Times New Roman"/>
            <w:sz w:val="24"/>
            <w:szCs w:val="24"/>
          </w:rPr>
          <w:t>anomalies</w:t>
        </w:r>
        <w:r w:rsidR="00684366">
          <w:rPr>
            <w:rFonts w:ascii="Times New Roman" w:hAnsi="Times New Roman" w:cs="Times New Roman"/>
            <w:sz w:val="24"/>
            <w:szCs w:val="24"/>
          </w:rPr>
          <w:t xml:space="preserve"> </w:t>
        </w:r>
      </w:ins>
      <w:r w:rsidR="00653259">
        <w:rPr>
          <w:rFonts w:ascii="Times New Roman" w:hAnsi="Times New Roman" w:cs="Times New Roman"/>
          <w:sz w:val="24"/>
          <w:szCs w:val="24"/>
        </w:rPr>
        <w:t>of</w:t>
      </w:r>
      <w:r w:rsidR="00F25BB6">
        <w:rPr>
          <w:rFonts w:ascii="Times New Roman" w:hAnsi="Times New Roman" w:cs="Times New Roman"/>
          <w:sz w:val="24"/>
          <w:szCs w:val="24"/>
        </w:rPr>
        <w:t xml:space="preserve"> </w:t>
      </w:r>
      <w:r w:rsidR="00653259">
        <w:rPr>
          <w:rFonts w:ascii="Times New Roman" w:hAnsi="Times New Roman" w:cs="Times New Roman"/>
          <w:sz w:val="24"/>
          <w:szCs w:val="24"/>
        </w:rPr>
        <w:t xml:space="preserve">thermal properties, including </w:t>
      </w:r>
      <w:r w:rsidR="00F25BB6">
        <w:rPr>
          <w:rFonts w:ascii="Times New Roman" w:hAnsi="Times New Roman" w:cs="Times New Roman"/>
          <w:sz w:val="24"/>
          <w:szCs w:val="24"/>
        </w:rPr>
        <w:t>water column temperature</w:t>
      </w:r>
      <w:r w:rsidR="00653259">
        <w:rPr>
          <w:rFonts w:ascii="Times New Roman" w:hAnsi="Times New Roman" w:cs="Times New Roman"/>
          <w:sz w:val="24"/>
          <w:szCs w:val="24"/>
        </w:rPr>
        <w:t>, length of stratification, thermocline depth, thermocline strength,</w:t>
      </w:r>
      <w:r w:rsidR="00F25BB6">
        <w:rPr>
          <w:rFonts w:ascii="Times New Roman" w:hAnsi="Times New Roman" w:cs="Times New Roman"/>
          <w:sz w:val="24"/>
          <w:szCs w:val="24"/>
        </w:rPr>
        <w:t xml:space="preserve"> and ice coverage</w:t>
      </w:r>
      <w:r w:rsidR="00653259">
        <w:rPr>
          <w:rFonts w:ascii="Times New Roman" w:hAnsi="Times New Roman" w:cs="Times New Roman"/>
          <w:sz w:val="24"/>
          <w:szCs w:val="24"/>
        </w:rPr>
        <w:t xml:space="preserve"> for each of the different LER-GCM combinations, resulting in a total of </w:t>
      </w:r>
      <w:r w:rsidR="00AB5B46">
        <w:rPr>
          <w:rFonts w:ascii="Times New Roman" w:hAnsi="Times New Roman" w:cs="Times New Roman"/>
          <w:sz w:val="24"/>
          <w:szCs w:val="24"/>
        </w:rPr>
        <w:t>20</w:t>
      </w:r>
      <w:r w:rsidR="00653259">
        <w:rPr>
          <w:rFonts w:ascii="Times New Roman" w:hAnsi="Times New Roman" w:cs="Times New Roman"/>
          <w:sz w:val="24"/>
          <w:szCs w:val="24"/>
        </w:rPr>
        <w:t xml:space="preserve"> lake model outputs</w:t>
      </w:r>
      <w:ins w:id="263" w:author="Wynne, Jacob" w:date="2021-05-02T12:07:00Z">
        <w:r w:rsidR="00684366">
          <w:rPr>
            <w:rFonts w:ascii="Times New Roman" w:hAnsi="Times New Roman" w:cs="Times New Roman"/>
            <w:sz w:val="24"/>
            <w:szCs w:val="24"/>
          </w:rPr>
          <w:t xml:space="preserve"> (figure 3)</w:t>
        </w:r>
      </w:ins>
      <w:r w:rsidR="00F25BB6">
        <w:rPr>
          <w:rFonts w:ascii="Times New Roman" w:hAnsi="Times New Roman" w:cs="Times New Roman"/>
          <w:sz w:val="24"/>
          <w:szCs w:val="24"/>
        </w:rPr>
        <w:t>. These variables will be analyzed using 30-year intervals as this represents a</w:t>
      </w:r>
      <w:r w:rsidR="001E6DCF">
        <w:rPr>
          <w:rFonts w:ascii="Times New Roman" w:hAnsi="Times New Roman" w:cs="Times New Roman"/>
          <w:sz w:val="24"/>
          <w:szCs w:val="24"/>
        </w:rPr>
        <w:t xml:space="preserve"> climactic period, or a</w:t>
      </w:r>
      <w:r w:rsidR="00F25BB6">
        <w:rPr>
          <w:rFonts w:ascii="Times New Roman" w:hAnsi="Times New Roman" w:cs="Times New Roman"/>
          <w:sz w:val="24"/>
          <w:szCs w:val="24"/>
        </w:rPr>
        <w:t xml:space="preserve"> more complete and broad cycle</w:t>
      </w:r>
      <w:r w:rsidR="001E6DCF">
        <w:rPr>
          <w:rFonts w:ascii="Times New Roman" w:hAnsi="Times New Roman" w:cs="Times New Roman"/>
          <w:sz w:val="24"/>
          <w:szCs w:val="24"/>
        </w:rPr>
        <w:t xml:space="preserve"> that</w:t>
      </w:r>
      <w:r w:rsidR="00F25BB6">
        <w:rPr>
          <w:rFonts w:ascii="Times New Roman" w:hAnsi="Times New Roman" w:cs="Times New Roman"/>
          <w:sz w:val="24"/>
          <w:szCs w:val="24"/>
        </w:rPr>
        <w:t xml:space="preserve"> reduces climactic noise associated with using GCMs and the RCP scenarios. Once these metrics of interest have been calculated for each model over 30-year intervals, a comparative analysis between all LER/GCM model combinations will be carried out including </w:t>
      </w:r>
      <w:del w:id="264" w:author="Wynne, Jacob" w:date="2021-05-02T12:08:00Z">
        <w:r w:rsidR="00F25BB6" w:rsidDel="00684366">
          <w:rPr>
            <w:rFonts w:ascii="Times New Roman" w:hAnsi="Times New Roman" w:cs="Times New Roman"/>
            <w:sz w:val="24"/>
            <w:szCs w:val="24"/>
          </w:rPr>
          <w:delText xml:space="preserve">differences in the projections </w:delText>
        </w:r>
      </w:del>
      <w:ins w:id="265" w:author="Wynne, Jacob" w:date="2021-05-02T12:08:00Z">
        <w:r w:rsidR="00684366">
          <w:rPr>
            <w:rFonts w:ascii="Times New Roman" w:hAnsi="Times New Roman" w:cs="Times New Roman"/>
            <w:sz w:val="24"/>
            <w:szCs w:val="24"/>
          </w:rPr>
          <w:t xml:space="preserve">comparing the anomalies </w:t>
        </w:r>
      </w:ins>
      <w:r w:rsidR="00F25BB6">
        <w:rPr>
          <w:rFonts w:ascii="Times New Roman" w:hAnsi="Times New Roman" w:cs="Times New Roman"/>
          <w:sz w:val="24"/>
          <w:szCs w:val="24"/>
        </w:rPr>
        <w:t xml:space="preserve">of stratification time, thermocline depth, water column temperature and others. </w:t>
      </w:r>
      <w:del w:id="266" w:author="Wynne, Jacob" w:date="2021-05-02T12:08:00Z">
        <w:r w:rsidR="00F25BB6" w:rsidDel="00684366">
          <w:rPr>
            <w:rFonts w:ascii="Times New Roman" w:hAnsi="Times New Roman" w:cs="Times New Roman"/>
            <w:sz w:val="24"/>
            <w:szCs w:val="24"/>
          </w:rPr>
          <w:delText xml:space="preserve">In order to </w:delText>
        </w:r>
        <w:r w:rsidR="001E6DCF" w:rsidDel="00684366">
          <w:rPr>
            <w:rFonts w:ascii="Times New Roman" w:hAnsi="Times New Roman" w:cs="Times New Roman"/>
            <w:sz w:val="24"/>
            <w:szCs w:val="24"/>
          </w:rPr>
          <w:delText xml:space="preserve">compare between model anomalies, the difference between the projected values given the RCP scenario and a historical scenario, must be used in order to procure accurate results and differences between the models. </w:delText>
        </w:r>
      </w:del>
    </w:p>
    <w:p w14:paraId="571FE79B" w14:textId="2C6D383A" w:rsidR="00684366" w:rsidRDefault="00684366" w:rsidP="004D16EA">
      <w:pPr>
        <w:rPr>
          <w:ins w:id="267" w:author="Wynne, Jacob" w:date="2021-05-02T12:05:00Z"/>
          <w:rFonts w:ascii="Times New Roman" w:hAnsi="Times New Roman" w:cs="Times New Roman"/>
          <w:sz w:val="24"/>
          <w:szCs w:val="24"/>
        </w:rPr>
      </w:pPr>
      <w:ins w:id="268" w:author="Wynne, Jacob" w:date="2021-05-02T12:06:00Z">
        <w:r w:rsidRPr="004D16E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DEC55E" wp14:editId="30019BD1">
                  <wp:simplePos x="0" y="0"/>
                  <wp:positionH relativeFrom="column">
                    <wp:posOffset>0</wp:posOffset>
                  </wp:positionH>
                  <wp:positionV relativeFrom="paragraph">
                    <wp:posOffset>4110990</wp:posOffset>
                  </wp:positionV>
                  <wp:extent cx="2131017" cy="371959"/>
                  <wp:effectExtent l="0" t="0" r="15875" b="9525"/>
                  <wp:wrapSquare wrapText="bothSides"/>
                  <wp:docPr id="9" name="Text Box 9"/>
                  <wp:cNvGraphicFramePr/>
                  <a:graphic xmlns:a="http://schemas.openxmlformats.org/drawingml/2006/main">
                    <a:graphicData uri="http://schemas.microsoft.com/office/word/2010/wordprocessingShape">
                      <wps:wsp>
                        <wps:cNvSpPr txBox="1"/>
                        <wps:spPr>
                          <a:xfrm>
                            <a:off x="0" y="0"/>
                            <a:ext cx="2131017" cy="371959"/>
                          </a:xfrm>
                          <a:prstGeom prst="rect">
                            <a:avLst/>
                          </a:prstGeom>
                          <a:solidFill>
                            <a:schemeClr val="lt1"/>
                          </a:solidFill>
                          <a:ln w="6350">
                            <a:solidFill>
                              <a:prstClr val="black"/>
                            </a:solidFill>
                          </a:ln>
                        </wps:spPr>
                        <wps:txbx>
                          <w:txbxContent>
                            <w:p w14:paraId="548CA636" w14:textId="2F23B327" w:rsidR="00684366" w:rsidRPr="00761FD4" w:rsidRDefault="00684366" w:rsidP="00684366">
                              <w:pPr>
                                <w:rPr>
                                  <w:rFonts w:ascii="Times New Roman" w:hAnsi="Times New Roman" w:cs="Times New Roman"/>
                                  <w:sz w:val="16"/>
                                  <w:szCs w:val="16"/>
                                </w:rPr>
                              </w:pPr>
                              <w:del w:id="269" w:author="Wynne, Jacob" w:date="2021-05-02T12:06:00Z">
                                <w:r w:rsidDel="00684366">
                                  <w:rPr>
                                    <w:rFonts w:ascii="Times New Roman" w:hAnsi="Times New Roman" w:cs="Times New Roman"/>
                                    <w:sz w:val="16"/>
                                    <w:szCs w:val="16"/>
                                  </w:rPr>
                                  <w:delText>Figure 2: Thermal Profiles visualizing water column stratification in each LER model</w:delText>
                                </w:r>
                              </w:del>
                              <w:ins w:id="270" w:author="Wynne, Jacob" w:date="2021-05-02T12:06:00Z">
                                <w:r>
                                  <w:rPr>
                                    <w:rFonts w:ascii="Times New Roman" w:hAnsi="Times New Roman" w:cs="Times New Roman"/>
                                    <w:sz w:val="16"/>
                                    <w:szCs w:val="16"/>
                                  </w:rPr>
                                  <w:t>Figure 3. Scaffold</w:t>
                                </w:r>
                              </w:ins>
                              <w:ins w:id="271" w:author="Wynne, Jacob" w:date="2021-05-02T19:11:00Z">
                                <w:r w:rsidR="004C5F5D">
                                  <w:rPr>
                                    <w:rFonts w:ascii="Times New Roman" w:hAnsi="Times New Roman" w:cs="Times New Roman"/>
                                    <w:sz w:val="16"/>
                                    <w:szCs w:val="16"/>
                                  </w:rPr>
                                  <w:t xml:space="preserve"> </w:t>
                                </w:r>
                              </w:ins>
                              <w:ins w:id="272" w:author="Wynne, Jacob" w:date="2021-05-02T12:07:00Z">
                                <w:r>
                                  <w:rPr>
                                    <w:rFonts w:ascii="Times New Roman" w:hAnsi="Times New Roman" w:cs="Times New Roman"/>
                                    <w:sz w:val="16"/>
                                    <w:szCs w:val="16"/>
                                  </w:rPr>
                                  <w:t>structure visualizing the output of the RCP/GCM/LER combination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EC55E" id="Text Box 9" o:spid="_x0000_s1028" type="#_x0000_t202" style="position:absolute;margin-left:0;margin-top:323.7pt;width:167.8pt;height:2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" fillcolor="white [3201]" strokeweight=".5pt">
                  <v:textbox>
                    <w:txbxContent>
                      <w:p w14:paraId="548CA636" w14:textId="2F23B327" w:rsidR="00684366" w:rsidRPr="00761FD4" w:rsidRDefault="00684366" w:rsidP="00684366">
                        <w:pPr>
                          <w:rPr>
                            <w:rFonts w:ascii="Times New Roman" w:hAnsi="Times New Roman" w:cs="Times New Roman"/>
                            <w:sz w:val="16"/>
                            <w:szCs w:val="16"/>
                          </w:rPr>
                        </w:pPr>
                        <w:del w:id="273" w:author="Wynne, Jacob" w:date="2021-05-02T12:06:00Z">
                          <w:r w:rsidDel="00684366">
                            <w:rPr>
                              <w:rFonts w:ascii="Times New Roman" w:hAnsi="Times New Roman" w:cs="Times New Roman"/>
                              <w:sz w:val="16"/>
                              <w:szCs w:val="16"/>
                            </w:rPr>
                            <w:delText>Figure 2: Thermal Profiles visualizing water column stratification in each LER model</w:delText>
                          </w:r>
                        </w:del>
                        <w:ins w:id="274" w:author="Wynne, Jacob" w:date="2021-05-02T12:06:00Z">
                          <w:r>
                            <w:rPr>
                              <w:rFonts w:ascii="Times New Roman" w:hAnsi="Times New Roman" w:cs="Times New Roman"/>
                              <w:sz w:val="16"/>
                              <w:szCs w:val="16"/>
                            </w:rPr>
                            <w:t>Figure 3. Scaffold</w:t>
                          </w:r>
                        </w:ins>
                        <w:ins w:id="275" w:author="Wynne, Jacob" w:date="2021-05-02T19:11:00Z">
                          <w:r w:rsidR="004C5F5D">
                            <w:rPr>
                              <w:rFonts w:ascii="Times New Roman" w:hAnsi="Times New Roman" w:cs="Times New Roman"/>
                              <w:sz w:val="16"/>
                              <w:szCs w:val="16"/>
                            </w:rPr>
                            <w:t xml:space="preserve"> </w:t>
                          </w:r>
                        </w:ins>
                        <w:ins w:id="276" w:author="Wynne, Jacob" w:date="2021-05-02T12:07:00Z">
                          <w:r>
                            <w:rPr>
                              <w:rFonts w:ascii="Times New Roman" w:hAnsi="Times New Roman" w:cs="Times New Roman"/>
                              <w:sz w:val="16"/>
                              <w:szCs w:val="16"/>
                            </w:rPr>
                            <w:t>structure visualizing the output of the RCP/GCM/LER combination</w:t>
                          </w:r>
                        </w:ins>
                      </w:p>
                    </w:txbxContent>
                  </v:textbox>
                  <w10:wrap type="square"/>
                </v:shape>
              </w:pict>
            </mc:Fallback>
          </mc:AlternateContent>
        </w:r>
        <w:r>
          <w:rPr>
            <w:rFonts w:ascii="Times New Roman" w:hAnsi="Times New Roman" w:cs="Times New Roman"/>
            <w:noProof/>
            <w:sz w:val="24"/>
            <w:szCs w:val="24"/>
          </w:rPr>
          <w:drawing>
            <wp:inline distT="0" distB="0" distL="0" distR="0" wp14:anchorId="698042F2" wp14:editId="67CD2C3F">
              <wp:extent cx="5710236" cy="4039870"/>
              <wp:effectExtent l="0" t="0" r="508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0140" cy="4061026"/>
                      </a:xfrm>
                      <a:prstGeom prst="rect">
                        <a:avLst/>
                      </a:prstGeom>
                    </pic:spPr>
                  </pic:pic>
                </a:graphicData>
              </a:graphic>
            </wp:inline>
          </w:drawing>
        </w:r>
      </w:ins>
    </w:p>
    <w:p w14:paraId="152F887E" w14:textId="7D046395" w:rsidR="00684366" w:rsidRDefault="00684366" w:rsidP="004D16EA">
      <w:pPr>
        <w:rPr>
          <w:rFonts w:ascii="Times New Roman" w:hAnsi="Times New Roman" w:cs="Times New Roman"/>
          <w:sz w:val="24"/>
          <w:szCs w:val="24"/>
        </w:rPr>
      </w:pPr>
    </w:p>
    <w:p w14:paraId="6C9D0542" w14:textId="77777777" w:rsidR="00684366" w:rsidRDefault="00684366" w:rsidP="00D27FDC">
      <w:pPr>
        <w:jc w:val="center"/>
        <w:rPr>
          <w:ins w:id="277" w:author="Wynne, Jacob" w:date="2021-05-02T12:06:00Z"/>
          <w:rFonts w:ascii="Times New Roman" w:hAnsi="Times New Roman" w:cs="Times New Roman"/>
          <w:i/>
          <w:iCs/>
          <w:sz w:val="24"/>
          <w:szCs w:val="24"/>
        </w:rPr>
      </w:pPr>
    </w:p>
    <w:p w14:paraId="3477579B" w14:textId="748D5259" w:rsidR="004D16EA" w:rsidRDefault="004D16EA" w:rsidP="00D27FDC">
      <w:pPr>
        <w:jc w:val="center"/>
        <w:rPr>
          <w:rFonts w:ascii="Times New Roman" w:hAnsi="Times New Roman" w:cs="Times New Roman"/>
          <w:i/>
          <w:iCs/>
          <w:sz w:val="24"/>
          <w:szCs w:val="24"/>
        </w:rPr>
      </w:pPr>
      <w:r>
        <w:rPr>
          <w:rFonts w:ascii="Times New Roman" w:hAnsi="Times New Roman" w:cs="Times New Roman"/>
          <w:i/>
          <w:iCs/>
          <w:sz w:val="24"/>
          <w:szCs w:val="24"/>
        </w:rPr>
        <w:t xml:space="preserve">Uncertainty </w:t>
      </w:r>
      <w:r w:rsidR="00D27FDC">
        <w:rPr>
          <w:rFonts w:ascii="Times New Roman" w:hAnsi="Times New Roman" w:cs="Times New Roman"/>
          <w:i/>
          <w:iCs/>
          <w:sz w:val="24"/>
          <w:szCs w:val="24"/>
        </w:rPr>
        <w:t>partitioning</w:t>
      </w:r>
    </w:p>
    <w:p w14:paraId="0316E4AC" w14:textId="77777777" w:rsidR="00E327F5" w:rsidRDefault="00D27FDC" w:rsidP="004D16EA">
      <w:pPr>
        <w:rPr>
          <w:rFonts w:ascii="Times New Roman" w:hAnsi="Times New Roman" w:cs="Times New Roman"/>
          <w:i/>
          <w:iCs/>
          <w:sz w:val="24"/>
          <w:szCs w:val="24"/>
        </w:rPr>
      </w:pPr>
      <w:r>
        <w:rPr>
          <w:rFonts w:ascii="Times New Roman" w:hAnsi="Times New Roman" w:cs="Times New Roman"/>
          <w:i/>
          <w:iCs/>
          <w:sz w:val="24"/>
          <w:szCs w:val="24"/>
        </w:rPr>
        <w:t>Climate Model Uncertainty</w:t>
      </w:r>
    </w:p>
    <w:p w14:paraId="698C8AED" w14:textId="0AA06617" w:rsidR="00D27FDC" w:rsidRPr="00E507B1" w:rsidRDefault="00E507B1" w:rsidP="004D16EA">
      <w:pPr>
        <w:rPr>
          <w:rFonts w:ascii="Times New Roman" w:hAnsi="Times New Roman" w:cs="Times New Roman"/>
          <w:sz w:val="24"/>
          <w:szCs w:val="24"/>
        </w:rPr>
      </w:pPr>
      <w:r>
        <w:rPr>
          <w:rFonts w:ascii="Times New Roman" w:hAnsi="Times New Roman" w:cs="Times New Roman"/>
          <w:sz w:val="24"/>
          <w:szCs w:val="24"/>
        </w:rPr>
        <w:t xml:space="preserve">Climate model uncertainty will be estimated by generating projections using the 5 ISIMIP models under RCP 8.5 conditions. In order to isolate climate model uncertainty from other types </w:t>
      </w:r>
      <w:r>
        <w:rPr>
          <w:rFonts w:ascii="Times New Roman" w:hAnsi="Times New Roman" w:cs="Times New Roman"/>
          <w:sz w:val="24"/>
          <w:szCs w:val="24"/>
        </w:rPr>
        <w:lastRenderedPageBreak/>
        <w:t xml:space="preserve">of uncertainties, </w:t>
      </w:r>
      <w:r w:rsidR="007822BD">
        <w:rPr>
          <w:rFonts w:ascii="Times New Roman" w:hAnsi="Times New Roman" w:cs="Times New Roman"/>
          <w:sz w:val="24"/>
          <w:szCs w:val="24"/>
        </w:rPr>
        <w:t xml:space="preserve">parameter values will be held constant </w:t>
      </w:r>
      <w:r>
        <w:rPr>
          <w:rFonts w:ascii="Times New Roman" w:hAnsi="Times New Roman" w:cs="Times New Roman"/>
          <w:sz w:val="24"/>
          <w:szCs w:val="24"/>
        </w:rPr>
        <w:t xml:space="preserve">and process uncertainty </w:t>
      </w:r>
      <w:r w:rsidR="007822BD">
        <w:rPr>
          <w:rFonts w:ascii="Times New Roman" w:hAnsi="Times New Roman" w:cs="Times New Roman"/>
          <w:sz w:val="24"/>
          <w:szCs w:val="24"/>
        </w:rPr>
        <w:t>will</w:t>
      </w:r>
      <w:r>
        <w:rPr>
          <w:rFonts w:ascii="Times New Roman" w:hAnsi="Times New Roman" w:cs="Times New Roman"/>
          <w:sz w:val="24"/>
          <w:szCs w:val="24"/>
        </w:rPr>
        <w:t xml:space="preserve"> not </w:t>
      </w:r>
      <w:r w:rsidR="007822BD">
        <w:rPr>
          <w:rFonts w:ascii="Times New Roman" w:hAnsi="Times New Roman" w:cs="Times New Roman"/>
          <w:sz w:val="24"/>
          <w:szCs w:val="24"/>
        </w:rPr>
        <w:t xml:space="preserve">be </w:t>
      </w:r>
      <w:r>
        <w:rPr>
          <w:rFonts w:ascii="Times New Roman" w:hAnsi="Times New Roman" w:cs="Times New Roman"/>
          <w:sz w:val="24"/>
          <w:szCs w:val="24"/>
        </w:rPr>
        <w:t>propagated.</w:t>
      </w:r>
      <w:r w:rsidR="00E327F5">
        <w:rPr>
          <w:rFonts w:ascii="Times New Roman" w:hAnsi="Times New Roman" w:cs="Times New Roman"/>
          <w:sz w:val="24"/>
          <w:szCs w:val="24"/>
        </w:rPr>
        <w:t xml:space="preserve"> </w:t>
      </w:r>
      <w:ins w:id="278" w:author="Wynne, Jacob" w:date="2021-05-02T11:37:00Z">
        <w:r w:rsidR="007A236A">
          <w:rPr>
            <w:rFonts w:ascii="Times New Roman" w:hAnsi="Times New Roman" w:cs="Times New Roman"/>
            <w:sz w:val="24"/>
            <w:szCs w:val="24"/>
          </w:rPr>
          <w:t>The mean estimate of all five LER</w:t>
        </w:r>
      </w:ins>
      <w:ins w:id="279" w:author="Wynne, Jacob" w:date="2021-05-02T11:38:00Z">
        <w:r w:rsidR="007A236A">
          <w:rPr>
            <w:rFonts w:ascii="Times New Roman" w:hAnsi="Times New Roman" w:cs="Times New Roman"/>
            <w:sz w:val="24"/>
            <w:szCs w:val="24"/>
          </w:rPr>
          <w:t xml:space="preserve"> models</w:t>
        </w:r>
      </w:ins>
      <w:commentRangeStart w:id="280"/>
      <w:del w:id="281" w:author="Wynne, Jacob" w:date="2021-05-02T11:37:00Z">
        <w:r w:rsidR="00E327F5" w:rsidDel="007A236A">
          <w:rPr>
            <w:rFonts w:ascii="Times New Roman" w:hAnsi="Times New Roman" w:cs="Times New Roman"/>
            <w:sz w:val="24"/>
            <w:szCs w:val="24"/>
          </w:rPr>
          <w:delText>Only</w:delText>
        </w:r>
      </w:del>
      <w:r w:rsidR="00E327F5">
        <w:rPr>
          <w:rFonts w:ascii="Times New Roman" w:hAnsi="Times New Roman" w:cs="Times New Roman"/>
          <w:sz w:val="24"/>
          <w:szCs w:val="24"/>
        </w:rPr>
        <w:t xml:space="preserve"> </w:t>
      </w:r>
      <w:commentRangeEnd w:id="280"/>
      <w:r w:rsidR="007822BD">
        <w:rPr>
          <w:rStyle w:val="CommentReference"/>
        </w:rPr>
        <w:commentReference w:id="280"/>
      </w:r>
      <w:r w:rsidR="00AB5B46">
        <w:rPr>
          <w:rFonts w:ascii="Times New Roman" w:hAnsi="Times New Roman" w:cs="Times New Roman"/>
          <w:sz w:val="24"/>
          <w:szCs w:val="24"/>
        </w:rPr>
        <w:t xml:space="preserve"> </w:t>
      </w:r>
      <w:del w:id="282" w:author="Wynne, Jacob" w:date="2021-05-02T11:38:00Z">
        <w:r w:rsidR="00AB5B46" w:rsidDel="007A236A">
          <w:rPr>
            <w:rFonts w:ascii="Times New Roman" w:hAnsi="Times New Roman" w:cs="Times New Roman"/>
            <w:sz w:val="24"/>
            <w:szCs w:val="24"/>
          </w:rPr>
          <w:delText>1</w:delText>
        </w:r>
        <w:r w:rsidR="00E327F5" w:rsidDel="007A236A">
          <w:rPr>
            <w:rFonts w:ascii="Times New Roman" w:hAnsi="Times New Roman" w:cs="Times New Roman"/>
            <w:sz w:val="24"/>
            <w:szCs w:val="24"/>
          </w:rPr>
          <w:delText xml:space="preserve">one of 5 LER models </w:delText>
        </w:r>
      </w:del>
      <w:r w:rsidR="00E327F5">
        <w:rPr>
          <w:rFonts w:ascii="Times New Roman" w:hAnsi="Times New Roman" w:cs="Times New Roman"/>
          <w:sz w:val="24"/>
          <w:szCs w:val="24"/>
        </w:rPr>
        <w:t xml:space="preserve">will be used </w:t>
      </w:r>
      <w:del w:id="283" w:author="Wynne, Jacob" w:date="2021-05-02T11:38:00Z">
        <w:r w:rsidR="00E327F5" w:rsidDel="007A236A">
          <w:rPr>
            <w:rFonts w:ascii="Times New Roman" w:hAnsi="Times New Roman" w:cs="Times New Roman"/>
            <w:sz w:val="24"/>
            <w:szCs w:val="24"/>
          </w:rPr>
          <w:delText xml:space="preserve">as well </w:delText>
        </w:r>
      </w:del>
      <w:r w:rsidR="00E327F5">
        <w:rPr>
          <w:rFonts w:ascii="Times New Roman" w:hAnsi="Times New Roman" w:cs="Times New Roman"/>
          <w:sz w:val="24"/>
          <w:szCs w:val="24"/>
        </w:rPr>
        <w:t>to avoid uncertainty between ecosystem models.</w:t>
      </w:r>
      <w:r>
        <w:rPr>
          <w:rFonts w:ascii="Times New Roman" w:hAnsi="Times New Roman" w:cs="Times New Roman"/>
          <w:sz w:val="24"/>
          <w:szCs w:val="24"/>
        </w:rPr>
        <w:t xml:space="preserve"> Each climate model will be assumed to be equally likely, with the metric of uncertainty being defined as the width of the 95% quantile interval of percent change in total temperature between 2010 and 2099.</w:t>
      </w:r>
      <w:r>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productivity","type":"article-journal","volume":"28"},"uris":["http://www.mendeley.com/documents/?uuid=a1feb6d9-0934-3db3-8e5d-7eb7d7e4c75d"]}],"mendeley":{"formattedCitation":"(Thomas et al., 2018)","plainTextFormattedCitation":"(Thomas et al., 2018)","previouslyFormattedCitation":"&lt;sup&gt;5&lt;/sup&gt;"},"properties":{"noteIndex":0},"schema":"https://github.com/citation-style-language/schema/raw/master/csl-citation.json"}</w:instrText>
      </w:r>
      <w:r>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(Thomas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503A51" w14:textId="75FAA9C4" w:rsidR="00E327F5" w:rsidRDefault="007822BD" w:rsidP="004D16EA">
      <w:pPr>
        <w:rPr>
          <w:rFonts w:ascii="Times New Roman" w:hAnsi="Times New Roman" w:cs="Times New Roman"/>
          <w:i/>
          <w:iCs/>
          <w:sz w:val="24"/>
          <w:szCs w:val="24"/>
        </w:rPr>
      </w:pPr>
      <w:commentRangeStart w:id="284"/>
      <w:r>
        <w:rPr>
          <w:rFonts w:ascii="Times New Roman" w:hAnsi="Times New Roman" w:cs="Times New Roman"/>
          <w:i/>
          <w:iCs/>
          <w:sz w:val="24"/>
          <w:szCs w:val="24"/>
        </w:rPr>
        <w:t xml:space="preserve">Lake </w:t>
      </w:r>
      <w:r w:rsidR="00E507B1">
        <w:rPr>
          <w:rFonts w:ascii="Times New Roman" w:hAnsi="Times New Roman" w:cs="Times New Roman"/>
          <w:i/>
          <w:iCs/>
          <w:sz w:val="24"/>
          <w:szCs w:val="24"/>
        </w:rPr>
        <w:t xml:space="preserve">Ecosystem </w:t>
      </w:r>
      <w:commentRangeEnd w:id="284"/>
      <w:r>
        <w:rPr>
          <w:rStyle w:val="CommentReference"/>
        </w:rPr>
        <w:commentReference w:id="284"/>
      </w:r>
      <w:r w:rsidR="00E507B1">
        <w:rPr>
          <w:rFonts w:ascii="Times New Roman" w:hAnsi="Times New Roman" w:cs="Times New Roman"/>
          <w:i/>
          <w:iCs/>
          <w:sz w:val="24"/>
          <w:szCs w:val="24"/>
        </w:rPr>
        <w:t>Model Uncertainty</w:t>
      </w:r>
    </w:p>
    <w:p w14:paraId="1FE63059" w14:textId="66EF447D" w:rsidR="00E507B1" w:rsidRPr="00E507B1" w:rsidRDefault="00AB5B46" w:rsidP="004D16EA">
      <w:pPr>
        <w:rPr>
          <w:rFonts w:ascii="Times New Roman" w:hAnsi="Times New Roman" w:cs="Times New Roman"/>
          <w:sz w:val="24"/>
          <w:szCs w:val="24"/>
        </w:rPr>
      </w:pPr>
      <w:r>
        <w:rPr>
          <w:rFonts w:ascii="Times New Roman" w:hAnsi="Times New Roman" w:cs="Times New Roman"/>
          <w:sz w:val="24"/>
          <w:szCs w:val="24"/>
        </w:rPr>
        <w:t>Lake</w:t>
      </w:r>
      <w:r w:rsidR="00E507B1">
        <w:rPr>
          <w:rFonts w:ascii="Times New Roman" w:hAnsi="Times New Roman" w:cs="Times New Roman"/>
          <w:i/>
          <w:iCs/>
          <w:sz w:val="24"/>
          <w:szCs w:val="24"/>
        </w:rPr>
        <w:t xml:space="preserve"> </w:t>
      </w:r>
      <w:r w:rsidR="00E507B1">
        <w:rPr>
          <w:rFonts w:ascii="Times New Roman" w:hAnsi="Times New Roman" w:cs="Times New Roman"/>
          <w:sz w:val="24"/>
          <w:szCs w:val="24"/>
        </w:rPr>
        <w:t xml:space="preserve">Ecosystem model </w:t>
      </w:r>
      <w:r w:rsidR="00E327F5">
        <w:rPr>
          <w:rFonts w:ascii="Times New Roman" w:hAnsi="Times New Roman" w:cs="Times New Roman"/>
          <w:sz w:val="24"/>
          <w:szCs w:val="24"/>
        </w:rPr>
        <w:t>uncertainty will be estimated by</w:t>
      </w:r>
      <w:r w:rsidR="00A91F27">
        <w:rPr>
          <w:rFonts w:ascii="Times New Roman" w:hAnsi="Times New Roman" w:cs="Times New Roman"/>
          <w:sz w:val="24"/>
          <w:szCs w:val="24"/>
        </w:rPr>
        <w:t xml:space="preserve"> generating projections across all 5 LER models from</w:t>
      </w:r>
      <w:ins w:id="285" w:author="Wynne, Jacob" w:date="2021-05-02T11:35:00Z">
        <w:r w:rsidR="007A236A">
          <w:rPr>
            <w:rFonts w:ascii="Times New Roman" w:hAnsi="Times New Roman" w:cs="Times New Roman"/>
            <w:sz w:val="24"/>
            <w:szCs w:val="24"/>
          </w:rPr>
          <w:t xml:space="preserve"> all 4</w:t>
        </w:r>
      </w:ins>
      <w:commentRangeStart w:id="286"/>
      <w:del w:id="287" w:author="Wynne, Jacob" w:date="2021-05-02T11:35:00Z">
        <w:r w:rsidR="00A91F27" w:rsidDel="007A236A">
          <w:rPr>
            <w:rFonts w:ascii="Times New Roman" w:hAnsi="Times New Roman" w:cs="Times New Roman"/>
            <w:sz w:val="24"/>
            <w:szCs w:val="24"/>
          </w:rPr>
          <w:delText xml:space="preserve"> 1</w:delText>
        </w:r>
      </w:del>
      <w:r w:rsidR="00A91F27">
        <w:rPr>
          <w:rFonts w:ascii="Times New Roman" w:hAnsi="Times New Roman" w:cs="Times New Roman"/>
          <w:sz w:val="24"/>
          <w:szCs w:val="24"/>
        </w:rPr>
        <w:t xml:space="preserve"> </w:t>
      </w:r>
      <w:commentRangeEnd w:id="286"/>
      <w:r w:rsidR="007822BD">
        <w:rPr>
          <w:rStyle w:val="CommentReference"/>
        </w:rPr>
        <w:commentReference w:id="286"/>
      </w:r>
      <w:r w:rsidR="007822BD">
        <w:rPr>
          <w:rFonts w:ascii="Times New Roman" w:hAnsi="Times New Roman" w:cs="Times New Roman"/>
          <w:sz w:val="24"/>
          <w:szCs w:val="24"/>
        </w:rPr>
        <w:t xml:space="preserve">GCM </w:t>
      </w:r>
      <w:r w:rsidR="00A91F27">
        <w:rPr>
          <w:rFonts w:ascii="Times New Roman" w:hAnsi="Times New Roman" w:cs="Times New Roman"/>
          <w:sz w:val="24"/>
          <w:szCs w:val="24"/>
        </w:rPr>
        <w:t>model</w:t>
      </w:r>
      <w:ins w:id="288" w:author="Wynne, Jacob" w:date="2021-05-02T11:35:00Z">
        <w:r w:rsidR="007A236A">
          <w:rPr>
            <w:rFonts w:ascii="Times New Roman" w:hAnsi="Times New Roman" w:cs="Times New Roman"/>
            <w:sz w:val="24"/>
            <w:szCs w:val="24"/>
          </w:rPr>
          <w:t>s</w:t>
        </w:r>
      </w:ins>
      <w:r w:rsidR="00A91F27">
        <w:rPr>
          <w:rFonts w:ascii="Times New Roman" w:hAnsi="Times New Roman" w:cs="Times New Roman"/>
          <w:sz w:val="24"/>
          <w:szCs w:val="24"/>
        </w:rPr>
        <w:t xml:space="preserve"> under RCP 8.5 conditions. In order to isolate ecosystem uncertainty from other types of uncertainties, median parameter values are taken from MCMC parameter calibration chains and process uncertainty is not propagated. </w:t>
      </w:r>
      <w:del w:id="289" w:author="Wynne, Jacob" w:date="2021-05-02T11:36:00Z">
        <w:r w:rsidR="00A91F27" w:rsidDel="007A236A">
          <w:rPr>
            <w:rFonts w:ascii="Times New Roman" w:hAnsi="Times New Roman" w:cs="Times New Roman"/>
            <w:sz w:val="24"/>
            <w:szCs w:val="24"/>
          </w:rPr>
          <w:delText>Only 1 of 5</w:delText>
        </w:r>
      </w:del>
      <w:ins w:id="290" w:author="Wynne, Jacob" w:date="2021-05-02T11:36:00Z">
        <w:r w:rsidR="007A236A">
          <w:rPr>
            <w:rFonts w:ascii="Times New Roman" w:hAnsi="Times New Roman" w:cs="Times New Roman"/>
            <w:sz w:val="24"/>
            <w:szCs w:val="24"/>
          </w:rPr>
          <w:t>The mean of the four</w:t>
        </w:r>
      </w:ins>
      <w:r w:rsidR="00A91F27">
        <w:rPr>
          <w:rFonts w:ascii="Times New Roman" w:hAnsi="Times New Roman" w:cs="Times New Roman"/>
          <w:sz w:val="24"/>
          <w:szCs w:val="24"/>
        </w:rPr>
        <w:t xml:space="preserve"> ISIMIP models will be </w:t>
      </w:r>
      <w:del w:id="291" w:author="Wynne, Jacob" w:date="2021-05-02T11:36:00Z">
        <w:r w:rsidR="00A91F27" w:rsidDel="007A236A">
          <w:rPr>
            <w:rFonts w:ascii="Times New Roman" w:hAnsi="Times New Roman" w:cs="Times New Roman"/>
            <w:sz w:val="24"/>
            <w:szCs w:val="24"/>
          </w:rPr>
          <w:delText xml:space="preserve">run </w:delText>
        </w:r>
      </w:del>
      <w:ins w:id="292" w:author="Wynne, Jacob" w:date="2021-05-02T11:36:00Z">
        <w:r w:rsidR="007A236A">
          <w:rPr>
            <w:rFonts w:ascii="Times New Roman" w:hAnsi="Times New Roman" w:cs="Times New Roman"/>
            <w:sz w:val="24"/>
            <w:szCs w:val="24"/>
          </w:rPr>
          <w:t>used across LER models</w:t>
        </w:r>
        <w:r w:rsidR="007A236A">
          <w:rPr>
            <w:rFonts w:ascii="Times New Roman" w:hAnsi="Times New Roman" w:cs="Times New Roman"/>
            <w:sz w:val="24"/>
            <w:szCs w:val="24"/>
          </w:rPr>
          <w:t xml:space="preserve"> </w:t>
        </w:r>
      </w:ins>
      <w:r w:rsidR="00A91F27">
        <w:rPr>
          <w:rFonts w:ascii="Times New Roman" w:hAnsi="Times New Roman" w:cs="Times New Roman"/>
          <w:sz w:val="24"/>
          <w:szCs w:val="24"/>
        </w:rPr>
        <w:t xml:space="preserve">in order to avoid uncertainty between climate models. Each ecosystem model will be assumed to be equally likely, with the metric of uncertainty being defined as the width of the 95% quantile interval of percent change in total temperature between 2010 and 2099. </w:t>
      </w:r>
    </w:p>
    <w:p w14:paraId="160306CB" w14:textId="77777777" w:rsidR="00E327F5" w:rsidRDefault="0026507A" w:rsidP="004D16EA">
      <w:pPr>
        <w:rPr>
          <w:rFonts w:ascii="Times New Roman" w:hAnsi="Times New Roman" w:cs="Times New Roman"/>
          <w:i/>
          <w:iCs/>
          <w:sz w:val="24"/>
          <w:szCs w:val="24"/>
        </w:rPr>
      </w:pPr>
      <w:commentRangeStart w:id="293"/>
      <w:commentRangeStart w:id="294"/>
      <w:r>
        <w:rPr>
          <w:rFonts w:ascii="Times New Roman" w:hAnsi="Times New Roman" w:cs="Times New Roman"/>
          <w:i/>
          <w:iCs/>
          <w:sz w:val="24"/>
          <w:szCs w:val="24"/>
        </w:rPr>
        <w:t xml:space="preserve">Parameter </w:t>
      </w:r>
      <w:commentRangeEnd w:id="293"/>
      <w:r w:rsidR="007822BD">
        <w:rPr>
          <w:rStyle w:val="CommentReference"/>
        </w:rPr>
        <w:commentReference w:id="293"/>
      </w:r>
      <w:commentRangeEnd w:id="294"/>
      <w:r w:rsidR="00932109">
        <w:rPr>
          <w:rStyle w:val="CommentReference"/>
        </w:rPr>
        <w:commentReference w:id="294"/>
      </w:r>
      <w:r>
        <w:rPr>
          <w:rFonts w:ascii="Times New Roman" w:hAnsi="Times New Roman" w:cs="Times New Roman"/>
          <w:i/>
          <w:iCs/>
          <w:sz w:val="24"/>
          <w:szCs w:val="24"/>
        </w:rPr>
        <w:t>Uncertainty</w:t>
      </w:r>
    </w:p>
    <w:p w14:paraId="6B0F289F" w14:textId="787A94DC" w:rsidR="0026507A" w:rsidRPr="00E327F5" w:rsidRDefault="0026507A" w:rsidP="004D16EA">
      <w:pPr>
        <w:rPr>
          <w:rFonts w:ascii="Times New Roman" w:hAnsi="Times New Roman" w:cs="Times New Roman"/>
          <w:sz w:val="24"/>
          <w:szCs w:val="24"/>
        </w:rPr>
      </w:pPr>
      <w:r>
        <w:rPr>
          <w:rFonts w:ascii="Times New Roman" w:hAnsi="Times New Roman" w:cs="Times New Roman"/>
          <w:i/>
          <w:iCs/>
          <w:sz w:val="24"/>
          <w:szCs w:val="24"/>
        </w:rPr>
        <w:t xml:space="preserve"> </w:t>
      </w:r>
      <w:r w:rsidR="00E327F5">
        <w:rPr>
          <w:rFonts w:ascii="Times New Roman" w:hAnsi="Times New Roman" w:cs="Times New Roman"/>
          <w:sz w:val="24"/>
          <w:szCs w:val="24"/>
        </w:rPr>
        <w:t>Parameter uncertainty will be estimated by sampling from the posterior distributions of the calibrated parameter sets. Using the sampled parameter sets, an ensemble will be constructed of 100 simulations from 2010-2099. To avoid interactions between parameter uncertainty and the other types of uncertainty, ensembles will be generated for each of the climate models and each of the ecosystem models. Parameter uncertainty will be calculated by taking the average uncertainty from each of these runs. Parameter uncertainty will be defined as the 95% quantile interval from the ensemble members averaged across the climate and ecosystem models.</w:t>
      </w:r>
      <w:r w:rsidR="00E327F5">
        <w:rPr>
          <w:rFonts w:ascii="Times New Roman" w:hAnsi="Times New Roman" w:cs="Times New Roman"/>
          <w:sz w:val="24"/>
          <w:szCs w:val="24"/>
        </w:rPr>
        <w:fldChar w:fldCharType="begin" w:fldLock="1"/>
      </w:r>
      <w:r w:rsidR="00582D01">
        <w:rPr>
          <w:rFonts w:ascii="Times New Roman" w:hAnsi="Times New Roman" w:cs="Times New Roman"/>
          <w:sz w:val="24"/>
          <w:szCs w:val="24"/>
        </w:rPr>
        <w:instrText>ADDIN CSL_CITATION {"citationItems":[{"id":"ITEM-1","itemData":{"DOI":"10.1002/eap.1761","ISSN":"10510761","abstract":"Ecological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Applications","id":"ITEM-1","issue":"6","issued":{"date-parts":[["2018","9","1"]]},"page":"1503-1519","publisher":"Ecological Society of America","title":"A mid-century ecological forecast with partitioned uncertainty predicts increases in loblolly pine forest productivity","type":"article-journal","volume":"28"},"uris":["http://www.mendeley.com/documents/?uuid=a1feb6d9-0934-3db3-8e5d-7eb7d7e4c75d"]}],"mendeley":{"formattedCitation":"(Thomas et al., 2018)","plainTextFormattedCitation":"(Thomas et al., 2018)","previouslyFormattedCitation":"&lt;sup&gt;5&lt;/sup&gt;"},"properties":{"noteIndex":0},"schema":"https://github.com/citation-style-language/schema/raw/master/csl-citation.json"}</w:instrText>
      </w:r>
      <w:r w:rsidR="00E327F5">
        <w:rPr>
          <w:rFonts w:ascii="Times New Roman" w:hAnsi="Times New Roman" w:cs="Times New Roman"/>
          <w:sz w:val="24"/>
          <w:szCs w:val="24"/>
        </w:rPr>
        <w:fldChar w:fldCharType="separate"/>
      </w:r>
      <w:r w:rsidR="00582D01" w:rsidRPr="00582D01">
        <w:rPr>
          <w:rFonts w:ascii="Times New Roman" w:hAnsi="Times New Roman" w:cs="Times New Roman"/>
          <w:noProof/>
          <w:sz w:val="24"/>
          <w:szCs w:val="24"/>
        </w:rPr>
        <w:t>(Thomas et al., 2018)</w:t>
      </w:r>
      <w:r w:rsidR="00E327F5">
        <w:rPr>
          <w:rFonts w:ascii="Times New Roman" w:hAnsi="Times New Roman" w:cs="Times New Roman"/>
          <w:sz w:val="24"/>
          <w:szCs w:val="24"/>
        </w:rPr>
        <w:fldChar w:fldCharType="end"/>
      </w:r>
      <w:r w:rsidR="00E327F5">
        <w:rPr>
          <w:rFonts w:ascii="Times New Roman" w:hAnsi="Times New Roman" w:cs="Times New Roman"/>
          <w:sz w:val="24"/>
          <w:szCs w:val="24"/>
        </w:rPr>
        <w:t xml:space="preserve"> </w:t>
      </w:r>
    </w:p>
    <w:p w14:paraId="0A512881" w14:textId="6ECDE16C"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Ecosystem Model Process Uncertainty</w:t>
      </w:r>
    </w:p>
    <w:p w14:paraId="6B4DE5C4" w14:textId="076EB188" w:rsidR="00E327F5" w:rsidRPr="00E327F5" w:rsidRDefault="00966C39" w:rsidP="004D16EA">
      <w:pPr>
        <w:rPr>
          <w:rFonts w:ascii="Times New Roman" w:hAnsi="Times New Roman" w:cs="Times New Roman"/>
          <w:sz w:val="24"/>
          <w:szCs w:val="24"/>
        </w:rPr>
      </w:pPr>
      <w:r>
        <w:rPr>
          <w:rFonts w:ascii="Times New Roman" w:hAnsi="Times New Roman" w:cs="Times New Roman"/>
          <w:sz w:val="24"/>
          <w:szCs w:val="24"/>
        </w:rPr>
        <w:t>Ecosystem model process uncertainty will be calculated by using a state-space data assimilation technique using sampled water temperature vales from a normal distribution at the end of a timestep and using the values to simulate the subsequent timestep. 100 ensemble models will then be calculated from 2010-2099</w:t>
      </w:r>
      <w:r w:rsidR="00A91F27">
        <w:rPr>
          <w:rFonts w:ascii="Times New Roman" w:hAnsi="Times New Roman" w:cs="Times New Roman"/>
          <w:sz w:val="24"/>
          <w:szCs w:val="24"/>
        </w:rPr>
        <w:t xml:space="preserve"> using median parameter values and generating all GCM/LER combinations. In this case, ecosystem model process uncertainty will be defined as the 95% quantile interval from the ensemble members averaged across GCM/LER combinations. </w:t>
      </w:r>
    </w:p>
    <w:p w14:paraId="11DDF95E" w14:textId="16C05757" w:rsidR="0026507A" w:rsidRDefault="0026507A" w:rsidP="004D16EA">
      <w:pPr>
        <w:rPr>
          <w:rFonts w:ascii="Times New Roman" w:hAnsi="Times New Roman" w:cs="Times New Roman"/>
          <w:i/>
          <w:iCs/>
          <w:sz w:val="24"/>
          <w:szCs w:val="24"/>
        </w:rPr>
      </w:pPr>
      <w:r>
        <w:rPr>
          <w:rFonts w:ascii="Times New Roman" w:hAnsi="Times New Roman" w:cs="Times New Roman"/>
          <w:i/>
          <w:iCs/>
          <w:sz w:val="24"/>
          <w:szCs w:val="24"/>
        </w:rPr>
        <w:t xml:space="preserve">Total Forecast Uncertainty: </w:t>
      </w:r>
    </w:p>
    <w:p w14:paraId="6BE350F6" w14:textId="0C93F339" w:rsidR="00966C39" w:rsidRPr="00966C39" w:rsidRDefault="00966C39" w:rsidP="004D16EA">
      <w:pPr>
        <w:rPr>
          <w:rFonts w:ascii="Times New Roman" w:hAnsi="Times New Roman" w:cs="Times New Roman"/>
          <w:sz w:val="24"/>
          <w:szCs w:val="24"/>
        </w:rPr>
      </w:pPr>
      <w:r>
        <w:rPr>
          <w:rFonts w:ascii="Times New Roman" w:hAnsi="Times New Roman" w:cs="Times New Roman"/>
          <w:sz w:val="24"/>
          <w:szCs w:val="24"/>
        </w:rPr>
        <w:t xml:space="preserve">Total forecast uncertainty is calculated by simultaneously propagating uncertainty from the climate model uncertainty, ecosystem model uncertainty, parameter uncertainty and ecosystem model process uncertainty. Assuming that each model is equally likely, simulations from each model will be combined into a single distribution. The metric of uncertainty will be defined as the width of the 95% quantile interval from the projected output.  </w:t>
      </w:r>
    </w:p>
    <w:p w14:paraId="1C566B4F" w14:textId="24FEA8EF" w:rsidR="00C33BC4" w:rsidRPr="007F225F" w:rsidRDefault="007822BD" w:rsidP="00C33BC4">
      <w:pPr>
        <w:pStyle w:val="Heading2"/>
        <w:rPr>
          <w:rFonts w:ascii="Times New Roman" w:hAnsi="Times New Roman" w:cs="Times New Roman"/>
        </w:rPr>
      </w:pPr>
      <w:commentRangeStart w:id="295"/>
      <w:commentRangeEnd w:id="295"/>
      <w:r>
        <w:rPr>
          <w:rStyle w:val="CommentReference"/>
        </w:rPr>
        <w:lastRenderedPageBreak/>
        <w:commentReference w:id="295"/>
      </w:r>
      <w:r w:rsidR="000B3E7C" w:rsidRPr="007F225F">
        <w:rPr>
          <w:rFonts w:ascii="Times New Roman" w:hAnsi="Times New Roman" w:cs="Times New Roman"/>
        </w:rPr>
        <w:t>Implications</w:t>
      </w:r>
    </w:p>
    <w:p w14:paraId="71661ED4" w14:textId="58A39E95" w:rsidR="00AB5B46" w:rsidRDefault="00C33BC4" w:rsidP="00591D43">
      <w:pPr>
        <w:ind w:firstLine="360"/>
        <w:rPr>
          <w:rFonts w:ascii="Times New Roman" w:hAnsi="Times New Roman" w:cs="Times New Roman"/>
          <w:sz w:val="24"/>
          <w:szCs w:val="24"/>
        </w:rPr>
      </w:pPr>
      <w:r w:rsidRPr="007F225F">
        <w:rPr>
          <w:rFonts w:ascii="Times New Roman" w:hAnsi="Times New Roman" w:cs="Times New Roman"/>
          <w:sz w:val="24"/>
          <w:szCs w:val="24"/>
        </w:rPr>
        <w:t xml:space="preserve">This project will be multifaceted in its outcomes: first, the outputs of the </w:t>
      </w:r>
      <w:proofErr w:type="spellStart"/>
      <w:r w:rsidRPr="007F225F">
        <w:rPr>
          <w:rFonts w:ascii="Times New Roman" w:hAnsi="Times New Roman" w:cs="Times New Roman"/>
          <w:sz w:val="24"/>
          <w:szCs w:val="24"/>
        </w:rPr>
        <w:t>LakeEnsemblR</w:t>
      </w:r>
      <w:proofErr w:type="spellEnd"/>
      <w:r w:rsidRPr="007F225F">
        <w:rPr>
          <w:rFonts w:ascii="Times New Roman" w:hAnsi="Times New Roman" w:cs="Times New Roman"/>
          <w:sz w:val="24"/>
          <w:szCs w:val="24"/>
        </w:rPr>
        <w:t xml:space="preserve"> models will give insight into the future of Lake Sunapee given certain climate conditions. This will provide desired insights to managers and homeowners residing at Lake Sunapee, 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model uncertainty is coming from (e.g., model parameters, driver data). Because this project contains multiple models for both climate projections and lake water quality response, the ability to compare an ensemble of predictions is possible and extremely useful. These insights will be relevant to researchers and modelers carrying out similar climate change impact studies in order to mitigate future negative impacts on lake water quality.</w:t>
      </w:r>
    </w:p>
    <w:p w14:paraId="5F1428D0" w14:textId="0DBC960C" w:rsidR="00AB5B46" w:rsidRDefault="00AB5B46" w:rsidP="00591D43">
      <w:pPr>
        <w:ind w:firstLine="360"/>
        <w:rPr>
          <w:rFonts w:ascii="Times New Roman" w:hAnsi="Times New Roman" w:cs="Times New Roman"/>
          <w:sz w:val="24"/>
          <w:szCs w:val="24"/>
        </w:rPr>
      </w:pPr>
    </w:p>
    <w:p w14:paraId="16D50974" w14:textId="5C5D4558" w:rsidR="00AB5B46" w:rsidRDefault="00AB5B46" w:rsidP="00591D43">
      <w:pPr>
        <w:ind w:firstLine="360"/>
        <w:rPr>
          <w:rFonts w:ascii="Times New Roman" w:hAnsi="Times New Roman" w:cs="Times New Roman"/>
          <w:sz w:val="24"/>
          <w:szCs w:val="24"/>
        </w:rPr>
      </w:pPr>
    </w:p>
    <w:p w14:paraId="3272DAC4" w14:textId="7B3F6199" w:rsidR="00C33BC4" w:rsidRPr="007F225F" w:rsidRDefault="00C33BC4" w:rsidP="007A236A">
      <w:pPr>
        <w:ind w:firstLine="360"/>
        <w:rPr>
          <w:rFonts w:ascii="Times New Roman" w:hAnsi="Times New Roman" w:cs="Times New Roman"/>
        </w:rPr>
      </w:pPr>
    </w:p>
    <w:p w14:paraId="499026F6" w14:textId="38019327" w:rsidR="00C33BC4" w:rsidRPr="007F225F" w:rsidRDefault="00C33BC4" w:rsidP="00C33BC4">
      <w:pPr>
        <w:pStyle w:val="Heading2"/>
        <w:rPr>
          <w:rFonts w:ascii="Times New Roman" w:hAnsi="Times New Roman" w:cs="Times New Roman"/>
        </w:rPr>
      </w:pPr>
      <w:r w:rsidRPr="007F225F">
        <w:rPr>
          <w:rFonts w:ascii="Times New Roman" w:hAnsi="Times New Roman" w:cs="Times New Roman"/>
        </w:rPr>
        <w:t>References</w:t>
      </w:r>
    </w:p>
    <w:p w14:paraId="51CD5929" w14:textId="38415B05" w:rsidR="00582D01" w:rsidRPr="00582D01" w:rsidRDefault="00942497" w:rsidP="00582D01">
      <w:pPr>
        <w:widowControl w:val="0"/>
        <w:autoSpaceDE w:val="0"/>
        <w:autoSpaceDN w:val="0"/>
        <w:adjustRightInd w:val="0"/>
        <w:spacing w:line="240" w:lineRule="auto"/>
        <w:ind w:left="480" w:hanging="480"/>
        <w:rPr>
          <w:rFonts w:ascii="Times New Roman" w:hAnsi="Times New Roman" w:cs="Times New Roman"/>
          <w:noProof/>
          <w:sz w:val="24"/>
        </w:rPr>
      </w:pPr>
      <w:r w:rsidRPr="007F225F">
        <w:rPr>
          <w:rFonts w:ascii="Times New Roman" w:hAnsi="Times New Roman" w:cs="Times New Roman"/>
          <w:b/>
          <w:bCs/>
          <w:sz w:val="24"/>
          <w:szCs w:val="24"/>
        </w:rPr>
        <w:fldChar w:fldCharType="begin" w:fldLock="1"/>
      </w:r>
      <w:r w:rsidRPr="007F225F">
        <w:rPr>
          <w:rFonts w:ascii="Times New Roman" w:hAnsi="Times New Roman" w:cs="Times New Roman"/>
          <w:b/>
          <w:bCs/>
          <w:sz w:val="24"/>
          <w:szCs w:val="24"/>
        </w:rPr>
        <w:instrText xml:space="preserve">ADDIN Mendeley Bibliography CSL_BIBLIOGRAPHY </w:instrText>
      </w:r>
      <w:r w:rsidRPr="007F225F">
        <w:rPr>
          <w:rFonts w:ascii="Times New Roman" w:hAnsi="Times New Roman" w:cs="Times New Roman"/>
          <w:b/>
          <w:bCs/>
          <w:sz w:val="24"/>
          <w:szCs w:val="24"/>
        </w:rPr>
        <w:fldChar w:fldCharType="separate"/>
      </w:r>
      <w:r w:rsidR="00582D01" w:rsidRPr="00582D01">
        <w:rPr>
          <w:rFonts w:ascii="Times New Roman" w:hAnsi="Times New Roman" w:cs="Times New Roman"/>
          <w:noProof/>
          <w:sz w:val="24"/>
        </w:rPr>
        <w:t xml:space="preserve">Bruesewitz, D. A., Carey, C. C., Richardson, D. C., &amp; Weathers, K. C. (2015). Under-ice thermal stratification dynamics of a large, deep lake revealed by high-frequency data. </w:t>
      </w:r>
      <w:r w:rsidR="00582D01" w:rsidRPr="00582D01">
        <w:rPr>
          <w:rFonts w:ascii="Times New Roman" w:hAnsi="Times New Roman" w:cs="Times New Roman"/>
          <w:i/>
          <w:iCs/>
          <w:noProof/>
          <w:sz w:val="24"/>
        </w:rPr>
        <w:t>Limnology and Oceanography</w:t>
      </w:r>
      <w:r w:rsidR="00582D01" w:rsidRPr="00582D01">
        <w:rPr>
          <w:rFonts w:ascii="Times New Roman" w:hAnsi="Times New Roman" w:cs="Times New Roman"/>
          <w:noProof/>
          <w:sz w:val="24"/>
        </w:rPr>
        <w:t xml:space="preserve">, </w:t>
      </w:r>
      <w:r w:rsidR="00582D01" w:rsidRPr="00582D01">
        <w:rPr>
          <w:rFonts w:ascii="Times New Roman" w:hAnsi="Times New Roman" w:cs="Times New Roman"/>
          <w:i/>
          <w:iCs/>
          <w:noProof/>
          <w:sz w:val="24"/>
        </w:rPr>
        <w:t>60</w:t>
      </w:r>
      <w:r w:rsidR="00582D01" w:rsidRPr="00582D01">
        <w:rPr>
          <w:rFonts w:ascii="Times New Roman" w:hAnsi="Times New Roman" w:cs="Times New Roman"/>
          <w:noProof/>
          <w:sz w:val="24"/>
        </w:rPr>
        <w:t>(2), 347–359. https://doi.org/10.1002/lno.10014</w:t>
      </w:r>
    </w:p>
    <w:p w14:paraId="4DE26232"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Carey, C. C., Cottingham, K. L., Weathers, K. C., Brentrup, J. A., Ruppertsberger, N. M., Ewing, H., &amp; Hairston, N. G. (2014). Experimental blooms of the cyanobacterium Gloeotrichia echinulata increase phytoplankton biomass, richness and diversity in an oligotrophic lake. </w:t>
      </w:r>
      <w:r w:rsidRPr="00582D01">
        <w:rPr>
          <w:rFonts w:ascii="Times New Roman" w:hAnsi="Times New Roman" w:cs="Times New Roman"/>
          <w:i/>
          <w:iCs/>
          <w:noProof/>
          <w:sz w:val="24"/>
        </w:rPr>
        <w:t>Journal of Plankton Research</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36</w:t>
      </w:r>
      <w:r w:rsidRPr="00582D01">
        <w:rPr>
          <w:rFonts w:ascii="Times New Roman" w:hAnsi="Times New Roman" w:cs="Times New Roman"/>
          <w:noProof/>
          <w:sz w:val="24"/>
        </w:rPr>
        <w:t>(2), 364–377. https://doi.org/10.1093/plankt/fbt105</w:t>
      </w:r>
    </w:p>
    <w:p w14:paraId="00DDEC03"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Dietze, M. C. (2017). Prediction in ecology: a first-principles framework. </w:t>
      </w:r>
      <w:r w:rsidRPr="00582D01">
        <w:rPr>
          <w:rFonts w:ascii="Times New Roman" w:hAnsi="Times New Roman" w:cs="Times New Roman"/>
          <w:i/>
          <w:iCs/>
          <w:noProof/>
          <w:sz w:val="24"/>
        </w:rPr>
        <w:t>Ecological Applications</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27</w:t>
      </w:r>
      <w:r w:rsidRPr="00582D01">
        <w:rPr>
          <w:rFonts w:ascii="Times New Roman" w:hAnsi="Times New Roman" w:cs="Times New Roman"/>
          <w:noProof/>
          <w:sz w:val="24"/>
        </w:rPr>
        <w:t>(7), 2048–2060. https://doi.org/10.1002/eap.1589</w:t>
      </w:r>
    </w:p>
    <w:p w14:paraId="5CB3EC61"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Hampton, S. E., Galloway, A. W. E., Powers, S. M., Ozersky, T., Woo, K. H., Batt, R. D., … Xenopoulos, M. A. (2017). Ecology under lake ice. </w:t>
      </w:r>
      <w:r w:rsidRPr="00582D01">
        <w:rPr>
          <w:rFonts w:ascii="Times New Roman" w:hAnsi="Times New Roman" w:cs="Times New Roman"/>
          <w:i/>
          <w:iCs/>
          <w:noProof/>
          <w:sz w:val="24"/>
        </w:rPr>
        <w:t>Ecology Letters</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20</w:t>
      </w:r>
      <w:r w:rsidRPr="00582D01">
        <w:rPr>
          <w:rFonts w:ascii="Times New Roman" w:hAnsi="Times New Roman" w:cs="Times New Roman"/>
          <w:noProof/>
          <w:sz w:val="24"/>
        </w:rPr>
        <w:t>(1), 98–111. https://doi.org/10.1111/ele.12699</w:t>
      </w:r>
    </w:p>
    <w:p w14:paraId="7D803567"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Hansen, G. J. A., Read, J. S., Hansen, J. F., &amp; Winslow, L. A. (2017). Projected shifts in fish species dominance in Wisconsin lakes under climate change. </w:t>
      </w:r>
      <w:r w:rsidRPr="00582D01">
        <w:rPr>
          <w:rFonts w:ascii="Times New Roman" w:hAnsi="Times New Roman" w:cs="Times New Roman"/>
          <w:i/>
          <w:iCs/>
          <w:noProof/>
          <w:sz w:val="24"/>
        </w:rPr>
        <w:t>Global Change Biology</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23</w:t>
      </w:r>
      <w:r w:rsidRPr="00582D01">
        <w:rPr>
          <w:rFonts w:ascii="Times New Roman" w:hAnsi="Times New Roman" w:cs="Times New Roman"/>
          <w:noProof/>
          <w:sz w:val="24"/>
        </w:rPr>
        <w:t>(4), 1463–1476. https://doi.org/10.1111/gcb.13462</w:t>
      </w:r>
    </w:p>
    <w:p w14:paraId="3A8DB8DD"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Hering, D., Haidekker, A., Schmidt-Kloiber, A., Barker, T., Buisson, L., Graf, W., … Stendera, S. (2010). </w:t>
      </w:r>
      <w:r w:rsidRPr="00582D01">
        <w:rPr>
          <w:rFonts w:ascii="Times New Roman" w:hAnsi="Times New Roman" w:cs="Times New Roman"/>
          <w:i/>
          <w:iCs/>
          <w:noProof/>
          <w:sz w:val="24"/>
        </w:rPr>
        <w:t>Monitoring the Responses of Freshwater Ecosystems to Climate Change</w:t>
      </w:r>
      <w:r w:rsidRPr="00582D01">
        <w:rPr>
          <w:rFonts w:ascii="Times New Roman" w:hAnsi="Times New Roman" w:cs="Times New Roman"/>
          <w:noProof/>
          <w:sz w:val="24"/>
        </w:rPr>
        <w:t>. https://doi.org/10.1002/9781444327397.ch5</w:t>
      </w:r>
    </w:p>
    <w:p w14:paraId="69F9C748"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Jankowski, T., Livingstone, D. M., Bührer, H., Forster, R., &amp; Niederhauser, P. (2006). Consequences of the 2003 European heat wave for lake temperature profiles, thermal stability, and hypolimnetic oxygen depletion: Implications for a warmer world. </w:t>
      </w:r>
      <w:r w:rsidRPr="00582D01">
        <w:rPr>
          <w:rFonts w:ascii="Times New Roman" w:hAnsi="Times New Roman" w:cs="Times New Roman"/>
          <w:i/>
          <w:iCs/>
          <w:noProof/>
          <w:sz w:val="24"/>
        </w:rPr>
        <w:t xml:space="preserve">Limnology </w:t>
      </w:r>
      <w:r w:rsidRPr="00582D01">
        <w:rPr>
          <w:rFonts w:ascii="Times New Roman" w:hAnsi="Times New Roman" w:cs="Times New Roman"/>
          <w:i/>
          <w:iCs/>
          <w:noProof/>
          <w:sz w:val="24"/>
        </w:rPr>
        <w:lastRenderedPageBreak/>
        <w:t>and Oceanography</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51</w:t>
      </w:r>
      <w:r w:rsidRPr="00582D01">
        <w:rPr>
          <w:rFonts w:ascii="Times New Roman" w:hAnsi="Times New Roman" w:cs="Times New Roman"/>
          <w:noProof/>
          <w:sz w:val="24"/>
        </w:rPr>
        <w:t>(2), 815–819. https://doi.org/10.4319/lo.2006.51.2.0815</w:t>
      </w:r>
    </w:p>
    <w:p w14:paraId="2E5EFC8F"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Kirillin, G. (2010). </w:t>
      </w:r>
      <w:r w:rsidRPr="00582D01">
        <w:rPr>
          <w:rFonts w:ascii="Times New Roman" w:hAnsi="Times New Roman" w:cs="Times New Roman"/>
          <w:i/>
          <w:iCs/>
          <w:noProof/>
          <w:sz w:val="24"/>
        </w:rPr>
        <w:t>modeling the impact of global warming on water temperature and seasonal mixing regimes in small temperate lakes</w:t>
      </w:r>
      <w:r w:rsidRPr="00582D01">
        <w:rPr>
          <w:rFonts w:ascii="Times New Roman" w:hAnsi="Times New Roman" w:cs="Times New Roman"/>
          <w:noProof/>
          <w:sz w:val="24"/>
        </w:rPr>
        <w:t>. Retrieved from http://prudence.dmi.dk/</w:t>
      </w:r>
    </w:p>
    <w:p w14:paraId="0D0BC6E7"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LakeEnsemblR: An R package that facilitates ensemble modelling of lakes. (n.d.). Retrieved April 21, 2021, from https://eartharxiv.org/repository/view/1960/</w:t>
      </w:r>
    </w:p>
    <w:p w14:paraId="17DA544D"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Leach, T. H., Beisner, B. E., Carey, C. C., Pernica, P., Rose, K. C., Huot, Y., … Verburg, P. (2018). Patterns and drivers of deep chlorophyll maxima structure in 100 lakes: The relative importance of light and thermal stratification. </w:t>
      </w:r>
      <w:r w:rsidRPr="00582D01">
        <w:rPr>
          <w:rFonts w:ascii="Times New Roman" w:hAnsi="Times New Roman" w:cs="Times New Roman"/>
          <w:i/>
          <w:iCs/>
          <w:noProof/>
          <w:sz w:val="24"/>
        </w:rPr>
        <w:t>Limnology and Oceanography</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63</w:t>
      </w:r>
      <w:r w:rsidRPr="00582D01">
        <w:rPr>
          <w:rFonts w:ascii="Times New Roman" w:hAnsi="Times New Roman" w:cs="Times New Roman"/>
          <w:noProof/>
          <w:sz w:val="24"/>
        </w:rPr>
        <w:t>(2), 628–646. https://doi.org/10.1002/lno.10656</w:t>
      </w:r>
    </w:p>
    <w:p w14:paraId="2DE0D348"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Phillips, N. A. (1956). The general circulation of the atmosphere: A numerical experiment. </w:t>
      </w:r>
      <w:r w:rsidRPr="00582D01">
        <w:rPr>
          <w:rFonts w:ascii="Times New Roman" w:hAnsi="Times New Roman" w:cs="Times New Roman"/>
          <w:i/>
          <w:iCs/>
          <w:noProof/>
          <w:sz w:val="24"/>
        </w:rPr>
        <w:t>Quarterly Journal of the Royal Meteorological Society</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82</w:t>
      </w:r>
      <w:r w:rsidRPr="00582D01">
        <w:rPr>
          <w:rFonts w:ascii="Times New Roman" w:hAnsi="Times New Roman" w:cs="Times New Roman"/>
          <w:noProof/>
          <w:sz w:val="24"/>
        </w:rPr>
        <w:t>(352), 123–164. https://doi.org/10.1002/qj.49708235202</w:t>
      </w:r>
    </w:p>
    <w:p w14:paraId="25164BAC"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Piccolroaz, S., &amp; Toffolon, M. (2018). The fate of Lake Baikal: how climate change may alter deep ventilation in the largest lake on Earth. </w:t>
      </w:r>
      <w:r w:rsidRPr="00582D01">
        <w:rPr>
          <w:rFonts w:ascii="Times New Roman" w:hAnsi="Times New Roman" w:cs="Times New Roman"/>
          <w:i/>
          <w:iCs/>
          <w:noProof/>
          <w:sz w:val="24"/>
        </w:rPr>
        <w:t>Climatic Change</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150</w:t>
      </w:r>
      <w:r w:rsidRPr="00582D01">
        <w:rPr>
          <w:rFonts w:ascii="Times New Roman" w:hAnsi="Times New Roman" w:cs="Times New Roman"/>
          <w:noProof/>
          <w:sz w:val="24"/>
        </w:rPr>
        <w:t>(3–4), 181–194. https://doi.org/10.1007/s10584-018-2275-2</w:t>
      </w:r>
    </w:p>
    <w:p w14:paraId="6361C925"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Pirtle, Z., Meyer, R., &amp; Hamilton, A. (n.d.). What does it mean when climate models agree? A case for assessing independence among general circulation models. </w:t>
      </w:r>
      <w:r w:rsidRPr="00582D01">
        <w:rPr>
          <w:rFonts w:ascii="Times New Roman" w:hAnsi="Times New Roman" w:cs="Times New Roman"/>
          <w:i/>
          <w:iCs/>
          <w:noProof/>
          <w:sz w:val="24"/>
        </w:rPr>
        <w:t>Environmental Science and Policy</w:t>
      </w:r>
      <w:r w:rsidRPr="00582D01">
        <w:rPr>
          <w:rFonts w:ascii="Times New Roman" w:hAnsi="Times New Roman" w:cs="Times New Roman"/>
          <w:noProof/>
          <w:sz w:val="24"/>
        </w:rPr>
        <w:t>. https://doi.org/10.1016/j.envsci.2010.04.004</w:t>
      </w:r>
    </w:p>
    <w:p w14:paraId="396E6B1B"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Raiho, A., Dietze, M., Dawson, A., Rollinson, C. R., &amp; Tipton, J. (2020). </w:t>
      </w:r>
      <w:r w:rsidRPr="00582D01">
        <w:rPr>
          <w:rFonts w:ascii="Times New Roman" w:hAnsi="Times New Roman" w:cs="Times New Roman"/>
          <w:i/>
          <w:iCs/>
          <w:noProof/>
          <w:sz w:val="24"/>
        </w:rPr>
        <w:t>Determinants of Predictability in Multi-decadal Forest Community and Carbon Dynamics</w:t>
      </w:r>
      <w:r w:rsidRPr="00582D01">
        <w:rPr>
          <w:rFonts w:ascii="Times New Roman" w:hAnsi="Times New Roman" w:cs="Times New Roman"/>
          <w:noProof/>
          <w:sz w:val="24"/>
        </w:rPr>
        <w:t>.</w:t>
      </w:r>
    </w:p>
    <w:p w14:paraId="5C0FBC67"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Read, J. S., Hamilton, D. P., Desai, A. R., Rose, K. C., MacIntyre, S., Lenters, J. D., … Wu, C. H. (2012). Lake-size dependency of wind shear and convection as controls on gas exchange. </w:t>
      </w:r>
      <w:r w:rsidRPr="00582D01">
        <w:rPr>
          <w:rFonts w:ascii="Times New Roman" w:hAnsi="Times New Roman" w:cs="Times New Roman"/>
          <w:i/>
          <w:iCs/>
          <w:noProof/>
          <w:sz w:val="24"/>
        </w:rPr>
        <w:t>Geophysical Research Letters</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39</w:t>
      </w:r>
      <w:r w:rsidRPr="00582D01">
        <w:rPr>
          <w:rFonts w:ascii="Times New Roman" w:hAnsi="Times New Roman" w:cs="Times New Roman"/>
          <w:noProof/>
          <w:sz w:val="24"/>
        </w:rPr>
        <w:t>(9), n/a-n/a. https://doi.org/10.1029/2012GL051886</w:t>
      </w:r>
    </w:p>
    <w:p w14:paraId="62BBB433"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Riahi, K., Rao, S., Krey, V., Cho, C., Chirkov, V., Fischer, G., … Rafaj, P. (2011). RCP 8.5-A scenario of comparatively high greenhouse gas emissions. </w:t>
      </w:r>
      <w:r w:rsidRPr="00582D01">
        <w:rPr>
          <w:rFonts w:ascii="Times New Roman" w:hAnsi="Times New Roman" w:cs="Times New Roman"/>
          <w:i/>
          <w:iCs/>
          <w:noProof/>
          <w:sz w:val="24"/>
        </w:rPr>
        <w:t>Climatic Change</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109</w:t>
      </w:r>
      <w:r w:rsidRPr="00582D01">
        <w:rPr>
          <w:rFonts w:ascii="Times New Roman" w:hAnsi="Times New Roman" w:cs="Times New Roman"/>
          <w:noProof/>
          <w:sz w:val="24"/>
        </w:rPr>
        <w:t>(1), 33–57. https://doi.org/10.1007/s10584-011-0149-y</w:t>
      </w:r>
    </w:p>
    <w:p w14:paraId="55FD013C"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Ruane, A. C., Rosenzweig, C., Asseng, S., -,  al, Monier, E., Kicklighter, D. W., &amp; Sokolov, A. P. (2017). To cite this article: Cynthia Rosenzweig et al. </w:t>
      </w:r>
      <w:r w:rsidRPr="00582D01">
        <w:rPr>
          <w:rFonts w:ascii="Times New Roman" w:hAnsi="Times New Roman" w:cs="Times New Roman"/>
          <w:i/>
          <w:iCs/>
          <w:noProof/>
          <w:sz w:val="24"/>
        </w:rPr>
        <w:t>Environ. Res. Lett</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12</w:t>
      </w:r>
      <w:r w:rsidRPr="00582D01">
        <w:rPr>
          <w:rFonts w:ascii="Times New Roman" w:hAnsi="Times New Roman" w:cs="Times New Roman"/>
          <w:noProof/>
          <w:sz w:val="24"/>
        </w:rPr>
        <w:t>, 10301. https://doi.org/10.1088/1748-9326/12/1/010301</w:t>
      </w:r>
    </w:p>
    <w:p w14:paraId="66254C89"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Salonen, K., Leppäranta, M., Viljanen, M., &amp; Gulati, R. D. (2009). Perspectives in winter limnology: Closing the annual cycle of freezing lakes. </w:t>
      </w:r>
      <w:r w:rsidRPr="00582D01">
        <w:rPr>
          <w:rFonts w:ascii="Times New Roman" w:hAnsi="Times New Roman" w:cs="Times New Roman"/>
          <w:i/>
          <w:iCs/>
          <w:noProof/>
          <w:sz w:val="24"/>
        </w:rPr>
        <w:t>Aquatic Ecology</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43</w:t>
      </w:r>
      <w:r w:rsidRPr="00582D01">
        <w:rPr>
          <w:rFonts w:ascii="Times New Roman" w:hAnsi="Times New Roman" w:cs="Times New Roman"/>
          <w:noProof/>
          <w:sz w:val="24"/>
        </w:rPr>
        <w:t>(3), 609–616. https://doi.org/10.1007/s10452-009-9278-z</w:t>
      </w:r>
    </w:p>
    <w:p w14:paraId="3FF619A2"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Schwalm, C. R., Glendon, S., &amp; Duffy, P. B. (2020). RCP8.5 tracks cumulative CO2 emissions. </w:t>
      </w:r>
      <w:r w:rsidRPr="00582D01">
        <w:rPr>
          <w:rFonts w:ascii="Times New Roman" w:hAnsi="Times New Roman" w:cs="Times New Roman"/>
          <w:i/>
          <w:iCs/>
          <w:noProof/>
          <w:sz w:val="24"/>
        </w:rPr>
        <w:t>Proceedings of the National Academy of Sciences of the United States of America</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117</w:t>
      </w:r>
      <w:r w:rsidRPr="00582D01">
        <w:rPr>
          <w:rFonts w:ascii="Times New Roman" w:hAnsi="Times New Roman" w:cs="Times New Roman"/>
          <w:noProof/>
          <w:sz w:val="24"/>
        </w:rPr>
        <w:t>(33), 19656–19657. https://doi.org/10.1073/PNAS.2007117117</w:t>
      </w:r>
    </w:p>
    <w:p w14:paraId="5F422AF9"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Stetler, J. T., Girdner, S., Mack, J., Winslow, L. A., Leach, T. H., &amp; Rose, K. C. (2020). Atmospheric stilling and warming air temperatures drive long-term changes in lake stratification in a large oligotrophic lake. </w:t>
      </w:r>
      <w:r w:rsidRPr="00582D01">
        <w:rPr>
          <w:rFonts w:ascii="Times New Roman" w:hAnsi="Times New Roman" w:cs="Times New Roman"/>
          <w:i/>
          <w:iCs/>
          <w:noProof/>
          <w:sz w:val="24"/>
        </w:rPr>
        <w:t>Limnol. Oceanogr</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9999</w:t>
      </w:r>
      <w:r w:rsidRPr="00582D01">
        <w:rPr>
          <w:rFonts w:ascii="Times New Roman" w:hAnsi="Times New Roman" w:cs="Times New Roman"/>
          <w:noProof/>
          <w:sz w:val="24"/>
        </w:rPr>
        <w:t>, 1–11. https://doi.org/10.1002/lno.11654</w:t>
      </w:r>
    </w:p>
    <w:p w14:paraId="08778B78"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lastRenderedPageBreak/>
        <w:t xml:space="preserve">Thomas, R. Q., Jersild, A. L., Brooks, E. B., Thomas, V. A., &amp; Wynne, R. H. (2018). A mid-century ecological forecast with partitioned uncertainty predicts increases in loblolly pine forest productivity. </w:t>
      </w:r>
      <w:r w:rsidRPr="00582D01">
        <w:rPr>
          <w:rFonts w:ascii="Times New Roman" w:hAnsi="Times New Roman" w:cs="Times New Roman"/>
          <w:i/>
          <w:iCs/>
          <w:noProof/>
          <w:sz w:val="24"/>
        </w:rPr>
        <w:t>Ecological Applications</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28</w:t>
      </w:r>
      <w:r w:rsidRPr="00582D01">
        <w:rPr>
          <w:rFonts w:ascii="Times New Roman" w:hAnsi="Times New Roman" w:cs="Times New Roman"/>
          <w:noProof/>
          <w:sz w:val="24"/>
        </w:rPr>
        <w:t>(6), 1503–1519. https://doi.org/10.1002/eap.1761</w:t>
      </w:r>
    </w:p>
    <w:p w14:paraId="6D2E3B7B"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Tranvik, L. J., Downing, J. A., Cotner, J. B., Loiselle, S. A., Striegl, R. G., Ballatore, T. J., … Weyhenmeyer, G. A. (2009). Lakes and reservoirs as regulators of carbon cycling and climate. </w:t>
      </w:r>
      <w:r w:rsidRPr="00582D01">
        <w:rPr>
          <w:rFonts w:ascii="Times New Roman" w:hAnsi="Times New Roman" w:cs="Times New Roman"/>
          <w:i/>
          <w:iCs/>
          <w:noProof/>
          <w:sz w:val="24"/>
        </w:rPr>
        <w:t>Limnology and Oceanography</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54</w:t>
      </w:r>
      <w:r w:rsidRPr="00582D01">
        <w:rPr>
          <w:rFonts w:ascii="Times New Roman" w:hAnsi="Times New Roman" w:cs="Times New Roman"/>
          <w:noProof/>
          <w:sz w:val="24"/>
        </w:rPr>
        <w:t>(6part2), 2298–2314. https://doi.org/10.4319/lo.2009.54.6_part_2.2298</w:t>
      </w:r>
    </w:p>
    <w:p w14:paraId="21ACC310"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Ward, N. K., Steele, B. G., Weathers, K. C., Cottingham, K. L., Ewing, H. A., Hanson, P. C., &amp; Carey, C. C. (2020). Differential Responses of Maximum Versus Median Chlorophyll‐ </w:t>
      </w:r>
      <w:r w:rsidRPr="00582D01">
        <w:rPr>
          <w:rFonts w:ascii="Times New Roman" w:hAnsi="Times New Roman" w:cs="Times New Roman"/>
          <w:i/>
          <w:iCs/>
          <w:noProof/>
          <w:sz w:val="24"/>
        </w:rPr>
        <w:t>a</w:t>
      </w:r>
      <w:r w:rsidRPr="00582D01">
        <w:rPr>
          <w:rFonts w:ascii="Times New Roman" w:hAnsi="Times New Roman" w:cs="Times New Roman"/>
          <w:noProof/>
          <w:sz w:val="24"/>
        </w:rPr>
        <w:t xml:space="preserve"> to Air Temperature and Nutrient Loads in an Oligotrophic Lake Over 31 Years. </w:t>
      </w:r>
      <w:r w:rsidRPr="00582D01">
        <w:rPr>
          <w:rFonts w:ascii="Times New Roman" w:hAnsi="Times New Roman" w:cs="Times New Roman"/>
          <w:i/>
          <w:iCs/>
          <w:noProof/>
          <w:sz w:val="24"/>
        </w:rPr>
        <w:t>Water Resources Research</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56</w:t>
      </w:r>
      <w:r w:rsidRPr="00582D01">
        <w:rPr>
          <w:rFonts w:ascii="Times New Roman" w:hAnsi="Times New Roman" w:cs="Times New Roman"/>
          <w:noProof/>
          <w:sz w:val="24"/>
        </w:rPr>
        <w:t>(7), e2020WR027296. https://doi.org/10.1029/2020WR027296</w:t>
      </w:r>
    </w:p>
    <w:p w14:paraId="7BC40D82"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Woolway, R. I., &amp; Merchant, C. J. (2019). Worldwide alteration of lake mixing regimes in response to climate change. </w:t>
      </w:r>
      <w:r w:rsidRPr="00582D01">
        <w:rPr>
          <w:rFonts w:ascii="Times New Roman" w:hAnsi="Times New Roman" w:cs="Times New Roman"/>
          <w:i/>
          <w:iCs/>
          <w:noProof/>
          <w:sz w:val="24"/>
        </w:rPr>
        <w:t>Nature Geoscience</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12</w:t>
      </w:r>
      <w:r w:rsidRPr="00582D01">
        <w:rPr>
          <w:rFonts w:ascii="Times New Roman" w:hAnsi="Times New Roman" w:cs="Times New Roman"/>
          <w:noProof/>
          <w:sz w:val="24"/>
        </w:rPr>
        <w:t>(4), 271–276. https://doi.org/10.1038/s41561-019-0322-x</w:t>
      </w:r>
    </w:p>
    <w:p w14:paraId="2B47261F"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Woolway, R. I., Weyhenmeyer, G. A., Schmid, M., Dokulil, M. T., de Eyto, E., Maberly, S. C., … Merchant, C. J. (2019). Substantial increase in minimum lake surface temperatures under climate change. </w:t>
      </w:r>
      <w:r w:rsidRPr="00582D01">
        <w:rPr>
          <w:rFonts w:ascii="Times New Roman" w:hAnsi="Times New Roman" w:cs="Times New Roman"/>
          <w:i/>
          <w:iCs/>
          <w:noProof/>
          <w:sz w:val="24"/>
        </w:rPr>
        <w:t>Climatic Change</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155</w:t>
      </w:r>
      <w:r w:rsidRPr="00582D01">
        <w:rPr>
          <w:rFonts w:ascii="Times New Roman" w:hAnsi="Times New Roman" w:cs="Times New Roman"/>
          <w:noProof/>
          <w:sz w:val="24"/>
        </w:rPr>
        <w:t>(1), 81–94. https://doi.org/10.1007/s10584-019-02465-y</w:t>
      </w:r>
    </w:p>
    <w:p w14:paraId="638E2A55" w14:textId="77777777" w:rsidR="00582D01" w:rsidRPr="00582D01" w:rsidRDefault="00582D01" w:rsidP="00582D01">
      <w:pPr>
        <w:widowControl w:val="0"/>
        <w:autoSpaceDE w:val="0"/>
        <w:autoSpaceDN w:val="0"/>
        <w:adjustRightInd w:val="0"/>
        <w:spacing w:line="240" w:lineRule="auto"/>
        <w:ind w:left="480" w:hanging="480"/>
        <w:rPr>
          <w:rFonts w:ascii="Times New Roman" w:hAnsi="Times New Roman" w:cs="Times New Roman"/>
          <w:noProof/>
          <w:sz w:val="24"/>
        </w:rPr>
      </w:pPr>
      <w:r w:rsidRPr="00582D01">
        <w:rPr>
          <w:rFonts w:ascii="Times New Roman" w:hAnsi="Times New Roman" w:cs="Times New Roman"/>
          <w:noProof/>
          <w:sz w:val="24"/>
        </w:rPr>
        <w:t xml:space="preserve">Yankova, Y., Neuenschwander, S., Köster, O., &amp; Posch, T. (2017). Abrupt stop of deep water turnover with lake warming: Drastic consequences for algal primary producers /631/158/2165 /704/106/286 article. </w:t>
      </w:r>
      <w:r w:rsidRPr="00582D01">
        <w:rPr>
          <w:rFonts w:ascii="Times New Roman" w:hAnsi="Times New Roman" w:cs="Times New Roman"/>
          <w:i/>
          <w:iCs/>
          <w:noProof/>
          <w:sz w:val="24"/>
        </w:rPr>
        <w:t>Scientific Reports</w:t>
      </w:r>
      <w:r w:rsidRPr="00582D01">
        <w:rPr>
          <w:rFonts w:ascii="Times New Roman" w:hAnsi="Times New Roman" w:cs="Times New Roman"/>
          <w:noProof/>
          <w:sz w:val="24"/>
        </w:rPr>
        <w:t xml:space="preserve">, </w:t>
      </w:r>
      <w:r w:rsidRPr="00582D01">
        <w:rPr>
          <w:rFonts w:ascii="Times New Roman" w:hAnsi="Times New Roman" w:cs="Times New Roman"/>
          <w:i/>
          <w:iCs/>
          <w:noProof/>
          <w:sz w:val="24"/>
        </w:rPr>
        <w:t>7</w:t>
      </w:r>
      <w:r w:rsidRPr="00582D01">
        <w:rPr>
          <w:rFonts w:ascii="Times New Roman" w:hAnsi="Times New Roman" w:cs="Times New Roman"/>
          <w:noProof/>
          <w:sz w:val="24"/>
        </w:rPr>
        <w:t>(1). https://doi.org/10.1038/s41598-017-13159-9</w:t>
      </w:r>
    </w:p>
    <w:p w14:paraId="573363CD" w14:textId="5FFAEC1F" w:rsidR="003D071D" w:rsidRPr="003D071D" w:rsidRDefault="00942497" w:rsidP="00582D01">
      <w:pPr>
        <w:widowControl w:val="0"/>
        <w:autoSpaceDE w:val="0"/>
        <w:autoSpaceDN w:val="0"/>
        <w:adjustRightInd w:val="0"/>
        <w:spacing w:line="240" w:lineRule="auto"/>
        <w:ind w:left="640" w:hanging="640"/>
        <w:rPr>
          <w:b/>
          <w:bCs/>
        </w:rPr>
      </w:pPr>
      <w:r w:rsidRPr="007F225F">
        <w:rPr>
          <w:rFonts w:ascii="Times New Roman" w:hAnsi="Times New Roman" w:cs="Times New Roman"/>
          <w:b/>
          <w:bCs/>
          <w:sz w:val="24"/>
          <w:szCs w:val="24"/>
        </w:rPr>
        <w:fldChar w:fldCharType="end"/>
      </w:r>
    </w:p>
    <w:sectPr w:rsidR="003D071D" w:rsidRPr="003D071D" w:rsidSect="007521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Woelmer, Whitney" w:date="2021-04-29T16:41:00Z" w:initials="WW">
    <w:p w14:paraId="38CC2A15" w14:textId="584FBC30" w:rsidR="00A236E8" w:rsidRDefault="00A236E8" w:rsidP="00A236E8">
      <w:pPr>
        <w:pStyle w:val="CommentText"/>
      </w:pPr>
      <w:r>
        <w:rPr>
          <w:rStyle w:val="CommentReference"/>
        </w:rPr>
        <w:annotationRef/>
      </w:r>
      <w:r>
        <w:t>Needed a sentence or two here to motivate why you are doing the research. You should wordsmith this into your own wording. I just wrote something to start things out</w:t>
      </w:r>
    </w:p>
  </w:comment>
  <w:comment w:id="15" w:author="Woelmer, Whitney" w:date="2021-04-29T18:00:00Z" w:initials="WW">
    <w:p w14:paraId="3A1165E3" w14:textId="118741D2" w:rsidR="00C33A66" w:rsidRDefault="00C33A66" w:rsidP="00C33A66">
      <w:pPr>
        <w:pStyle w:val="CommentText"/>
      </w:pPr>
      <w:r>
        <w:rPr>
          <w:rStyle w:val="CommentReference"/>
        </w:rPr>
        <w:annotationRef/>
      </w:r>
      <w:r>
        <w:t>I'm still struggling with what the right order of paragraphs is here. How about you go through my suggestions, see what Tadhg thinks, and I can come back around. I think you have most of the right pieces but we need to think more about the order they are presented!</w:t>
      </w:r>
    </w:p>
  </w:comment>
  <w:comment w:id="23" w:author="Woelmer, Whitney" w:date="2021-04-29T17:25:00Z" w:initials="WW">
    <w:p w14:paraId="756081EE" w14:textId="77777777" w:rsidR="00562179" w:rsidRDefault="00562179" w:rsidP="00562179">
      <w:pPr>
        <w:pStyle w:val="CommentText"/>
      </w:pPr>
      <w:r>
        <w:rPr>
          <w:rStyle w:val="CommentReference"/>
        </w:rPr>
        <w:annotationRef/>
      </w:r>
      <w:r>
        <w:t>I wouldn't say this is true actually. I would focus this sentence on what it means that process uncertainty is so important (i.e. that we need to build better models)</w:t>
      </w:r>
    </w:p>
  </w:comment>
  <w:comment w:id="43" w:author="Woelmer, Whitney" w:date="2021-04-29T16:53:00Z" w:initials="WW">
    <w:p w14:paraId="5485FA98" w14:textId="77777777" w:rsidR="00684366" w:rsidRDefault="00684366" w:rsidP="00684366">
      <w:pPr>
        <w:pStyle w:val="CommentText"/>
      </w:pPr>
      <w:r>
        <w:rPr>
          <w:rStyle w:val="CommentReference"/>
        </w:rPr>
        <w:annotationRef/>
      </w:r>
      <w:r>
        <w:t>order these from physical to chemical to biological following your topic sentence (can you think of a physical response that changes based on thermal stratification? maybe turnover?)</w:t>
      </w:r>
    </w:p>
  </w:comment>
  <w:comment w:id="44" w:author="Wynne, Jacob" w:date="2021-05-02T11:30:00Z" w:initials="WJ">
    <w:p w14:paraId="32EB7442" w14:textId="77777777" w:rsidR="00684366" w:rsidRDefault="00684366" w:rsidP="00684366">
      <w:pPr>
        <w:pStyle w:val="CommentText"/>
      </w:pPr>
      <w:r>
        <w:rPr>
          <w:rStyle w:val="CommentReference"/>
        </w:rPr>
        <w:annotationRef/>
      </w:r>
    </w:p>
  </w:comment>
  <w:comment w:id="45" w:author="Wynne, Jacob" w:date="2021-05-02T11:30:00Z" w:initials="WJ">
    <w:p w14:paraId="0DD7D60E" w14:textId="77777777" w:rsidR="00684366" w:rsidRDefault="00684366" w:rsidP="00684366">
      <w:pPr>
        <w:pStyle w:val="CommentText"/>
      </w:pPr>
      <w:r>
        <w:rPr>
          <w:rStyle w:val="CommentReference"/>
        </w:rPr>
        <w:annotationRef/>
      </w:r>
    </w:p>
  </w:comment>
  <w:comment w:id="46" w:author="Wynne, Jacob" w:date="2021-05-02T11:30:00Z" w:initials="WJ">
    <w:p w14:paraId="2C3B94E7" w14:textId="77777777" w:rsidR="00684366" w:rsidRDefault="00684366" w:rsidP="00684366">
      <w:pPr>
        <w:pStyle w:val="CommentText"/>
      </w:pPr>
      <w:r>
        <w:rPr>
          <w:rStyle w:val="CommentReference"/>
        </w:rPr>
        <w:annotationRef/>
      </w:r>
    </w:p>
  </w:comment>
  <w:comment w:id="55" w:author="Woelmer, Whitney" w:date="2021-04-29T16:51:00Z" w:initials="WW">
    <w:p w14:paraId="5B22AC4E" w14:textId="460DD941" w:rsidR="008602B3" w:rsidRDefault="008602B3" w:rsidP="008602B3">
      <w:pPr>
        <w:pStyle w:val="CommentText"/>
      </w:pPr>
      <w:r>
        <w:rPr>
          <w:rStyle w:val="CommentReference"/>
        </w:rPr>
        <w:annotationRef/>
      </w:r>
      <w:r>
        <w:t>I would switch to just using the NAME YEAR notation for references. It makes it easier to know who you are citing and is fine for a shorter document like this!</w:t>
      </w:r>
    </w:p>
  </w:comment>
  <w:comment w:id="51" w:author="Woelmer, Whitney" w:date="2021-04-29T16:53:00Z" w:initials="WW">
    <w:p w14:paraId="1DA3B1C2" w14:textId="17550D8E" w:rsidR="008602B3" w:rsidRDefault="008602B3" w:rsidP="008602B3">
      <w:pPr>
        <w:pStyle w:val="CommentText"/>
      </w:pPr>
      <w:r>
        <w:rPr>
          <w:rStyle w:val="CommentReference"/>
        </w:rPr>
        <w:annotationRef/>
      </w:r>
      <w:r>
        <w:t>order these from physical to chemical to biological following your topic sentence (can you think of a physical response that changes based on thermal stratification? maybe turnover?)</w:t>
      </w:r>
    </w:p>
  </w:comment>
  <w:comment w:id="52" w:author="Wynne, Jacob" w:date="2021-05-02T11:30:00Z" w:initials="WJ">
    <w:p w14:paraId="5489F037" w14:textId="4AD145F2" w:rsidR="007A236A" w:rsidRDefault="007A236A">
      <w:pPr>
        <w:pStyle w:val="CommentText"/>
      </w:pPr>
      <w:r>
        <w:rPr>
          <w:rStyle w:val="CommentReference"/>
        </w:rPr>
        <w:annotationRef/>
      </w:r>
    </w:p>
  </w:comment>
  <w:comment w:id="53" w:author="Wynne, Jacob" w:date="2021-05-02T11:30:00Z" w:initials="WJ">
    <w:p w14:paraId="0428BB0E" w14:textId="299CB5F2" w:rsidR="007A236A" w:rsidRDefault="007A236A">
      <w:pPr>
        <w:pStyle w:val="CommentText"/>
      </w:pPr>
      <w:r>
        <w:rPr>
          <w:rStyle w:val="CommentReference"/>
        </w:rPr>
        <w:annotationRef/>
      </w:r>
    </w:p>
  </w:comment>
  <w:comment w:id="54" w:author="Wynne, Jacob" w:date="2021-05-02T11:30:00Z" w:initials="WJ">
    <w:p w14:paraId="3C0B3B35" w14:textId="15EB3EE4" w:rsidR="007A236A" w:rsidRDefault="007A236A">
      <w:pPr>
        <w:pStyle w:val="CommentText"/>
      </w:pPr>
      <w:r>
        <w:rPr>
          <w:rStyle w:val="CommentReference"/>
        </w:rPr>
        <w:annotationRef/>
      </w:r>
    </w:p>
  </w:comment>
  <w:comment w:id="62" w:author="Woelmer, Whitney" w:date="2021-04-29T17:07:00Z" w:initials="WW">
    <w:p w14:paraId="1701A2CA" w14:textId="77777777" w:rsidR="000D3A86" w:rsidRDefault="00C05DAC">
      <w:pPr>
        <w:pStyle w:val="CommentText"/>
      </w:pPr>
      <w:r>
        <w:rPr>
          <w:rStyle w:val="CommentReference"/>
        </w:rPr>
        <w:annotationRef/>
      </w:r>
      <w:r w:rsidR="000D3A86">
        <w:t xml:space="preserve">check out studies by Iestyn Woolway: </w:t>
      </w:r>
    </w:p>
    <w:p w14:paraId="34CEEB49" w14:textId="77777777" w:rsidR="000D3A86" w:rsidRDefault="000F7E73">
      <w:pPr>
        <w:pStyle w:val="CommentText"/>
      </w:pPr>
      <w:hyperlink r:id="rId1" w:history="1">
        <w:r w:rsidR="000D3A86" w:rsidRPr="006367A9">
          <w:rPr>
            <w:rStyle w:val="Hyperlink"/>
          </w:rPr>
          <w:t>https://ww</w:t>
        </w:r>
        <w:r w:rsidR="000D3A86" w:rsidRPr="006367A9">
          <w:rPr>
            <w:rStyle w:val="Hyperlink"/>
          </w:rPr>
          <w:t>w</w:t>
        </w:r>
        <w:r w:rsidR="000D3A86" w:rsidRPr="006367A9">
          <w:rPr>
            <w:rStyle w:val="Hyperlink"/>
          </w:rPr>
          <w:t>.nature.com/</w:t>
        </w:r>
        <w:r w:rsidR="000D3A86" w:rsidRPr="006367A9">
          <w:rPr>
            <w:rStyle w:val="Hyperlink"/>
          </w:rPr>
          <w:t>a</w:t>
        </w:r>
        <w:r w:rsidR="000D3A86" w:rsidRPr="006367A9">
          <w:rPr>
            <w:rStyle w:val="Hyperlink"/>
          </w:rPr>
          <w:t>rticles/s41561-019-0322-x</w:t>
        </w:r>
      </w:hyperlink>
      <w:hyperlink r:id="rId2" w:history="1">
        <w:r w:rsidR="000D3A86" w:rsidRPr="006367A9">
          <w:rPr>
            <w:rStyle w:val="Hyperlink"/>
          </w:rPr>
          <w:t>https://www.natu</w:t>
        </w:r>
        <w:r w:rsidR="000D3A86" w:rsidRPr="006367A9">
          <w:rPr>
            <w:rStyle w:val="Hyperlink"/>
          </w:rPr>
          <w:t>r</w:t>
        </w:r>
        <w:r w:rsidR="000D3A86" w:rsidRPr="006367A9">
          <w:rPr>
            <w:rStyle w:val="Hyperlink"/>
          </w:rPr>
          <w:t>e.c</w:t>
        </w:r>
        <w:r w:rsidR="000D3A86" w:rsidRPr="006367A9">
          <w:rPr>
            <w:rStyle w:val="Hyperlink"/>
          </w:rPr>
          <w:t>o</w:t>
        </w:r>
        <w:r w:rsidR="000D3A86" w:rsidRPr="006367A9">
          <w:rPr>
            <w:rStyle w:val="Hyperlink"/>
          </w:rPr>
          <w:t>m/articles/s41467-020-15108-z</w:t>
        </w:r>
      </w:hyperlink>
    </w:p>
    <w:p w14:paraId="01252970" w14:textId="77777777" w:rsidR="000D3A86" w:rsidRDefault="000F7E73">
      <w:pPr>
        <w:pStyle w:val="CommentText"/>
      </w:pPr>
      <w:hyperlink r:id="rId3" w:history="1">
        <w:r w:rsidR="000D3A86" w:rsidRPr="006367A9">
          <w:rPr>
            <w:rStyle w:val="Hyperlink"/>
          </w:rPr>
          <w:t>https://agupubs-o</w:t>
        </w:r>
        <w:r w:rsidR="000D3A86" w:rsidRPr="006367A9">
          <w:rPr>
            <w:rStyle w:val="Hyperlink"/>
          </w:rPr>
          <w:t>n</w:t>
        </w:r>
        <w:r w:rsidR="000D3A86" w:rsidRPr="006367A9">
          <w:rPr>
            <w:rStyle w:val="Hyperlink"/>
          </w:rPr>
          <w:t>linelibrary-wiley-com.ezproxy.lib.vt.edu/doi/full/10.1029/2019GL082752?casa_token=uMkc6-uVN4YAAAAA%3</w:t>
        </w:r>
        <w:r w:rsidR="000D3A86" w:rsidRPr="006367A9">
          <w:rPr>
            <w:rStyle w:val="Hyperlink"/>
          </w:rPr>
          <w:t>A</w:t>
        </w:r>
        <w:r w:rsidR="000D3A86" w:rsidRPr="006367A9">
          <w:rPr>
            <w:rStyle w:val="Hyperlink"/>
          </w:rPr>
          <w:t>XGl9_tiY5RA6FwH0lwuKX4SCf-DixA6OioTk4nSfWnfKLxoGE1UqnlBdupSuz9xX3pABhOgQ6FwtclY</w:t>
        </w:r>
      </w:hyperlink>
    </w:p>
    <w:p w14:paraId="23797485" w14:textId="09B35FF8" w:rsidR="00C05DAC" w:rsidRDefault="000F7E73" w:rsidP="000D3A86">
      <w:pPr>
        <w:pStyle w:val="CommentText"/>
      </w:pPr>
      <w:hyperlink r:id="rId4" w:history="1">
        <w:r w:rsidR="000D3A86" w:rsidRPr="006367A9">
          <w:rPr>
            <w:rStyle w:val="Hyperlink"/>
          </w:rPr>
          <w:t>https://agupubs-on</w:t>
        </w:r>
        <w:r w:rsidR="000D3A86" w:rsidRPr="006367A9">
          <w:rPr>
            <w:rStyle w:val="Hyperlink"/>
          </w:rPr>
          <w:t>l</w:t>
        </w:r>
        <w:r w:rsidR="000D3A86" w:rsidRPr="006367A9">
          <w:rPr>
            <w:rStyle w:val="Hyperlink"/>
          </w:rPr>
          <w:t>inelibrary-wiley-com.ezproxy.lib.vt.edu/doi/full/10.1002/2017JD027661is</w:t>
        </w:r>
      </w:hyperlink>
    </w:p>
  </w:comment>
  <w:comment w:id="65" w:author="Woelmer, Whitney" w:date="2021-04-29T17:09:00Z" w:initials="WW">
    <w:p w14:paraId="271B8133" w14:textId="6CAE4E74" w:rsidR="00FC5C00" w:rsidRDefault="00FC5C00" w:rsidP="00FC5C00">
      <w:pPr>
        <w:pStyle w:val="CommentText"/>
      </w:pPr>
      <w:r>
        <w:rPr>
          <w:rStyle w:val="CommentReference"/>
        </w:rPr>
        <w:annotationRef/>
      </w:r>
      <w:r>
        <w:t>you could probably add in other variables which are changing here too (stronger stratification, warmer water, etc.)</w:t>
      </w:r>
    </w:p>
  </w:comment>
  <w:comment w:id="66" w:author="Woelmer, Whitney" w:date="2021-04-29T17:07:00Z" w:initials="WW">
    <w:p w14:paraId="10206C66" w14:textId="4877B6E5" w:rsidR="00C05DAC" w:rsidRDefault="00C05DAC" w:rsidP="00C05DAC">
      <w:pPr>
        <w:pStyle w:val="CommentText"/>
      </w:pPr>
      <w:r>
        <w:rPr>
          <w:rStyle w:val="CommentReference"/>
        </w:rPr>
        <w:annotationRef/>
      </w:r>
      <w:r>
        <w:t>Is this 'northern' part still true for your reference #8?</w:t>
      </w:r>
    </w:p>
  </w:comment>
  <w:comment w:id="162" w:author="Woelmer, Whitney" w:date="2021-04-29T17:12:00Z" w:initials="WW">
    <w:p w14:paraId="0EAA2604" w14:textId="763F3D4E" w:rsidR="00FC5C00" w:rsidRDefault="00FC5C00" w:rsidP="00FC5C00">
      <w:pPr>
        <w:pStyle w:val="CommentText"/>
      </w:pPr>
      <w:r>
        <w:rPr>
          <w:rStyle w:val="CommentReference"/>
        </w:rPr>
        <w:annotationRef/>
      </w:r>
      <w:r>
        <w:t>elaborate here on one of hte examples in the previous sentence (primary production, fish habitat, gas exchange)</w:t>
      </w:r>
    </w:p>
  </w:comment>
  <w:comment w:id="166" w:author="Woelmer, Whitney" w:date="2021-04-29T17:13:00Z" w:initials="WW">
    <w:p w14:paraId="095D1AC7" w14:textId="0BA5C0E9" w:rsidR="00FC5C00" w:rsidRDefault="00FC5C00" w:rsidP="00FC5C00">
      <w:pPr>
        <w:pStyle w:val="CommentText"/>
      </w:pPr>
      <w:r>
        <w:rPr>
          <w:rStyle w:val="CommentReference"/>
        </w:rPr>
        <w:annotationRef/>
      </w:r>
      <w:r>
        <w:t>use this paragraph to set up why you are using four difference climate models and why you choose RCP 8.5</w:t>
      </w:r>
    </w:p>
  </w:comment>
  <w:comment w:id="169" w:author="Woelmer, Whitney" w:date="2021-04-29T17:17:00Z" w:initials="WW">
    <w:p w14:paraId="1806DDBB" w14:textId="5D6F5998" w:rsidR="00FC5C00" w:rsidRDefault="00FC5C00" w:rsidP="00FC5C00">
      <w:pPr>
        <w:pStyle w:val="CommentText"/>
      </w:pPr>
      <w:r>
        <w:rPr>
          <w:rStyle w:val="CommentReference"/>
        </w:rPr>
        <w:annotationRef/>
      </w:r>
      <w:r>
        <w:t>can you say something about the implications of RCP 8.5 actually taking place? something about how bad this would be for society?</w:t>
      </w:r>
    </w:p>
  </w:comment>
  <w:comment w:id="197" w:author="Woelmer, Whitney" w:date="2021-04-29T18:04:00Z" w:initials="WW">
    <w:p w14:paraId="0B5E0D2A" w14:textId="6052E15B" w:rsidR="005A48AA" w:rsidRDefault="005A48AA" w:rsidP="005A48AA">
      <w:pPr>
        <w:pStyle w:val="CommentText"/>
      </w:pPr>
      <w:r>
        <w:rPr>
          <w:rStyle w:val="CommentReference"/>
        </w:rPr>
        <w:annotationRef/>
      </w:r>
      <w:r>
        <w:t xml:space="preserve">for LER? </w:t>
      </w:r>
    </w:p>
  </w:comment>
  <w:comment w:id="198" w:author="Woelmer, Whitney" w:date="2021-04-29T18:04:00Z" w:initials="WW">
    <w:p w14:paraId="5CC6719F" w14:textId="3038BAAB" w:rsidR="005A48AA" w:rsidRDefault="005A48AA" w:rsidP="005A48AA">
      <w:pPr>
        <w:pStyle w:val="CommentText"/>
      </w:pPr>
      <w:r>
        <w:rPr>
          <w:rStyle w:val="CommentReference"/>
        </w:rPr>
        <w:annotationRef/>
      </w:r>
      <w:r>
        <w:t>can you explain this a bit more?</w:t>
      </w:r>
    </w:p>
  </w:comment>
  <w:comment w:id="224" w:author="Woelmer, Whitney" w:date="2021-04-29T18:13:00Z" w:initials="WW">
    <w:p w14:paraId="0310B205" w14:textId="0E138499" w:rsidR="00A04387" w:rsidRDefault="00A04387" w:rsidP="00A04387">
      <w:pPr>
        <w:pStyle w:val="CommentText"/>
      </w:pPr>
      <w:r>
        <w:rPr>
          <w:rStyle w:val="CommentReference"/>
        </w:rPr>
        <w:annotationRef/>
      </w:r>
      <w:r>
        <w:t>define this the first time it shows up</w:t>
      </w:r>
    </w:p>
  </w:comment>
  <w:comment w:id="229" w:author="Woelmer, Whitney" w:date="2021-04-29T18:10:00Z" w:initials="WW">
    <w:p w14:paraId="06083F88" w14:textId="395C0127" w:rsidR="005A48AA" w:rsidRDefault="005A48AA" w:rsidP="005A48AA">
      <w:pPr>
        <w:pStyle w:val="CommentText"/>
      </w:pPr>
      <w:r>
        <w:rPr>
          <w:rStyle w:val="CommentReference"/>
        </w:rPr>
        <w:annotationRef/>
      </w:r>
      <w:r>
        <w:t>make sure you define these acronyms</w:t>
      </w:r>
    </w:p>
  </w:comment>
  <w:comment w:id="238" w:author="Woelmer, Whitney" w:date="2021-04-29T18:14:00Z" w:initials="WW">
    <w:p w14:paraId="6A8F47E0" w14:textId="39D7AA3B" w:rsidR="00A04387" w:rsidRDefault="00A04387" w:rsidP="00A04387">
      <w:pPr>
        <w:pStyle w:val="CommentText"/>
      </w:pPr>
      <w:r>
        <w:rPr>
          <w:rStyle w:val="CommentReference"/>
        </w:rPr>
        <w:annotationRef/>
      </w:r>
      <w:r>
        <w:t>highlighting because we will need to revisit this</w:t>
      </w:r>
    </w:p>
  </w:comment>
  <w:comment w:id="241" w:author="Woelmer, Whitney" w:date="2021-04-29T18:46:00Z" w:initials="WW">
    <w:p w14:paraId="2F6B5C4E" w14:textId="0E63DD8C" w:rsidR="00FF7C2E" w:rsidRDefault="00FF7C2E" w:rsidP="00FF7C2E">
      <w:pPr>
        <w:pStyle w:val="CommentText"/>
      </w:pPr>
      <w:r>
        <w:rPr>
          <w:rStyle w:val="CommentReference"/>
        </w:rPr>
        <w:annotationRef/>
      </w:r>
      <w:r>
        <w:t>you'll need to describe what the anomaly is comparing</w:t>
      </w:r>
    </w:p>
  </w:comment>
  <w:comment w:id="280" w:author="Woelmer, Whitney" w:date="2021-04-29T18:52:00Z" w:initials="WW">
    <w:p w14:paraId="7865D7A6" w14:textId="7B7BC1D7" w:rsidR="007822BD" w:rsidRDefault="007822BD" w:rsidP="007822BD">
      <w:pPr>
        <w:pStyle w:val="CommentText"/>
      </w:pPr>
      <w:r>
        <w:rPr>
          <w:rStyle w:val="CommentReference"/>
        </w:rPr>
        <w:annotationRef/>
      </w:r>
      <w:r>
        <w:t>I think what you will want to be is to use the mean estimate of all five LER models for each climate scenario?</w:t>
      </w:r>
    </w:p>
  </w:comment>
  <w:comment w:id="284" w:author="Woelmer, Whitney" w:date="2021-04-29T18:53:00Z" w:initials="WW">
    <w:p w14:paraId="512E814D" w14:textId="07B678FD" w:rsidR="007822BD" w:rsidRDefault="007822BD" w:rsidP="007822BD">
      <w:pPr>
        <w:pStyle w:val="CommentText"/>
      </w:pPr>
      <w:r>
        <w:rPr>
          <w:rStyle w:val="CommentReference"/>
        </w:rPr>
        <w:annotationRef/>
      </w:r>
      <w:r>
        <w:t>with my new changes to the intro, this term is introduced--we will want to make sure that the phrasing is consistent (e.g., lake ecosystem model or lake model)</w:t>
      </w:r>
    </w:p>
  </w:comment>
  <w:comment w:id="286" w:author="Woelmer, Whitney" w:date="2021-04-29T18:53:00Z" w:initials="WW">
    <w:p w14:paraId="671B1DD0" w14:textId="5800C423" w:rsidR="007822BD" w:rsidRDefault="007822BD" w:rsidP="007822BD">
      <w:pPr>
        <w:pStyle w:val="CommentText"/>
      </w:pPr>
      <w:r>
        <w:rPr>
          <w:rStyle w:val="CommentReference"/>
        </w:rPr>
        <w:annotationRef/>
      </w:r>
      <w:r>
        <w:t>again, I think the best way to do this would be to take the mean values of all the GCM models</w:t>
      </w:r>
    </w:p>
  </w:comment>
  <w:comment w:id="293" w:author="Woelmer, Whitney" w:date="2021-04-29T18:56:00Z" w:initials="WW">
    <w:p w14:paraId="6D5C7745" w14:textId="3CB2D0CA" w:rsidR="007822BD" w:rsidRDefault="007822BD" w:rsidP="007822BD">
      <w:pPr>
        <w:pStyle w:val="CommentText"/>
      </w:pPr>
      <w:r>
        <w:rPr>
          <w:rStyle w:val="CommentReference"/>
        </w:rPr>
        <w:annotationRef/>
      </w:r>
      <w:r>
        <w:t>this might be an unpopular opinion but I am going to suggest taking this out of the prospectus for now. It isn't currently introduced in the introduction and the methods are a little fuzzy currently. I think you have a really solid experimental design with the RCP x 4 GCM x 5 LER models and that focusing on that first is really important. We can always come back and add parameter uncertainty afterwards, but I think it's important to try to do the first part really well and then see where we are at. What do you think?</w:t>
      </w:r>
    </w:p>
  </w:comment>
  <w:comment w:id="294" w:author="Wynne, Jacob" w:date="2021-05-03T08:29:00Z" w:initials="WJ">
    <w:p w14:paraId="44FE9C2C" w14:textId="20AA50A3" w:rsidR="00932109" w:rsidRDefault="00932109">
      <w:pPr>
        <w:pStyle w:val="CommentText"/>
      </w:pPr>
      <w:r>
        <w:rPr>
          <w:rStyle w:val="CommentReference"/>
        </w:rPr>
        <w:annotationRef/>
      </w:r>
      <w:r>
        <w:t xml:space="preserve">I’m definitely fine taking parameter uncertainty out, should we check with Quinn first or take it out now? </w:t>
      </w:r>
    </w:p>
  </w:comment>
  <w:comment w:id="295" w:author="Woelmer, Whitney" w:date="2021-04-29T18:54:00Z" w:initials="WW">
    <w:p w14:paraId="375AB249" w14:textId="705E5129" w:rsidR="007822BD" w:rsidRDefault="007822BD" w:rsidP="007822BD">
      <w:pPr>
        <w:pStyle w:val="CommentText"/>
      </w:pPr>
      <w:r>
        <w:rPr>
          <w:rStyle w:val="CommentReference"/>
        </w:rPr>
        <w:annotationRef/>
      </w:r>
      <w:r>
        <w:t>delete for now and we can add this in if we have time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C2A15" w15:done="0"/>
  <w15:commentEx w15:paraId="3A1165E3" w15:done="0"/>
  <w15:commentEx w15:paraId="756081EE" w15:done="0"/>
  <w15:commentEx w15:paraId="5485FA98" w15:done="0"/>
  <w15:commentEx w15:paraId="32EB7442" w15:paraIdParent="5485FA98" w15:done="0"/>
  <w15:commentEx w15:paraId="0DD7D60E" w15:paraIdParent="5485FA98" w15:done="0"/>
  <w15:commentEx w15:paraId="2C3B94E7" w15:paraIdParent="5485FA98" w15:done="0"/>
  <w15:commentEx w15:paraId="5B22AC4E" w15:done="0"/>
  <w15:commentEx w15:paraId="1DA3B1C2" w15:done="0"/>
  <w15:commentEx w15:paraId="5489F037" w15:paraIdParent="1DA3B1C2" w15:done="0"/>
  <w15:commentEx w15:paraId="0428BB0E" w15:paraIdParent="1DA3B1C2" w15:done="0"/>
  <w15:commentEx w15:paraId="3C0B3B35" w15:paraIdParent="1DA3B1C2" w15:done="0"/>
  <w15:commentEx w15:paraId="23797485" w15:done="0"/>
  <w15:commentEx w15:paraId="271B8133" w15:done="0"/>
  <w15:commentEx w15:paraId="10206C66" w15:done="0"/>
  <w15:commentEx w15:paraId="0EAA2604" w15:done="0"/>
  <w15:commentEx w15:paraId="095D1AC7" w15:done="0"/>
  <w15:commentEx w15:paraId="1806DDBB" w15:done="0"/>
  <w15:commentEx w15:paraId="0B5E0D2A" w15:done="0"/>
  <w15:commentEx w15:paraId="5CC6719F" w15:done="0"/>
  <w15:commentEx w15:paraId="0310B205" w15:done="0"/>
  <w15:commentEx w15:paraId="06083F88" w15:done="0"/>
  <w15:commentEx w15:paraId="6A8F47E0" w15:done="0"/>
  <w15:commentEx w15:paraId="2F6B5C4E" w15:done="0"/>
  <w15:commentEx w15:paraId="7865D7A6" w15:done="0"/>
  <w15:commentEx w15:paraId="512E814D" w15:done="0"/>
  <w15:commentEx w15:paraId="671B1DD0" w15:done="0"/>
  <w15:commentEx w15:paraId="6D5C7745" w15:done="0"/>
  <w15:commentEx w15:paraId="44FE9C2C" w15:paraIdParent="6D5C7745" w15:done="0"/>
  <w15:commentEx w15:paraId="375AB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5601F" w16cex:dateUtc="2021-04-29T20:41:00Z"/>
  <w16cex:commentExtensible w16cex:durableId="243572AB" w16cex:dateUtc="2021-04-29T22:00:00Z"/>
  <w16cex:commentExtensible w16cex:durableId="24356CCD" w16cex:dateUtc="2021-04-29T21:25:00Z"/>
  <w16cex:commentExtensible w16cex:durableId="24391566" w16cex:dateUtc="2021-04-29T20:53:00Z"/>
  <w16cex:commentExtensible w16cex:durableId="24391565" w16cex:dateUtc="2021-05-02T15:30:00Z"/>
  <w16cex:commentExtensible w16cex:durableId="24391564" w16cex:dateUtc="2021-05-02T15:30:00Z"/>
  <w16cex:commentExtensible w16cex:durableId="24391563" w16cex:dateUtc="2021-05-02T15:30:00Z"/>
  <w16cex:commentExtensible w16cex:durableId="24356279" w16cex:dateUtc="2021-04-29T20:51:00Z"/>
  <w16cex:commentExtensible w16cex:durableId="24356326" w16cex:dateUtc="2021-04-29T20:53:00Z"/>
  <w16cex:commentExtensible w16cex:durableId="24390BCB" w16cex:dateUtc="2021-05-02T15:30:00Z"/>
  <w16cex:commentExtensible w16cex:durableId="24390BD7" w16cex:dateUtc="2021-05-02T15:30:00Z"/>
  <w16cex:commentExtensible w16cex:durableId="24390BDB" w16cex:dateUtc="2021-05-02T15:30:00Z"/>
  <w16cex:commentExtensible w16cex:durableId="2435665E" w16cex:dateUtc="2021-04-29T21:07:00Z"/>
  <w16cex:commentExtensible w16cex:durableId="243566C2" w16cex:dateUtc="2021-04-29T21:09:00Z"/>
  <w16cex:commentExtensible w16cex:durableId="2435666E" w16cex:dateUtc="2021-04-29T21:07:00Z"/>
  <w16cex:commentExtensible w16cex:durableId="24356776" w16cex:dateUtc="2021-04-29T21:12:00Z"/>
  <w16cex:commentExtensible w16cex:durableId="243567C9" w16cex:dateUtc="2021-04-29T21:13:00Z"/>
  <w16cex:commentExtensible w16cex:durableId="24356890" w16cex:dateUtc="2021-04-29T21:17:00Z"/>
  <w16cex:commentExtensible w16cex:durableId="243573C1" w16cex:dateUtc="2021-04-29T22:04:00Z"/>
  <w16cex:commentExtensible w16cex:durableId="2435739D" w16cex:dateUtc="2021-04-29T22:04:00Z"/>
  <w16cex:commentExtensible w16cex:durableId="243575B2" w16cex:dateUtc="2021-04-29T22:13:00Z"/>
  <w16cex:commentExtensible w16cex:durableId="2435752D" w16cex:dateUtc="2021-04-29T22:10:00Z"/>
  <w16cex:commentExtensible w16cex:durableId="243575E8" w16cex:dateUtc="2021-04-29T22:14:00Z"/>
  <w16cex:commentExtensible w16cex:durableId="24357D72" w16cex:dateUtc="2021-04-29T22:46:00Z"/>
  <w16cex:commentExtensible w16cex:durableId="24357EDB" w16cex:dateUtc="2021-04-29T22:52:00Z"/>
  <w16cex:commentExtensible w16cex:durableId="24357F14" w16cex:dateUtc="2021-04-29T22:53:00Z"/>
  <w16cex:commentExtensible w16cex:durableId="24357F38" w16cex:dateUtc="2021-04-29T22:53:00Z"/>
  <w16cex:commentExtensible w16cex:durableId="24357FC9" w16cex:dateUtc="2021-04-29T22:56:00Z"/>
  <w16cex:commentExtensible w16cex:durableId="243A32DB" w16cex:dateUtc="2021-05-03T12:29:00Z"/>
  <w16cex:commentExtensible w16cex:durableId="24357F5C" w16cex:dateUtc="2021-04-29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C2A15" w16cid:durableId="2435601F"/>
  <w16cid:commentId w16cid:paraId="3A1165E3" w16cid:durableId="243572AB"/>
  <w16cid:commentId w16cid:paraId="756081EE" w16cid:durableId="24356CCD"/>
  <w16cid:commentId w16cid:paraId="5485FA98" w16cid:durableId="24391566"/>
  <w16cid:commentId w16cid:paraId="32EB7442" w16cid:durableId="24391565"/>
  <w16cid:commentId w16cid:paraId="0DD7D60E" w16cid:durableId="24391564"/>
  <w16cid:commentId w16cid:paraId="2C3B94E7" w16cid:durableId="24391563"/>
  <w16cid:commentId w16cid:paraId="5B22AC4E" w16cid:durableId="24356279"/>
  <w16cid:commentId w16cid:paraId="1DA3B1C2" w16cid:durableId="24356326"/>
  <w16cid:commentId w16cid:paraId="5489F037" w16cid:durableId="24390BCB"/>
  <w16cid:commentId w16cid:paraId="0428BB0E" w16cid:durableId="24390BD7"/>
  <w16cid:commentId w16cid:paraId="3C0B3B35" w16cid:durableId="24390BDB"/>
  <w16cid:commentId w16cid:paraId="23797485" w16cid:durableId="2435665E"/>
  <w16cid:commentId w16cid:paraId="271B8133" w16cid:durableId="243566C2"/>
  <w16cid:commentId w16cid:paraId="10206C66" w16cid:durableId="2435666E"/>
  <w16cid:commentId w16cid:paraId="0EAA2604" w16cid:durableId="24356776"/>
  <w16cid:commentId w16cid:paraId="095D1AC7" w16cid:durableId="243567C9"/>
  <w16cid:commentId w16cid:paraId="1806DDBB" w16cid:durableId="24356890"/>
  <w16cid:commentId w16cid:paraId="0B5E0D2A" w16cid:durableId="243573C1"/>
  <w16cid:commentId w16cid:paraId="5CC6719F" w16cid:durableId="2435739D"/>
  <w16cid:commentId w16cid:paraId="0310B205" w16cid:durableId="243575B2"/>
  <w16cid:commentId w16cid:paraId="06083F88" w16cid:durableId="2435752D"/>
  <w16cid:commentId w16cid:paraId="6A8F47E0" w16cid:durableId="243575E8"/>
  <w16cid:commentId w16cid:paraId="2F6B5C4E" w16cid:durableId="24357D72"/>
  <w16cid:commentId w16cid:paraId="7865D7A6" w16cid:durableId="24357EDB"/>
  <w16cid:commentId w16cid:paraId="512E814D" w16cid:durableId="24357F14"/>
  <w16cid:commentId w16cid:paraId="671B1DD0" w16cid:durableId="24357F38"/>
  <w16cid:commentId w16cid:paraId="6D5C7745" w16cid:durableId="24357FC9"/>
  <w16cid:commentId w16cid:paraId="44FE9C2C" w16cid:durableId="243A32DB"/>
  <w16cid:commentId w16cid:paraId="375AB249" w16cid:durableId="24357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C5D45" w14:textId="77777777" w:rsidR="000F7E73" w:rsidRDefault="000F7E73" w:rsidP="00ED33E3">
      <w:pPr>
        <w:spacing w:after="0" w:line="240" w:lineRule="auto"/>
      </w:pPr>
      <w:r>
        <w:separator/>
      </w:r>
    </w:p>
  </w:endnote>
  <w:endnote w:type="continuationSeparator" w:id="0">
    <w:p w14:paraId="2E0D0A08" w14:textId="77777777" w:rsidR="000F7E73" w:rsidRDefault="000F7E73" w:rsidP="00ED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lus minsu">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1D476" w14:textId="77777777" w:rsidR="000F7E73" w:rsidRDefault="000F7E73" w:rsidP="00ED33E3">
      <w:pPr>
        <w:spacing w:after="0" w:line="240" w:lineRule="auto"/>
      </w:pPr>
      <w:r>
        <w:separator/>
      </w:r>
    </w:p>
  </w:footnote>
  <w:footnote w:type="continuationSeparator" w:id="0">
    <w:p w14:paraId="138EA82F" w14:textId="77777777" w:rsidR="000F7E73" w:rsidRDefault="000F7E73" w:rsidP="00ED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ynne, Jacob">
    <w15:presenceInfo w15:providerId="AD" w15:userId="S::jacobwynne@vt.edu::00c71b78-e58a-4bb7-acce-3324b1485933"/>
  </w15:person>
  <w15:person w15:author="Woelmer, Whitney">
    <w15:presenceInfo w15:providerId="None" w15:userId="Woelmer, Whit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1D"/>
    <w:rsid w:val="00003A83"/>
    <w:rsid w:val="0004205F"/>
    <w:rsid w:val="00060109"/>
    <w:rsid w:val="00064BA1"/>
    <w:rsid w:val="00075AAB"/>
    <w:rsid w:val="00081B13"/>
    <w:rsid w:val="000B30D6"/>
    <w:rsid w:val="000B3E7C"/>
    <w:rsid w:val="000D3A86"/>
    <w:rsid w:val="000E4E28"/>
    <w:rsid w:val="000F7E73"/>
    <w:rsid w:val="001270DC"/>
    <w:rsid w:val="00153B6C"/>
    <w:rsid w:val="00154E02"/>
    <w:rsid w:val="001627D9"/>
    <w:rsid w:val="001655EF"/>
    <w:rsid w:val="00177AB0"/>
    <w:rsid w:val="00187A38"/>
    <w:rsid w:val="001B75B3"/>
    <w:rsid w:val="001D40C7"/>
    <w:rsid w:val="001E6DCF"/>
    <w:rsid w:val="00215DC4"/>
    <w:rsid w:val="00222620"/>
    <w:rsid w:val="0025764C"/>
    <w:rsid w:val="00261D2B"/>
    <w:rsid w:val="0026507A"/>
    <w:rsid w:val="00265C71"/>
    <w:rsid w:val="0028231F"/>
    <w:rsid w:val="002A2A9E"/>
    <w:rsid w:val="002B0FCC"/>
    <w:rsid w:val="002C6102"/>
    <w:rsid w:val="002D174B"/>
    <w:rsid w:val="002D617A"/>
    <w:rsid w:val="002E61F3"/>
    <w:rsid w:val="00307206"/>
    <w:rsid w:val="00326F97"/>
    <w:rsid w:val="00365BA9"/>
    <w:rsid w:val="00387356"/>
    <w:rsid w:val="00393B4F"/>
    <w:rsid w:val="003B09A1"/>
    <w:rsid w:val="003D071D"/>
    <w:rsid w:val="00401CA8"/>
    <w:rsid w:val="00433C6C"/>
    <w:rsid w:val="00450F77"/>
    <w:rsid w:val="004701E2"/>
    <w:rsid w:val="004C5F5D"/>
    <w:rsid w:val="004D16EA"/>
    <w:rsid w:val="004D2A61"/>
    <w:rsid w:val="00503AAE"/>
    <w:rsid w:val="00511387"/>
    <w:rsid w:val="00542B44"/>
    <w:rsid w:val="00554955"/>
    <w:rsid w:val="00562179"/>
    <w:rsid w:val="00572783"/>
    <w:rsid w:val="00582D01"/>
    <w:rsid w:val="00586EA7"/>
    <w:rsid w:val="00591C68"/>
    <w:rsid w:val="00591D43"/>
    <w:rsid w:val="005A48AA"/>
    <w:rsid w:val="005B0E22"/>
    <w:rsid w:val="005D498B"/>
    <w:rsid w:val="00621F69"/>
    <w:rsid w:val="006257F3"/>
    <w:rsid w:val="00653259"/>
    <w:rsid w:val="00684191"/>
    <w:rsid w:val="00684366"/>
    <w:rsid w:val="00684783"/>
    <w:rsid w:val="006A2CE9"/>
    <w:rsid w:val="006B252D"/>
    <w:rsid w:val="006C4026"/>
    <w:rsid w:val="006E37E1"/>
    <w:rsid w:val="006E46C8"/>
    <w:rsid w:val="006F3AE3"/>
    <w:rsid w:val="0071111F"/>
    <w:rsid w:val="00714A04"/>
    <w:rsid w:val="00721DE7"/>
    <w:rsid w:val="007419B9"/>
    <w:rsid w:val="00752115"/>
    <w:rsid w:val="00752567"/>
    <w:rsid w:val="00761FD4"/>
    <w:rsid w:val="007645BB"/>
    <w:rsid w:val="00766A26"/>
    <w:rsid w:val="00766B0B"/>
    <w:rsid w:val="007726C3"/>
    <w:rsid w:val="00775EB3"/>
    <w:rsid w:val="007822BD"/>
    <w:rsid w:val="007A01F4"/>
    <w:rsid w:val="007A236A"/>
    <w:rsid w:val="007A41C5"/>
    <w:rsid w:val="007C7839"/>
    <w:rsid w:val="007D76DD"/>
    <w:rsid w:val="007E3687"/>
    <w:rsid w:val="007E58D5"/>
    <w:rsid w:val="007F21F6"/>
    <w:rsid w:val="007F225F"/>
    <w:rsid w:val="00810098"/>
    <w:rsid w:val="00830A6C"/>
    <w:rsid w:val="008602B3"/>
    <w:rsid w:val="008B54BB"/>
    <w:rsid w:val="008C69F7"/>
    <w:rsid w:val="009035DD"/>
    <w:rsid w:val="009040D4"/>
    <w:rsid w:val="009203C6"/>
    <w:rsid w:val="009307B7"/>
    <w:rsid w:val="00932109"/>
    <w:rsid w:val="00941F47"/>
    <w:rsid w:val="00942497"/>
    <w:rsid w:val="009449D3"/>
    <w:rsid w:val="00947A4F"/>
    <w:rsid w:val="00950F17"/>
    <w:rsid w:val="00966C39"/>
    <w:rsid w:val="009809E4"/>
    <w:rsid w:val="00994E25"/>
    <w:rsid w:val="009C17FD"/>
    <w:rsid w:val="00A04387"/>
    <w:rsid w:val="00A236C8"/>
    <w:rsid w:val="00A236E8"/>
    <w:rsid w:val="00A35E11"/>
    <w:rsid w:val="00A3697F"/>
    <w:rsid w:val="00A74E46"/>
    <w:rsid w:val="00A848B1"/>
    <w:rsid w:val="00A91F27"/>
    <w:rsid w:val="00AA7688"/>
    <w:rsid w:val="00AB279A"/>
    <w:rsid w:val="00AB5B46"/>
    <w:rsid w:val="00AB7E8F"/>
    <w:rsid w:val="00AE7E04"/>
    <w:rsid w:val="00AF254E"/>
    <w:rsid w:val="00B25590"/>
    <w:rsid w:val="00B320A8"/>
    <w:rsid w:val="00B33B69"/>
    <w:rsid w:val="00B37FF6"/>
    <w:rsid w:val="00B46F76"/>
    <w:rsid w:val="00B70955"/>
    <w:rsid w:val="00B75787"/>
    <w:rsid w:val="00B935C4"/>
    <w:rsid w:val="00B96A0D"/>
    <w:rsid w:val="00BB7168"/>
    <w:rsid w:val="00BD784B"/>
    <w:rsid w:val="00BE6066"/>
    <w:rsid w:val="00C05DAC"/>
    <w:rsid w:val="00C10D23"/>
    <w:rsid w:val="00C15E05"/>
    <w:rsid w:val="00C22D4F"/>
    <w:rsid w:val="00C305FC"/>
    <w:rsid w:val="00C33A66"/>
    <w:rsid w:val="00C33BC4"/>
    <w:rsid w:val="00C529D1"/>
    <w:rsid w:val="00C86972"/>
    <w:rsid w:val="00CA1796"/>
    <w:rsid w:val="00CC1A07"/>
    <w:rsid w:val="00CE2587"/>
    <w:rsid w:val="00CF0840"/>
    <w:rsid w:val="00CF0F5F"/>
    <w:rsid w:val="00D01B59"/>
    <w:rsid w:val="00D26395"/>
    <w:rsid w:val="00D26773"/>
    <w:rsid w:val="00D27FDC"/>
    <w:rsid w:val="00D40BE7"/>
    <w:rsid w:val="00D60930"/>
    <w:rsid w:val="00D6513C"/>
    <w:rsid w:val="00D73945"/>
    <w:rsid w:val="00DA3BE8"/>
    <w:rsid w:val="00DA4073"/>
    <w:rsid w:val="00DA4A1C"/>
    <w:rsid w:val="00DB288E"/>
    <w:rsid w:val="00DC373F"/>
    <w:rsid w:val="00DC73A4"/>
    <w:rsid w:val="00DD6DDB"/>
    <w:rsid w:val="00DE77E1"/>
    <w:rsid w:val="00E222C4"/>
    <w:rsid w:val="00E223B7"/>
    <w:rsid w:val="00E2532D"/>
    <w:rsid w:val="00E327F5"/>
    <w:rsid w:val="00E507B1"/>
    <w:rsid w:val="00E844AA"/>
    <w:rsid w:val="00E9565C"/>
    <w:rsid w:val="00ED33E3"/>
    <w:rsid w:val="00ED482C"/>
    <w:rsid w:val="00EE0D9E"/>
    <w:rsid w:val="00EE5573"/>
    <w:rsid w:val="00EE59D5"/>
    <w:rsid w:val="00EF7016"/>
    <w:rsid w:val="00F25BB6"/>
    <w:rsid w:val="00F30D72"/>
    <w:rsid w:val="00F40FBB"/>
    <w:rsid w:val="00F41241"/>
    <w:rsid w:val="00F527F5"/>
    <w:rsid w:val="00F779D8"/>
    <w:rsid w:val="00FB3D9B"/>
    <w:rsid w:val="00FB4976"/>
    <w:rsid w:val="00FC5C00"/>
    <w:rsid w:val="00FE4385"/>
    <w:rsid w:val="00FF41C6"/>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E42C"/>
  <w15:chartTrackingRefBased/>
  <w15:docId w15:val="{F2497EBB-CCEB-3742-8F83-48AFFF7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1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C3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D9"/>
    <w:pPr>
      <w:spacing w:after="0" w:line="240" w:lineRule="auto"/>
      <w:ind w:left="720"/>
      <w:contextualSpacing/>
    </w:pPr>
    <w:rPr>
      <w:rFonts w:eastAsiaTheme="minorEastAsia"/>
      <w:sz w:val="24"/>
      <w:szCs w:val="24"/>
      <w:lang w:eastAsia="zh-CN"/>
    </w:rPr>
  </w:style>
  <w:style w:type="character" w:customStyle="1" w:styleId="Heading1Char">
    <w:name w:val="Heading 1 Char"/>
    <w:basedOn w:val="DefaultParagraphFont"/>
    <w:link w:val="Heading1"/>
    <w:uiPriority w:val="9"/>
    <w:rsid w:val="00C33BC4"/>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33BC4"/>
    <w:rPr>
      <w:rFonts w:asciiTheme="majorHAnsi" w:eastAsiaTheme="majorEastAsia" w:hAnsiTheme="majorHAnsi" w:cstheme="majorBidi"/>
      <w:color w:val="2F5496" w:themeColor="accent1" w:themeShade="BF"/>
      <w:sz w:val="26"/>
      <w:szCs w:val="26"/>
      <w:lang w:eastAsia="en-US"/>
    </w:rPr>
  </w:style>
  <w:style w:type="paragraph" w:styleId="Header">
    <w:name w:val="header"/>
    <w:basedOn w:val="Normal"/>
    <w:link w:val="HeaderChar"/>
    <w:uiPriority w:val="99"/>
    <w:unhideWhenUsed/>
    <w:rsid w:val="00ED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3E3"/>
    <w:rPr>
      <w:rFonts w:eastAsiaTheme="minorHAnsi"/>
      <w:sz w:val="22"/>
      <w:szCs w:val="22"/>
      <w:lang w:eastAsia="en-US"/>
    </w:rPr>
  </w:style>
  <w:style w:type="paragraph" w:styleId="Footer">
    <w:name w:val="footer"/>
    <w:basedOn w:val="Normal"/>
    <w:link w:val="FooterChar"/>
    <w:uiPriority w:val="99"/>
    <w:unhideWhenUsed/>
    <w:rsid w:val="00ED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3E3"/>
    <w:rPr>
      <w:rFonts w:eastAsiaTheme="minorHAnsi"/>
      <w:sz w:val="22"/>
      <w:szCs w:val="22"/>
      <w:lang w:eastAsia="en-US"/>
    </w:rPr>
  </w:style>
  <w:style w:type="character" w:styleId="CommentReference">
    <w:name w:val="annotation reference"/>
    <w:basedOn w:val="DefaultParagraphFont"/>
    <w:uiPriority w:val="99"/>
    <w:semiHidden/>
    <w:unhideWhenUsed/>
    <w:rsid w:val="00A236E8"/>
    <w:rPr>
      <w:sz w:val="16"/>
      <w:szCs w:val="16"/>
    </w:rPr>
  </w:style>
  <w:style w:type="paragraph" w:styleId="CommentText">
    <w:name w:val="annotation text"/>
    <w:basedOn w:val="Normal"/>
    <w:link w:val="CommentTextChar"/>
    <w:uiPriority w:val="99"/>
    <w:unhideWhenUsed/>
    <w:rsid w:val="00A236E8"/>
    <w:pPr>
      <w:spacing w:line="240" w:lineRule="auto"/>
    </w:pPr>
    <w:rPr>
      <w:sz w:val="20"/>
      <w:szCs w:val="20"/>
    </w:rPr>
  </w:style>
  <w:style w:type="character" w:customStyle="1" w:styleId="CommentTextChar">
    <w:name w:val="Comment Text Char"/>
    <w:basedOn w:val="DefaultParagraphFont"/>
    <w:link w:val="CommentText"/>
    <w:uiPriority w:val="99"/>
    <w:rsid w:val="00A236E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A236E8"/>
    <w:rPr>
      <w:b/>
      <w:bCs/>
    </w:rPr>
  </w:style>
  <w:style w:type="character" w:customStyle="1" w:styleId="CommentSubjectChar">
    <w:name w:val="Comment Subject Char"/>
    <w:basedOn w:val="CommentTextChar"/>
    <w:link w:val="CommentSubject"/>
    <w:uiPriority w:val="99"/>
    <w:semiHidden/>
    <w:rsid w:val="00A236E8"/>
    <w:rPr>
      <w:rFonts w:eastAsiaTheme="minorHAnsi"/>
      <w:b/>
      <w:bCs/>
      <w:sz w:val="20"/>
      <w:szCs w:val="20"/>
      <w:lang w:eastAsia="en-US"/>
    </w:rPr>
  </w:style>
  <w:style w:type="paragraph" w:styleId="NormalWeb">
    <w:name w:val="Normal (Web)"/>
    <w:basedOn w:val="Normal"/>
    <w:uiPriority w:val="99"/>
    <w:semiHidden/>
    <w:unhideWhenUsed/>
    <w:rsid w:val="00A23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236E8"/>
    <w:rPr>
      <w:rFonts w:ascii="Segoe UI" w:hAnsi="Segoe UI" w:cs="Segoe UI" w:hint="default"/>
      <w:sz w:val="18"/>
      <w:szCs w:val="18"/>
    </w:rPr>
  </w:style>
  <w:style w:type="character" w:styleId="Hyperlink">
    <w:name w:val="Hyperlink"/>
    <w:basedOn w:val="DefaultParagraphFont"/>
    <w:uiPriority w:val="99"/>
    <w:unhideWhenUsed/>
    <w:rsid w:val="00C05DAC"/>
    <w:rPr>
      <w:color w:val="0563C1" w:themeColor="hyperlink"/>
      <w:u w:val="single"/>
    </w:rPr>
  </w:style>
  <w:style w:type="character" w:styleId="UnresolvedMention">
    <w:name w:val="Unresolved Mention"/>
    <w:basedOn w:val="DefaultParagraphFont"/>
    <w:uiPriority w:val="99"/>
    <w:semiHidden/>
    <w:unhideWhenUsed/>
    <w:rsid w:val="00C05DAC"/>
    <w:rPr>
      <w:color w:val="605E5C"/>
      <w:shd w:val="clear" w:color="auto" w:fill="E1DFDD"/>
    </w:rPr>
  </w:style>
  <w:style w:type="paragraph" w:styleId="Revision">
    <w:name w:val="Revision"/>
    <w:hidden/>
    <w:uiPriority w:val="99"/>
    <w:semiHidden/>
    <w:rsid w:val="000B30D6"/>
    <w:rPr>
      <w:rFonts w:eastAsiaTheme="minorHAnsi"/>
      <w:sz w:val="22"/>
      <w:szCs w:val="22"/>
      <w:lang w:eastAsia="en-US"/>
    </w:rPr>
  </w:style>
  <w:style w:type="character" w:styleId="FollowedHyperlink">
    <w:name w:val="FollowedHyperlink"/>
    <w:basedOn w:val="DefaultParagraphFont"/>
    <w:uiPriority w:val="99"/>
    <w:semiHidden/>
    <w:unhideWhenUsed/>
    <w:rsid w:val="00C15E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35436">
      <w:bodyDiv w:val="1"/>
      <w:marLeft w:val="0"/>
      <w:marRight w:val="0"/>
      <w:marTop w:val="0"/>
      <w:marBottom w:val="0"/>
      <w:divBdr>
        <w:top w:val="none" w:sz="0" w:space="0" w:color="auto"/>
        <w:left w:val="none" w:sz="0" w:space="0" w:color="auto"/>
        <w:bottom w:val="none" w:sz="0" w:space="0" w:color="auto"/>
        <w:right w:val="none" w:sz="0" w:space="0" w:color="auto"/>
      </w:divBdr>
    </w:div>
    <w:div w:id="10508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gupubs-onlinelibrary-wiley-com.ezproxy.lib.vt.edu/doi/full/10.1029/2019GL082752?casa_token=uMkc6-uVN4YAAAAA%3AXGl9_tiY5RA6FwH0lwuKX4SCf-DixA6OioTk4nSfWnfKLxoGE1UqnlBdupSuz9xX3pABhOgQ6FwtclY" TargetMode="External"/><Relationship Id="rId2" Type="http://schemas.openxmlformats.org/officeDocument/2006/relationships/hyperlink" Target="https://www.nature.com/articles/s41467-020-15108-z" TargetMode="External"/><Relationship Id="rId1" Type="http://schemas.openxmlformats.org/officeDocument/2006/relationships/hyperlink" Target="https://www.nature.com/articles/s41561-019-0322-x" TargetMode="External"/><Relationship Id="rId4" Type="http://schemas.openxmlformats.org/officeDocument/2006/relationships/hyperlink" Target="https://agupubs-onlinelibrary-wiley-com.ezproxy.lib.vt.edu/doi/full/10.1002/2017JD027661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EF5A-1976-DD46-931A-65066B97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22411</Words>
  <Characters>127744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3</cp:revision>
  <dcterms:created xsi:type="dcterms:W3CDTF">2021-05-03T12:30:00Z</dcterms:created>
  <dcterms:modified xsi:type="dcterms:W3CDTF">2021-05-07T13:41:00Z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24f3cfc4-612a-38bd-9536-2f646eefeda3</vt:lpwstr>
  </property>
  <property fmtid="{D5CDD505-2E9C-101B-9397-08002B2CF9AE}" pid="24" name="Mendeley Citation Style_1">
    <vt:lpwstr>http://www.zotero.org/styles/apa</vt:lpwstr>
  </property>
</Properties>
</file>