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C09E6" w14:textId="551CCE50" w:rsidR="00262CB1" w:rsidRDefault="00DA1E02" w:rsidP="00DA1E02">
      <w:pPr>
        <w:jc w:val="center"/>
        <w:rPr>
          <w:b/>
          <w:bCs/>
        </w:rPr>
      </w:pPr>
      <w:r>
        <w:rPr>
          <w:b/>
          <w:bCs/>
        </w:rPr>
        <w:t>Jacob Wynne Prospectus Outline</w:t>
      </w:r>
    </w:p>
    <w:p w14:paraId="58FB7D3F" w14:textId="564687D2" w:rsidR="00257F9D" w:rsidRDefault="00257F9D" w:rsidP="00EA2BBB">
      <w:pPr>
        <w:rPr>
          <w:b/>
          <w:bCs/>
        </w:rPr>
      </w:pPr>
    </w:p>
    <w:p w14:paraId="6AD55F99" w14:textId="43097E4E" w:rsidR="00257F9D" w:rsidRDefault="00257F9D" w:rsidP="00DA1E02">
      <w:pPr>
        <w:jc w:val="center"/>
        <w:rPr>
          <w:b/>
          <w:bCs/>
        </w:rPr>
      </w:pPr>
      <w:r>
        <w:rPr>
          <w:b/>
          <w:bCs/>
        </w:rPr>
        <w:t xml:space="preserve">Understanding the lake of the future: Coupling a global climate scenario, general circulation models and lake models to </w:t>
      </w:r>
      <w:r w:rsidR="00E167ED">
        <w:rPr>
          <w:b/>
          <w:bCs/>
        </w:rPr>
        <w:t>partition</w:t>
      </w:r>
      <w:r w:rsidR="00E167ED">
        <w:rPr>
          <w:b/>
          <w:bCs/>
        </w:rPr>
        <w:t xml:space="preserve"> </w:t>
      </w:r>
      <w:commentRangeStart w:id="0"/>
      <w:r>
        <w:rPr>
          <w:b/>
          <w:bCs/>
        </w:rPr>
        <w:t xml:space="preserve">uncertainty </w:t>
      </w:r>
      <w:commentRangeEnd w:id="0"/>
      <w:r w:rsidR="00767B4E">
        <w:rPr>
          <w:rStyle w:val="CommentReference"/>
        </w:rPr>
        <w:commentReference w:id="0"/>
      </w:r>
      <w:r>
        <w:rPr>
          <w:b/>
          <w:bCs/>
        </w:rPr>
        <w:t xml:space="preserve">in the </w:t>
      </w:r>
      <w:r w:rsidR="00E167ED">
        <w:rPr>
          <w:b/>
          <w:bCs/>
        </w:rPr>
        <w:t>projected</w:t>
      </w:r>
      <w:r w:rsidR="00E167ED">
        <w:rPr>
          <w:b/>
          <w:bCs/>
        </w:rPr>
        <w:t xml:space="preserve"> </w:t>
      </w:r>
      <w:r>
        <w:rPr>
          <w:b/>
          <w:bCs/>
        </w:rPr>
        <w:t xml:space="preserve">thermal budget of a northern oligotrophic lake </w:t>
      </w:r>
    </w:p>
    <w:p w14:paraId="2CA794C9" w14:textId="39FD69C0" w:rsidR="00257F9D" w:rsidRDefault="00257F9D" w:rsidP="00EA2BBB">
      <w:pPr>
        <w:rPr>
          <w:b/>
          <w:bCs/>
        </w:rPr>
      </w:pPr>
    </w:p>
    <w:p w14:paraId="06CA4784" w14:textId="2ADE3E79" w:rsidR="00262CB1" w:rsidRDefault="00262CB1" w:rsidP="00262CB1">
      <w:pPr>
        <w:rPr>
          <w:b/>
          <w:bCs/>
        </w:rPr>
      </w:pPr>
      <w:r>
        <w:rPr>
          <w:b/>
          <w:bCs/>
        </w:rPr>
        <w:t>Methods</w:t>
      </w:r>
    </w:p>
    <w:p w14:paraId="35847D28" w14:textId="135A1759" w:rsidR="00262CB1" w:rsidRPr="00E167ED" w:rsidRDefault="00257F9D" w:rsidP="00E167ED">
      <w:pPr>
        <w:ind w:firstLine="360"/>
      </w:pPr>
      <w:r w:rsidRPr="00E167ED">
        <w:t xml:space="preserve">In order to better understand </w:t>
      </w:r>
      <w:r w:rsidR="00EA2BBB">
        <w:t xml:space="preserve">the impacts of </w:t>
      </w:r>
      <w:r w:rsidR="00767B4E">
        <w:t xml:space="preserve">the </w:t>
      </w:r>
      <w:r w:rsidR="00EA2BBB">
        <w:t xml:space="preserve">future climate </w:t>
      </w:r>
      <w:r w:rsidR="00767B4E">
        <w:t xml:space="preserve">change </w:t>
      </w:r>
      <w:r w:rsidR="00EA2BBB">
        <w:t>scenario</w:t>
      </w:r>
      <w:r w:rsidR="00767B4E">
        <w:t xml:space="preserve"> representative concentration pathway (RCP 8.5)</w:t>
      </w:r>
      <w:r w:rsidR="00EA2BBB">
        <w:t xml:space="preserve">, </w:t>
      </w:r>
      <w:r w:rsidRPr="00E167ED">
        <w:t>four general circulation models</w:t>
      </w:r>
      <w:r w:rsidR="00EA2BBB">
        <w:t xml:space="preserve"> </w:t>
      </w:r>
      <w:commentRangeStart w:id="1"/>
      <w:r w:rsidR="00EA2BBB">
        <w:t>(GCM)</w:t>
      </w:r>
      <w:commentRangeEnd w:id="1"/>
      <w:r w:rsidR="00EA2BBB">
        <w:rPr>
          <w:rStyle w:val="CommentReference"/>
        </w:rPr>
        <w:commentReference w:id="1"/>
      </w:r>
      <w:r w:rsidRPr="00E167ED">
        <w:t xml:space="preserve"> will be </w:t>
      </w:r>
      <w:r w:rsidR="00EA2BBB">
        <w:t xml:space="preserve">used to </w:t>
      </w:r>
      <w:r w:rsidR="00767B4E">
        <w:t>model lake temperature with the</w:t>
      </w:r>
      <w:r w:rsidRPr="00E167ED">
        <w:t xml:space="preserve"> five lake models within </w:t>
      </w:r>
      <w:proofErr w:type="spellStart"/>
      <w:r w:rsidRPr="00E167ED">
        <w:t>LakeEnsemblR</w:t>
      </w:r>
      <w:proofErr w:type="spellEnd"/>
      <w:r w:rsidRPr="00E167ED">
        <w:t xml:space="preserve">. Using a 30+ year historical dataset, parameters will be calibrated, and baselines will be created for each GCM. GCM climate data will then be forced through the calibrated LER and the anomalies between GCM’s will be compared using 30-year intervals up to 2099. Metrics of interest from this LER output will include </w:t>
      </w:r>
      <w:commentRangeStart w:id="2"/>
      <w:r w:rsidRPr="00E167ED">
        <w:t>thermocline depth, length of stratification</w:t>
      </w:r>
      <w:ins w:id="3" w:author="Wynne, Jacob" w:date="2021-04-14T12:52:00Z">
        <w:r w:rsidR="0047633C">
          <w:t xml:space="preserve">, </w:t>
        </w:r>
      </w:ins>
      <w:del w:id="4" w:author="Wynne, Jacob" w:date="2021-04-14T12:52:00Z">
        <w:r w:rsidRPr="00E167ED" w:rsidDel="0047633C">
          <w:delText xml:space="preserve"> and </w:delText>
        </w:r>
      </w:del>
      <w:r w:rsidRPr="00E167ED">
        <w:t xml:space="preserve">thermocline </w:t>
      </w:r>
      <w:del w:id="5" w:author="Wynne, Jacob" w:date="2021-04-14T12:51:00Z">
        <w:r w:rsidRPr="00E167ED" w:rsidDel="0047633C">
          <w:delText>strengt</w:delText>
        </w:r>
      </w:del>
      <w:ins w:id="6" w:author="Wynne, Jacob" w:date="2021-04-14T12:51:00Z">
        <w:r w:rsidR="0047633C">
          <w:t>strength</w:t>
        </w:r>
      </w:ins>
      <w:ins w:id="7" w:author="Wynne, Jacob" w:date="2021-04-14T12:53:00Z">
        <w:r w:rsidR="0047633C">
          <w:t>,</w:t>
        </w:r>
      </w:ins>
      <w:ins w:id="8" w:author="Wynne, Jacob" w:date="2021-04-14T12:51:00Z">
        <w:r w:rsidR="0047633C">
          <w:t xml:space="preserve"> </w:t>
        </w:r>
      </w:ins>
      <w:del w:id="9" w:author="Wynne, Jacob" w:date="2021-04-14T12:52:00Z">
        <w:r w:rsidRPr="00E167ED" w:rsidDel="0047633C">
          <w:delText>h</w:delText>
        </w:r>
      </w:del>
      <w:commentRangeEnd w:id="2"/>
      <w:ins w:id="10" w:author="Wynne, Jacob" w:date="2021-04-14T12:52:00Z">
        <w:r w:rsidR="0047633C">
          <w:t>and</w:t>
        </w:r>
      </w:ins>
      <w:ins w:id="11" w:author="Wynne, Jacob" w:date="2021-04-14T12:51:00Z">
        <w:r w:rsidR="0047633C">
          <w:t xml:space="preserve"> ice coverage</w:t>
        </w:r>
      </w:ins>
      <w:r w:rsidR="00767B4E">
        <w:rPr>
          <w:rStyle w:val="CommentReference"/>
        </w:rPr>
        <w:commentReference w:id="2"/>
      </w:r>
      <w:r w:rsidRPr="00E167ED">
        <w:t xml:space="preserve">. An array of compiled outputs including parameter distributions, water column output, and anomaly values can subsequently be used to partition uncertainty across the climate models, parameters, lake models, total forecast and climate scenario. </w:t>
      </w:r>
    </w:p>
    <w:p w14:paraId="49BB041B" w14:textId="77777777" w:rsidR="00262CB1" w:rsidRDefault="00262CB1" w:rsidP="00257F9D">
      <w:pPr>
        <w:rPr>
          <w:b/>
          <w:bCs/>
        </w:rPr>
      </w:pPr>
    </w:p>
    <w:p w14:paraId="73E5A248" w14:textId="4B8F88DC" w:rsidR="00DA1E02" w:rsidRDefault="00DA1E02" w:rsidP="00DA1E02">
      <w:pPr>
        <w:jc w:val="center"/>
        <w:rPr>
          <w:b/>
          <w:bCs/>
        </w:rPr>
      </w:pPr>
    </w:p>
    <w:p w14:paraId="56FFAA0C" w14:textId="4958EBA5" w:rsidR="00DA1E02" w:rsidRPr="00DA1E02" w:rsidRDefault="00DA1E02" w:rsidP="00DA1E02">
      <w:pPr>
        <w:pStyle w:val="ListParagraph"/>
        <w:numPr>
          <w:ilvl w:val="0"/>
          <w:numId w:val="3"/>
        </w:numPr>
        <w:rPr>
          <w:b/>
          <w:bCs/>
        </w:rPr>
      </w:pPr>
      <w:r>
        <w:t xml:space="preserve">Download the following </w:t>
      </w:r>
      <w:r w:rsidR="00243B99">
        <w:t>EWEMBI corrected</w:t>
      </w:r>
      <w:commentRangeStart w:id="12"/>
      <w:r w:rsidR="00257F9D">
        <w:t xml:space="preserve"> general circulation </w:t>
      </w:r>
      <w:commentRangeEnd w:id="12"/>
      <w:r w:rsidR="00262CB1">
        <w:rPr>
          <w:rStyle w:val="CommentReference"/>
        </w:rPr>
        <w:commentReference w:id="12"/>
      </w:r>
      <w:r>
        <w:t xml:space="preserve">models: </w:t>
      </w:r>
      <w:r w:rsidRPr="00DA1E02">
        <w:t>MIROC5</w:t>
      </w:r>
      <w:r>
        <w:t xml:space="preserve">, </w:t>
      </w:r>
      <w:r w:rsidRPr="00DA1E02">
        <w:t>IPSL-CM5A-LR</w:t>
      </w:r>
      <w:r>
        <w:t xml:space="preserve">, </w:t>
      </w:r>
      <w:r w:rsidRPr="00DA1E02">
        <w:t>GFDL-ESM2M</w:t>
      </w:r>
      <w:r>
        <w:t xml:space="preserve">, </w:t>
      </w:r>
      <w:r w:rsidRPr="00DA1E02">
        <w:t>HADGEM2-ES</w:t>
      </w:r>
      <w:r>
        <w:t xml:space="preserve"> under RCP </w:t>
      </w:r>
      <w:r w:rsidR="00243B99">
        <w:t>8.5</w:t>
      </w:r>
      <w:r>
        <w:t xml:space="preserve"> conditions. </w:t>
      </w:r>
    </w:p>
    <w:p w14:paraId="1F5E5A54" w14:textId="1C321CFF" w:rsidR="00DA1E02" w:rsidRPr="00DA1E02" w:rsidRDefault="00DA1E02" w:rsidP="00DA1E02">
      <w:pPr>
        <w:pStyle w:val="ListParagraph"/>
        <w:numPr>
          <w:ilvl w:val="0"/>
          <w:numId w:val="3"/>
        </w:numPr>
        <w:rPr>
          <w:b/>
          <w:bCs/>
        </w:rPr>
      </w:pPr>
      <w:r>
        <w:t xml:space="preserve">Download </w:t>
      </w:r>
      <w:r w:rsidR="00262CB1">
        <w:t>forcing data for Sunapee needed to drive LER.  This includes historical observations of discharge, outflow, hypsography, and initial conditions, as well as</w:t>
      </w:r>
      <w:r>
        <w:t xml:space="preserve"> EWEMBI </w:t>
      </w:r>
      <w:r w:rsidR="00262CB1">
        <w:t>data</w:t>
      </w:r>
      <w:r>
        <w:t xml:space="preserve"> in place of the on-site meteorology data.</w:t>
      </w:r>
      <w:r w:rsidR="001B084D">
        <w:t xml:space="preserve"> </w:t>
      </w:r>
      <w:r w:rsidR="00257F9D">
        <w:t xml:space="preserve">EWEMBI data will be used in order to maintain consistency when transferring from historical datasets to GCM datasets within </w:t>
      </w:r>
      <w:proofErr w:type="spellStart"/>
      <w:r w:rsidR="00257F9D">
        <w:t>LakeEnsemblR</w:t>
      </w:r>
      <w:proofErr w:type="spellEnd"/>
      <w:r w:rsidR="00257F9D">
        <w:t xml:space="preserve">. </w:t>
      </w:r>
    </w:p>
    <w:p w14:paraId="69CAE5A2" w14:textId="0038A0C5" w:rsidR="00DA1E02" w:rsidRPr="00257F9D" w:rsidRDefault="00DA1E02" w:rsidP="00257F9D">
      <w:pPr>
        <w:pStyle w:val="ListParagraph"/>
        <w:numPr>
          <w:ilvl w:val="0"/>
          <w:numId w:val="3"/>
        </w:numPr>
        <w:rPr>
          <w:b/>
          <w:bCs/>
        </w:rPr>
      </w:pPr>
      <w:commentRangeStart w:id="13"/>
      <w:commentRangeStart w:id="14"/>
      <w:r>
        <w:t xml:space="preserve">Ensure </w:t>
      </w:r>
      <w:commentRangeEnd w:id="13"/>
      <w:r w:rsidR="00262CB1">
        <w:rPr>
          <w:rStyle w:val="CommentReference"/>
        </w:rPr>
        <w:commentReference w:id="13"/>
      </w:r>
      <w:commentRangeEnd w:id="14"/>
      <w:r w:rsidR="00257F9D">
        <w:rPr>
          <w:rStyle w:val="CommentReference"/>
        </w:rPr>
        <w:commentReference w:id="14"/>
      </w:r>
      <w:r>
        <w:t>that all models run on LER using base parameters.</w:t>
      </w:r>
      <w:r w:rsidR="00257F9D">
        <w:t xml:space="preserve"> </w:t>
      </w:r>
      <w:r>
        <w:t xml:space="preserve">Once all models run, calibrate parameters for LER using a specific set of years in the historical dataset. </w:t>
      </w:r>
      <w:commentRangeStart w:id="15"/>
      <w:commentRangeStart w:id="16"/>
      <w:r>
        <w:t xml:space="preserve">First choice of calibration method is </w:t>
      </w:r>
      <w:commentRangeStart w:id="17"/>
      <w:r>
        <w:t xml:space="preserve">MCMC </w:t>
      </w:r>
      <w:commentRangeEnd w:id="17"/>
      <w:r w:rsidR="00A76DEB">
        <w:rPr>
          <w:rStyle w:val="CommentReference"/>
        </w:rPr>
        <w:commentReference w:id="17"/>
      </w:r>
      <w:ins w:id="18" w:author="Wynne, Jacob" w:date="2021-04-14T12:28:00Z">
        <w:r w:rsidR="00E167ED">
          <w:t xml:space="preserve"> </w:t>
        </w:r>
      </w:ins>
      <w:ins w:id="19" w:author="Wynne, Jacob" w:date="2021-04-14T12:31:00Z">
        <w:r w:rsidR="00E167ED">
          <w:t>ut</w:t>
        </w:r>
      </w:ins>
      <w:ins w:id="20" w:author="Wynne, Jacob" w:date="2021-04-14T12:32:00Z">
        <w:r w:rsidR="00E167ED">
          <w:t>ilizing</w:t>
        </w:r>
      </w:ins>
      <w:ins w:id="21" w:author="Wynne, Jacob" w:date="2021-04-14T12:28:00Z">
        <w:r w:rsidR="00E167ED">
          <w:t xml:space="preserve"> priors from a LHC simulation</w:t>
        </w:r>
      </w:ins>
      <w:ins w:id="22" w:author="Wynne, Jacob" w:date="2021-04-14T12:45:00Z">
        <w:r w:rsidR="00E167ED">
          <w:t xml:space="preserve"> as well as a sensitivity analysis of parameters</w:t>
        </w:r>
      </w:ins>
      <w:ins w:id="23" w:author="Wynne, Jacob" w:date="2021-04-14T12:28:00Z">
        <w:r w:rsidR="00E167ED">
          <w:t xml:space="preserve"> </w:t>
        </w:r>
      </w:ins>
      <w:r>
        <w:t xml:space="preserve">so that there are understandable distributions to work with. </w:t>
      </w:r>
      <w:r w:rsidR="00243B99">
        <w:t xml:space="preserve">   </w:t>
      </w:r>
      <w:del w:id="24" w:author="Wynne, Jacob" w:date="2021-04-14T12:34:00Z">
        <w:r w:rsidR="00243B99" w:rsidDel="00E167ED">
          <w:delText xml:space="preserve"> </w:delText>
        </w:r>
        <w:commentRangeEnd w:id="15"/>
        <w:r w:rsidR="006C0AD8" w:rsidDel="00E167ED">
          <w:rPr>
            <w:rStyle w:val="CommentReference"/>
          </w:rPr>
          <w:commentReference w:id="15"/>
        </w:r>
        <w:commentRangeEnd w:id="16"/>
        <w:r w:rsidR="00767B4E" w:rsidDel="00E167ED">
          <w:rPr>
            <w:rStyle w:val="CommentReference"/>
          </w:rPr>
          <w:commentReference w:id="16"/>
        </w:r>
      </w:del>
    </w:p>
    <w:p w14:paraId="2A9F4862" w14:textId="467BCACC" w:rsidR="00DA1E02" w:rsidRPr="00E167ED" w:rsidRDefault="00DA1E02" w:rsidP="00DA1E02">
      <w:pPr>
        <w:pStyle w:val="ListParagraph"/>
        <w:numPr>
          <w:ilvl w:val="0"/>
          <w:numId w:val="3"/>
        </w:numPr>
        <w:rPr>
          <w:b/>
          <w:bCs/>
        </w:rPr>
      </w:pPr>
      <w:r>
        <w:t>When parameters are calibrated</w:t>
      </w:r>
      <w:r w:rsidR="006C0AD8">
        <w:t xml:space="preserve">, </w:t>
      </w:r>
      <w:r>
        <w:t xml:space="preserve">RMSE </w:t>
      </w:r>
      <w:r w:rsidR="006C0AD8">
        <w:t xml:space="preserve">should be </w:t>
      </w:r>
      <w:commentRangeStart w:id="25"/>
      <w:commentRangeStart w:id="26"/>
      <w:r w:rsidR="006C0AD8">
        <w:t>within ~2C for water temperature</w:t>
      </w:r>
      <w:commentRangeEnd w:id="25"/>
      <w:r w:rsidR="006C0AD8">
        <w:rPr>
          <w:rStyle w:val="CommentReference"/>
        </w:rPr>
        <w:commentReference w:id="25"/>
      </w:r>
      <w:commentRangeEnd w:id="26"/>
      <w:r w:rsidR="00AD29B3">
        <w:rPr>
          <w:rStyle w:val="CommentReference"/>
        </w:rPr>
        <w:commentReference w:id="26"/>
      </w:r>
      <w:r>
        <w:t xml:space="preserve">,  </w:t>
      </w:r>
      <w:r w:rsidR="006C0AD8">
        <w:t xml:space="preserve">We will determine this by looking at observed vs modeled water temperature </w:t>
      </w:r>
      <w:commentRangeStart w:id="27"/>
      <w:r w:rsidR="006C0AD8">
        <w:t>aggregated for the whole water column.</w:t>
      </w:r>
      <w:commentRangeEnd w:id="27"/>
      <w:r w:rsidR="006C0AD8">
        <w:rPr>
          <w:rStyle w:val="CommentReference"/>
        </w:rPr>
        <w:commentReference w:id="27"/>
      </w:r>
    </w:p>
    <w:p w14:paraId="486B473A" w14:textId="7873537A" w:rsidR="00700BC1" w:rsidRPr="00DA1E02" w:rsidRDefault="00700BC1" w:rsidP="00DA1E02">
      <w:pPr>
        <w:pStyle w:val="ListParagraph"/>
        <w:numPr>
          <w:ilvl w:val="0"/>
          <w:numId w:val="3"/>
        </w:numPr>
        <w:rPr>
          <w:b/>
          <w:bCs/>
        </w:rPr>
      </w:pPr>
      <w:r>
        <w:t xml:space="preserve">Calculate the </w:t>
      </w:r>
      <w:commentRangeStart w:id="28"/>
      <w:commentRangeStart w:id="29"/>
      <w:r>
        <w:t xml:space="preserve">historical anomaly </w:t>
      </w:r>
      <w:commentRangeEnd w:id="28"/>
      <w:r w:rsidR="00257F9D">
        <w:rPr>
          <w:rStyle w:val="CommentReference"/>
        </w:rPr>
        <w:commentReference w:id="28"/>
      </w:r>
      <w:commentRangeEnd w:id="29"/>
      <w:r w:rsidR="00A76DEB">
        <w:rPr>
          <w:rStyle w:val="CommentReference"/>
        </w:rPr>
        <w:commentReference w:id="29"/>
      </w:r>
      <w:r>
        <w:t xml:space="preserve">for water temperature over the 30-year historical dataset. This is what we will use to compare the projections to the historical baseline. </w:t>
      </w:r>
    </w:p>
    <w:p w14:paraId="3B41DA7E" w14:textId="5D9CCFE7" w:rsidR="00DA1E02" w:rsidRPr="00DA1E02" w:rsidRDefault="00DA1E02" w:rsidP="00DA1E02">
      <w:pPr>
        <w:pStyle w:val="ListParagraph"/>
        <w:numPr>
          <w:ilvl w:val="0"/>
          <w:numId w:val="3"/>
        </w:numPr>
        <w:rPr>
          <w:b/>
          <w:bCs/>
        </w:rPr>
      </w:pPr>
      <w:r>
        <w:t xml:space="preserve">Force the </w:t>
      </w:r>
      <w:r w:rsidR="006C0AD8">
        <w:t xml:space="preserve">GCM </w:t>
      </w:r>
      <w:r>
        <w:t>model</w:t>
      </w:r>
      <w:r w:rsidR="006C0AD8">
        <w:t xml:space="preserve"> output for </w:t>
      </w:r>
      <w:commentRangeStart w:id="30"/>
      <w:commentRangeStart w:id="31"/>
      <w:commentRangeStart w:id="32"/>
      <w:r w:rsidR="006C0AD8">
        <w:t>meteorology</w:t>
      </w:r>
      <w:r>
        <w:t xml:space="preserve"> </w:t>
      </w:r>
      <w:commentRangeEnd w:id="30"/>
      <w:r w:rsidR="006C0AD8">
        <w:rPr>
          <w:rStyle w:val="CommentReference"/>
        </w:rPr>
        <w:commentReference w:id="30"/>
      </w:r>
      <w:commentRangeEnd w:id="31"/>
      <w:r w:rsidR="005B4258">
        <w:rPr>
          <w:rStyle w:val="CommentReference"/>
        </w:rPr>
        <w:commentReference w:id="31"/>
      </w:r>
      <w:commentRangeEnd w:id="32"/>
      <w:r w:rsidR="00E167ED">
        <w:rPr>
          <w:rStyle w:val="CommentReference"/>
        </w:rPr>
        <w:commentReference w:id="32"/>
      </w:r>
      <w:r>
        <w:t>into LER and produce results for all LER models</w:t>
      </w:r>
      <w:r w:rsidR="00243B99">
        <w:t xml:space="preserve"> up to 2099</w:t>
      </w:r>
      <w:r>
        <w:t xml:space="preserve">. </w:t>
      </w:r>
    </w:p>
    <w:p w14:paraId="1ACF7BC2" w14:textId="211A53B9" w:rsidR="00DA1E02" w:rsidRPr="00E167ED" w:rsidRDefault="00DA1E02" w:rsidP="00DA1E02">
      <w:pPr>
        <w:pStyle w:val="ListParagraph"/>
        <w:numPr>
          <w:ilvl w:val="0"/>
          <w:numId w:val="3"/>
        </w:numPr>
        <w:rPr>
          <w:b/>
          <w:bCs/>
        </w:rPr>
      </w:pPr>
      <w:r>
        <w:t xml:space="preserve">Once results are produced, </w:t>
      </w:r>
      <w:r w:rsidR="006C0AD8">
        <w:t>analyze projected LER</w:t>
      </w:r>
      <w:r>
        <w:t xml:space="preserve"> </w:t>
      </w:r>
      <w:r w:rsidR="006C0AD8">
        <w:t xml:space="preserve">water temperature over 30-year time periods from present up until 2099. </w:t>
      </w:r>
      <w:r w:rsidR="00E167ED">
        <w:t>30-year</w:t>
      </w:r>
      <w:r w:rsidR="00257F9D">
        <w:t xml:space="preserve"> time periods </w:t>
      </w:r>
      <w:commentRangeStart w:id="33"/>
      <w:commentRangeStart w:id="34"/>
      <w:r w:rsidR="00257F9D">
        <w:t xml:space="preserve">signify a complete climate </w:t>
      </w:r>
      <w:commentRangeEnd w:id="33"/>
      <w:r w:rsidR="00257F9D">
        <w:rPr>
          <w:rStyle w:val="CommentReference"/>
        </w:rPr>
        <w:commentReference w:id="33"/>
      </w:r>
      <w:commentRangeEnd w:id="34"/>
      <w:r w:rsidR="005B4258">
        <w:rPr>
          <w:rStyle w:val="CommentReference"/>
        </w:rPr>
        <w:commentReference w:id="34"/>
      </w:r>
      <w:r w:rsidR="00257F9D">
        <w:t>cycle – an analysis using</w:t>
      </w:r>
      <w:ins w:id="35" w:author="Wynne, Jacob" w:date="2021-04-14T12:57:00Z">
        <w:r w:rsidR="0047633C">
          <w:t xml:space="preserve"> a</w:t>
        </w:r>
      </w:ins>
      <w:r w:rsidR="00257F9D">
        <w:t xml:space="preserve"> </w:t>
      </w:r>
      <w:del w:id="36" w:author="Wynne, Jacob" w:date="2021-04-14T12:57:00Z">
        <w:r w:rsidR="00257F9D" w:rsidDel="0047633C">
          <w:delText>30 year</w:delText>
        </w:r>
      </w:del>
      <w:ins w:id="37" w:author="Wynne, Jacob" w:date="2021-04-14T12:57:00Z">
        <w:r w:rsidR="0047633C">
          <w:t>30-year</w:t>
        </w:r>
      </w:ins>
      <w:r w:rsidR="00257F9D">
        <w:t xml:space="preserve"> </w:t>
      </w:r>
      <w:del w:id="38" w:author="Wynne, Jacob" w:date="2021-04-14T12:57:00Z">
        <w:r w:rsidR="00257F9D" w:rsidDel="0047633C">
          <w:delText xml:space="preserve">intervals </w:delText>
        </w:r>
      </w:del>
      <w:ins w:id="39" w:author="Wynne, Jacob" w:date="2021-04-14T12:57:00Z">
        <w:r w:rsidR="0047633C">
          <w:t>rolling average</w:t>
        </w:r>
        <w:r w:rsidR="0047633C">
          <w:t xml:space="preserve"> </w:t>
        </w:r>
      </w:ins>
      <w:r w:rsidR="00257F9D">
        <w:t>provides a more complete and broad picture than shorter or longer intervals</w:t>
      </w:r>
      <w:ins w:id="40" w:author="Wynne, Jacob" w:date="2021-04-14T12:58:00Z">
        <w:r w:rsidR="0047633C">
          <w:t xml:space="preserve"> and will remove interannual noise</w:t>
        </w:r>
      </w:ins>
      <w:r w:rsidR="00257F9D">
        <w:t>.</w:t>
      </w:r>
      <w:r w:rsidR="006C0AD8">
        <w:t xml:space="preserve"> </w:t>
      </w:r>
      <w:r w:rsidR="001B084D">
        <w:t xml:space="preserve">There are many metrics of interest that can be calculated from LER temperature simulations, </w:t>
      </w:r>
      <w:r w:rsidR="001B084D">
        <w:lastRenderedPageBreak/>
        <w:t>including the length of</w:t>
      </w:r>
      <w:r>
        <w:t xml:space="preserve"> stratification</w:t>
      </w:r>
      <w:r w:rsidR="001B084D">
        <w:t>, thermocline depth, and thermocline strength, among others.</w:t>
      </w:r>
    </w:p>
    <w:p w14:paraId="23CBD253" w14:textId="587BC73C" w:rsidR="00DA1E02" w:rsidRPr="00DA1E02" w:rsidRDefault="00DA1E02" w:rsidP="00DA1E02">
      <w:pPr>
        <w:pStyle w:val="ListParagraph"/>
        <w:numPr>
          <w:ilvl w:val="0"/>
          <w:numId w:val="3"/>
        </w:numPr>
        <w:rPr>
          <w:b/>
          <w:bCs/>
        </w:rPr>
      </w:pPr>
      <w:r>
        <w:t xml:space="preserve">Once </w:t>
      </w:r>
      <w:r w:rsidR="001B084D">
        <w:t>metrics of interest</w:t>
      </w:r>
      <w:r w:rsidR="00257F9D">
        <w:t xml:space="preserve"> </w:t>
      </w:r>
      <w:r>
        <w:t xml:space="preserve">have been </w:t>
      </w:r>
      <w:r w:rsidR="001B084D">
        <w:t xml:space="preserve">calculated </w:t>
      </w:r>
      <w:r>
        <w:t>for each model</w:t>
      </w:r>
      <w:r w:rsidR="001B084D">
        <w:t xml:space="preserve"> over 30-year time periods</w:t>
      </w:r>
      <w:r>
        <w:t xml:space="preserve">, a comparative analysis between all LER </w:t>
      </w:r>
      <w:r w:rsidR="00700BC1">
        <w:t xml:space="preserve">and GCM model </w:t>
      </w:r>
      <w:commentRangeStart w:id="41"/>
      <w:r w:rsidR="00700BC1">
        <w:t>combinations</w:t>
      </w:r>
      <w:commentRangeEnd w:id="41"/>
      <w:r w:rsidR="00700BC1">
        <w:rPr>
          <w:rStyle w:val="CommentReference"/>
        </w:rPr>
        <w:commentReference w:id="41"/>
      </w:r>
      <w:r w:rsidR="00700BC1">
        <w:t>, and the historical baseline</w:t>
      </w:r>
      <w:r>
        <w:t xml:space="preserve"> should be carried out. </w:t>
      </w:r>
    </w:p>
    <w:p w14:paraId="72F29121" w14:textId="006C4FD3" w:rsidR="00DA1E02" w:rsidRPr="00243B99" w:rsidRDefault="00DA1E02" w:rsidP="00DA1E02">
      <w:pPr>
        <w:pStyle w:val="ListParagraph"/>
        <w:numPr>
          <w:ilvl w:val="0"/>
          <w:numId w:val="3"/>
        </w:numPr>
        <w:rPr>
          <w:b/>
          <w:bCs/>
        </w:rPr>
      </w:pPr>
      <w:r>
        <w:t xml:space="preserve">The comparative analysis will revolve around the spread and difference of values between the LER models. </w:t>
      </w:r>
    </w:p>
    <w:p w14:paraId="659AA1AB" w14:textId="0D1B63E2" w:rsidR="00243B99" w:rsidRDefault="00243B99" w:rsidP="00243B99">
      <w:pPr>
        <w:ind w:left="720"/>
      </w:pPr>
      <w:r>
        <w:t xml:space="preserve">Possibilities: </w:t>
      </w:r>
    </w:p>
    <w:p w14:paraId="4C04E39A" w14:textId="5DE2F7AC" w:rsidR="00243B99" w:rsidRDefault="00243B99" w:rsidP="00243B99">
      <w:pPr>
        <w:pStyle w:val="ListParagraph"/>
        <w:numPr>
          <w:ilvl w:val="0"/>
          <w:numId w:val="5"/>
        </w:numPr>
      </w:pPr>
      <w:r>
        <w:t xml:space="preserve">Mean stratification duration by year with 95% confidence intervals for each LER model up to 2099. Track the average change from year to year for each model. </w:t>
      </w:r>
    </w:p>
    <w:p w14:paraId="6372766D" w14:textId="09621253" w:rsidR="00243B99" w:rsidRDefault="00243B99" w:rsidP="00243B99">
      <w:pPr>
        <w:pStyle w:val="ListParagraph"/>
        <w:numPr>
          <w:ilvl w:val="0"/>
          <w:numId w:val="5"/>
        </w:numPr>
      </w:pPr>
      <w:r>
        <w:t xml:space="preserve">Difference between surface and bottom temperature up to 2099 for each LER model. Would give more insight into the magnitude of the stratification according to each model. Unsure of how uncertainty could be quantified in this case. </w:t>
      </w:r>
    </w:p>
    <w:p w14:paraId="7E32DF6D" w14:textId="74D247FA" w:rsidR="00243B99" w:rsidRDefault="00243B99" w:rsidP="00243B99">
      <w:pPr>
        <w:pStyle w:val="ListParagraph"/>
        <w:numPr>
          <w:ilvl w:val="0"/>
          <w:numId w:val="5"/>
        </w:numPr>
      </w:pPr>
      <w: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783D06EB" w14:textId="77777777" w:rsidR="00243B99" w:rsidRPr="00243B99" w:rsidRDefault="00243B99" w:rsidP="00243B99">
      <w:pPr>
        <w:ind w:left="720"/>
      </w:pPr>
    </w:p>
    <w:p w14:paraId="21281CCF" w14:textId="7F195266" w:rsidR="00DA1E02" w:rsidRPr="00DA1E02" w:rsidRDefault="00DA1E02" w:rsidP="00DA1E02">
      <w:pPr>
        <w:pStyle w:val="ListParagraph"/>
        <w:numPr>
          <w:ilvl w:val="0"/>
          <w:numId w:val="3"/>
        </w:numPr>
        <w:rPr>
          <w:b/>
          <w:bCs/>
        </w:rPr>
      </w:pPr>
      <w:r>
        <w:t xml:space="preserve">Move on to uncertainty partitioning. </w:t>
      </w:r>
    </w:p>
    <w:p w14:paraId="097B191B" w14:textId="77777777" w:rsidR="00DA1E02" w:rsidRPr="00DA1E02" w:rsidRDefault="00DA1E02" w:rsidP="00DA1E02">
      <w:pPr>
        <w:rPr>
          <w:b/>
          <w:bCs/>
        </w:rPr>
      </w:pPr>
    </w:p>
    <w:p w14:paraId="54F483EA" w14:textId="77777777" w:rsidR="00DA1E02" w:rsidRDefault="00DA1E02" w:rsidP="00DA1E02">
      <w:pPr>
        <w:rPr>
          <w:b/>
          <w:bCs/>
        </w:rPr>
      </w:pPr>
      <w:r>
        <w:rPr>
          <w:b/>
          <w:bCs/>
        </w:rPr>
        <w:t>Uncertainty Partitioning</w:t>
      </w:r>
    </w:p>
    <w:p w14:paraId="1AAA92D3" w14:textId="6386C826" w:rsidR="00DA1E02" w:rsidRPr="00DA1E02" w:rsidRDefault="00DA1E02" w:rsidP="00DA1E02">
      <w:pPr>
        <w:pStyle w:val="ListParagraph"/>
        <w:numPr>
          <w:ilvl w:val="0"/>
          <w:numId w:val="4"/>
        </w:numPr>
      </w:pPr>
      <w:r w:rsidRPr="00DA1E02">
        <w:t xml:space="preserve">Climate model uncertainty: </w:t>
      </w:r>
      <w:r w:rsidR="00243B99">
        <w:t>Use median parameter values; Do not propagate process uncertainty; Uncertainty is defined as the width of the 95% CI of percent change in stratification duration from 2021 (</w:t>
      </w:r>
      <w:proofErr w:type="spellStart"/>
      <w:r w:rsidR="00243B99">
        <w:t>ish</w:t>
      </w:r>
      <w:proofErr w:type="spellEnd"/>
      <w:r w:rsidR="00243B99">
        <w:t xml:space="preserve">) up to 2099. </w:t>
      </w:r>
    </w:p>
    <w:p w14:paraId="61917039" w14:textId="590ACDBA" w:rsidR="00DA1E02" w:rsidRPr="00DA1E02" w:rsidRDefault="00DA1E02" w:rsidP="00DA1E02">
      <w:pPr>
        <w:pStyle w:val="ListParagraph"/>
        <w:numPr>
          <w:ilvl w:val="0"/>
          <w:numId w:val="4"/>
        </w:numPr>
      </w:pPr>
      <w:r w:rsidRPr="00DA1E02">
        <w:t xml:space="preserve">Parameter uncertainty: </w:t>
      </w:r>
      <w:r w:rsidR="00243B99">
        <w:t xml:space="preserve">Sample from the posterior distributions of the parameter sets; Generate separate ensembles for each climate model and calculate uncertainty by taking the width of the 95% CI of ensembles averaged across the climate models. </w:t>
      </w:r>
    </w:p>
    <w:p w14:paraId="3103F387" w14:textId="3F143D64" w:rsidR="00DA1E02" w:rsidRPr="00DA1E02" w:rsidRDefault="00243B99" w:rsidP="00DA1E02">
      <w:pPr>
        <w:pStyle w:val="ListParagraph"/>
        <w:numPr>
          <w:ilvl w:val="0"/>
          <w:numId w:val="4"/>
        </w:numPr>
      </w:pPr>
      <w:r>
        <w:t xml:space="preserve">Ecosystem </w:t>
      </w:r>
      <w:r w:rsidR="00DA1E02" w:rsidRPr="00DA1E02">
        <w:t xml:space="preserve">Model process uncertainty: </w:t>
      </w:r>
      <w:r>
        <w:t xml:space="preserve">Comparing different outputs using sampled parameters and using an ensemble approach; Take the width of the 95% CI averaged across models. </w:t>
      </w:r>
    </w:p>
    <w:p w14:paraId="555DD010" w14:textId="77777777" w:rsidR="00DA1E02" w:rsidRPr="00DA1E02" w:rsidRDefault="00DA1E02" w:rsidP="00DA1E02">
      <w:pPr>
        <w:pStyle w:val="ListParagraph"/>
        <w:numPr>
          <w:ilvl w:val="0"/>
          <w:numId w:val="4"/>
        </w:numPr>
      </w:pPr>
      <w:r w:rsidRPr="00DA1E02">
        <w:t xml:space="preserve">Total forecast uncertainty: propagate from previous three. </w:t>
      </w:r>
    </w:p>
    <w:p w14:paraId="165D689D" w14:textId="4F5C3B33" w:rsidR="00DA1E02" w:rsidRPr="00DA1E02" w:rsidRDefault="00DA1E02" w:rsidP="00DA1E02">
      <w:pPr>
        <w:pStyle w:val="ListParagraph"/>
        <w:numPr>
          <w:ilvl w:val="0"/>
          <w:numId w:val="4"/>
        </w:numPr>
      </w:pPr>
      <w:r w:rsidRPr="00DA1E02">
        <w:t xml:space="preserve">Climate scenario uncertainty: Difference in percent change of temperature from </w:t>
      </w:r>
      <w:r w:rsidR="00243B99">
        <w:t>different</w:t>
      </w:r>
      <w:r w:rsidRPr="00DA1E02">
        <w:t xml:space="preserve"> climate model</w:t>
      </w:r>
      <w:r w:rsidR="00243B99">
        <w:t xml:space="preserve"> scenarios (RCP 4.5, RCP 8.5) using the anomaly values produced by combining LER and ISIMIP models.</w:t>
      </w:r>
    </w:p>
    <w:p w14:paraId="12738C1B" w14:textId="3541B766" w:rsidR="00DA1E02" w:rsidRPr="00DA1E02" w:rsidRDefault="00DA1E02" w:rsidP="00DA1E02">
      <w:pPr>
        <w:ind w:left="360"/>
        <w:rPr>
          <w:b/>
          <w:bCs/>
        </w:rPr>
      </w:pPr>
    </w:p>
    <w:sectPr w:rsidR="00DA1E02" w:rsidRPr="00DA1E02" w:rsidSect="007521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dhg Moore" w:date="2021-04-09T17:05:00Z" w:initials="TM">
    <w:p w14:paraId="28E14934" w14:textId="416976BC" w:rsidR="00767B4E" w:rsidRDefault="00767B4E">
      <w:pPr>
        <w:pStyle w:val="CommentText"/>
      </w:pPr>
      <w:r>
        <w:rPr>
          <w:rStyle w:val="CommentReference"/>
        </w:rPr>
        <w:annotationRef/>
      </w:r>
      <w:r>
        <w:t>What kind of uncertainty?</w:t>
      </w:r>
    </w:p>
  </w:comment>
  <w:comment w:id="1" w:author="Tadhg Moore" w:date="2021-04-09T17:00:00Z" w:initials="TM">
    <w:p w14:paraId="0C7CADD2" w14:textId="5DDD3CFE" w:rsidR="00EA2BBB" w:rsidRDefault="00EA2BBB">
      <w:pPr>
        <w:pStyle w:val="CommentText"/>
      </w:pPr>
      <w:r>
        <w:rPr>
          <w:rStyle w:val="CommentReference"/>
        </w:rPr>
        <w:annotationRef/>
      </w:r>
      <w:r>
        <w:t>Introduce the acronym</w:t>
      </w:r>
    </w:p>
  </w:comment>
  <w:comment w:id="2" w:author="Tadhg Moore" w:date="2021-04-09T17:03:00Z" w:initials="TM">
    <w:p w14:paraId="36DD969C" w14:textId="06FA32DE" w:rsidR="00767B4E" w:rsidRDefault="00767B4E">
      <w:pPr>
        <w:pStyle w:val="CommentText"/>
      </w:pPr>
      <w:r>
        <w:rPr>
          <w:rStyle w:val="CommentReference"/>
        </w:rPr>
        <w:annotationRef/>
      </w:r>
      <w:r>
        <w:t xml:space="preserve">You could add one or two more variables here that you think might be important. Each of the models have an ice </w:t>
      </w:r>
      <w:proofErr w:type="gramStart"/>
      <w:r>
        <w:t>model?</w:t>
      </w:r>
      <w:proofErr w:type="gramEnd"/>
    </w:p>
  </w:comment>
  <w:comment w:id="12" w:author="Woelmer, Whitney" w:date="2021-04-09T12:01:00Z" w:initials="WW">
    <w:p w14:paraId="6F0730B5" w14:textId="716EAEA3" w:rsidR="00262CB1" w:rsidRDefault="00262CB1">
      <w:pPr>
        <w:pStyle w:val="CommentText"/>
      </w:pPr>
      <w:r>
        <w:rPr>
          <w:rStyle w:val="CommentReference"/>
        </w:rPr>
        <w:annotationRef/>
      </w:r>
      <w:r>
        <w:t>I think we want to call these GCMs since ISIMIP is a separate project that is doing a similar approach, but is not the home for these models originally</w:t>
      </w:r>
    </w:p>
  </w:comment>
  <w:comment w:id="13" w:author="Woelmer, Whitney" w:date="2021-04-09T12:04:00Z" w:initials="WW">
    <w:p w14:paraId="10DBC51B" w14:textId="77777777" w:rsidR="00262CB1" w:rsidRDefault="00262CB1">
      <w:pPr>
        <w:pStyle w:val="CommentText"/>
      </w:pPr>
      <w:r>
        <w:rPr>
          <w:rStyle w:val="CommentReference"/>
        </w:rPr>
        <w:annotationRef/>
      </w:r>
      <w:r>
        <w:t xml:space="preserve">Not sure, maybe I’ve missed </w:t>
      </w:r>
      <w:proofErr w:type="gramStart"/>
      <w:r>
        <w:t>something</w:t>
      </w:r>
      <w:proofErr w:type="gramEnd"/>
      <w:r>
        <w:t xml:space="preserve"> but wouldn’t you want to combine points 3 &amp; 4 here and calibrate LER over the historical period </w:t>
      </w:r>
    </w:p>
    <w:p w14:paraId="62D3C5B8" w14:textId="77777777" w:rsidR="00262CB1" w:rsidRDefault="00262CB1">
      <w:pPr>
        <w:pStyle w:val="CommentText"/>
      </w:pPr>
    </w:p>
    <w:p w14:paraId="1E8C5C37" w14:textId="559311AE" w:rsidR="00262CB1" w:rsidRDefault="00262CB1">
      <w:pPr>
        <w:pStyle w:val="CommentText"/>
      </w:pPr>
      <w:r>
        <w:t xml:space="preserve">Let’s also add a point to the next meeting with Quinn and </w:t>
      </w:r>
      <w:proofErr w:type="spellStart"/>
      <w:r>
        <w:t>Cayelan</w:t>
      </w:r>
      <w:proofErr w:type="spellEnd"/>
      <w:r>
        <w:t xml:space="preserve"> about picking a historical training + validation time period within our 30-year historical dataset</w:t>
      </w:r>
      <w:r w:rsidR="006C0AD8">
        <w:t xml:space="preserve">. This is also something I’ve been thinking about for calibrating GLM for </w:t>
      </w:r>
      <w:proofErr w:type="spellStart"/>
      <w:r w:rsidR="006C0AD8">
        <w:t>Sunpaee</w:t>
      </w:r>
      <w:proofErr w:type="spellEnd"/>
    </w:p>
  </w:comment>
  <w:comment w:id="14" w:author="Wynne, Jacob" w:date="2021-04-09T15:07:00Z" w:initials="WJ">
    <w:p w14:paraId="2C43694B" w14:textId="04EACEB7" w:rsidR="00257F9D" w:rsidRDefault="00257F9D">
      <w:pPr>
        <w:pStyle w:val="CommentText"/>
      </w:pPr>
      <w:r>
        <w:rPr>
          <w:rStyle w:val="CommentReference"/>
        </w:rPr>
        <w:annotationRef/>
      </w:r>
      <w:r>
        <w:t xml:space="preserve">Good point, I combined points 3 and 4. In terms of picking historical training time Nicole used 2005-2009 when calibrating for her paper in WRR. May be a good place to start? </w:t>
      </w:r>
    </w:p>
  </w:comment>
  <w:comment w:id="17" w:author="Tadhg Moore" w:date="2021-04-12T10:56:00Z" w:initials="TM">
    <w:p w14:paraId="3178D76E" w14:textId="44279B83" w:rsidR="00A76DEB" w:rsidRDefault="00A76DEB">
      <w:pPr>
        <w:pStyle w:val="CommentText"/>
      </w:pPr>
      <w:r>
        <w:rPr>
          <w:rStyle w:val="CommentReference"/>
        </w:rPr>
        <w:annotationRef/>
      </w:r>
      <w:r>
        <w:t xml:space="preserve">We do have an MCMC coded up for calibrating the </w:t>
      </w:r>
      <w:proofErr w:type="gramStart"/>
      <w:r>
        <w:t>models</w:t>
      </w:r>
      <w:proofErr w:type="gramEnd"/>
      <w:r>
        <w:t xml:space="preserve"> but we also have a </w:t>
      </w:r>
      <w:proofErr w:type="spellStart"/>
      <w:r>
        <w:t>Latinhypercube</w:t>
      </w:r>
      <w:proofErr w:type="spellEnd"/>
      <w:r>
        <w:t xml:space="preserve"> sampling method which is quicker. This could be a </w:t>
      </w:r>
      <w:proofErr w:type="spellStart"/>
      <w:r>
        <w:t>wayto</w:t>
      </w:r>
      <w:proofErr w:type="spellEnd"/>
      <w:r>
        <w:t xml:space="preserve"> identify priors before letting the MCMC run loose.</w:t>
      </w:r>
    </w:p>
  </w:comment>
  <w:comment w:id="15" w:author="Woelmer, Whitney" w:date="2021-04-09T12:06:00Z" w:initials="WW">
    <w:p w14:paraId="061A1C60" w14:textId="72896871" w:rsidR="006C0AD8" w:rsidRDefault="006C0AD8">
      <w:pPr>
        <w:pStyle w:val="CommentText"/>
      </w:pPr>
      <w:r>
        <w:rPr>
          <w:rStyle w:val="CommentReference"/>
        </w:rPr>
        <w:annotationRef/>
      </w:r>
      <w:proofErr w:type="spellStart"/>
      <w:r>
        <w:t>Tadhg</w:t>
      </w:r>
      <w:proofErr w:type="spellEnd"/>
      <w:r>
        <w:t>, can you suggest how best to calibrate?</w:t>
      </w:r>
    </w:p>
  </w:comment>
  <w:comment w:id="16" w:author="Tadhg Moore" w:date="2021-04-09T17:08:00Z" w:initials="TM">
    <w:p w14:paraId="6B54A0E6" w14:textId="409331D7" w:rsidR="00767B4E" w:rsidRDefault="00767B4E">
      <w:pPr>
        <w:pStyle w:val="CommentText"/>
      </w:pPr>
      <w:r>
        <w:rPr>
          <w:rStyle w:val="CommentReference"/>
        </w:rPr>
        <w:annotationRef/>
      </w:r>
      <w:r>
        <w:t xml:space="preserve">There are a couple different options, a good idea would be to do a </w:t>
      </w:r>
      <w:proofErr w:type="spellStart"/>
      <w:r>
        <w:t>sensitivitiy</w:t>
      </w:r>
      <w:proofErr w:type="spellEnd"/>
      <w:r>
        <w:t xml:space="preserve"> analysis to see which parameters are sensitive for this lake. This can be </w:t>
      </w:r>
      <w:r w:rsidR="00AD29B3">
        <w:t>a rabbit hole though, so we can select parameters previously used to prevent spending too much time on it</w:t>
      </w:r>
    </w:p>
  </w:comment>
  <w:comment w:id="25" w:author="Woelmer, Whitney" w:date="2021-04-09T12:07:00Z" w:initials="WW">
    <w:p w14:paraId="2407E014" w14:textId="672627DF" w:rsidR="006C0AD8" w:rsidRDefault="006C0AD8">
      <w:pPr>
        <w:pStyle w:val="CommentText"/>
      </w:pPr>
      <w:r>
        <w:rPr>
          <w:rStyle w:val="CommentReference"/>
        </w:rPr>
        <w:annotationRef/>
      </w:r>
      <w:proofErr w:type="spellStart"/>
      <w:r>
        <w:t>Tadhg</w:t>
      </w:r>
      <w:proofErr w:type="spellEnd"/>
      <w:r>
        <w:t xml:space="preserve"> does this seem </w:t>
      </w:r>
      <w:proofErr w:type="gramStart"/>
      <w:r>
        <w:t>reasonable?</w:t>
      </w:r>
      <w:proofErr w:type="gramEnd"/>
      <w:r>
        <w:t xml:space="preserve"> And is this a calibration for whole lake water temperature, or should we split into epi/hypo or by depth or some other way?</w:t>
      </w:r>
    </w:p>
  </w:comment>
  <w:comment w:id="26" w:author="Tadhg Moore" w:date="2021-04-12T10:45:00Z" w:initials="TM">
    <w:p w14:paraId="167ED67D" w14:textId="27F1B904" w:rsidR="00AD29B3" w:rsidRDefault="00AD29B3">
      <w:pPr>
        <w:pStyle w:val="CommentText"/>
      </w:pPr>
      <w:r>
        <w:rPr>
          <w:rStyle w:val="CommentReference"/>
        </w:rPr>
        <w:annotationRef/>
      </w:r>
      <w:proofErr w:type="gramStart"/>
      <w:r>
        <w:t>Yes</w:t>
      </w:r>
      <w:proofErr w:type="gramEnd"/>
      <w:r>
        <w:t xml:space="preserve"> the aim would be to have overall RMSE but this can be dependent on what observation data you have. Other options </w:t>
      </w:r>
      <w:proofErr w:type="spellStart"/>
      <w:r>
        <w:t>incude</w:t>
      </w:r>
      <w:proofErr w:type="spellEnd"/>
      <w:r>
        <w:t xml:space="preserve"> capturing duration of stratification</w:t>
      </w:r>
      <w:r w:rsidR="00A76DEB">
        <w:t xml:space="preserve">, replicating </w:t>
      </w:r>
      <w:proofErr w:type="spellStart"/>
      <w:r w:rsidR="00A76DEB">
        <w:t>Schimdt</w:t>
      </w:r>
      <w:proofErr w:type="spellEnd"/>
      <w:r w:rsidR="00A76DEB">
        <w:t xml:space="preserve"> Stability but also thinking along the lines of what variables you want to predict their change under the scenario as you will want to prove that your model is able to capture them in the historical period</w:t>
      </w:r>
    </w:p>
  </w:comment>
  <w:comment w:id="27" w:author="Woelmer, Whitney" w:date="2021-04-09T12:11:00Z" w:initials="WW">
    <w:p w14:paraId="6E696D40" w14:textId="645B7FF5" w:rsidR="006C0AD8" w:rsidRDefault="006C0AD8">
      <w:pPr>
        <w:pStyle w:val="CommentText"/>
      </w:pPr>
      <w:r>
        <w:rPr>
          <w:rStyle w:val="CommentReference"/>
        </w:rPr>
        <w:annotationRef/>
      </w:r>
      <w:r>
        <w:t xml:space="preserve">Update this based on </w:t>
      </w:r>
      <w:proofErr w:type="spellStart"/>
      <w:r>
        <w:t>Tadhg’s</w:t>
      </w:r>
      <w:proofErr w:type="spellEnd"/>
      <w:r>
        <w:t xml:space="preserve"> suggestion for determining RMSE</w:t>
      </w:r>
    </w:p>
  </w:comment>
  <w:comment w:id="28" w:author="Wynne, Jacob" w:date="2021-04-09T15:04:00Z" w:initials="WJ">
    <w:p w14:paraId="4E443351" w14:textId="03CD847E" w:rsidR="00257F9D" w:rsidRDefault="00257F9D">
      <w:pPr>
        <w:pStyle w:val="CommentText"/>
      </w:pPr>
      <w:r>
        <w:rPr>
          <w:rStyle w:val="CommentReference"/>
        </w:rPr>
        <w:annotationRef/>
      </w:r>
      <w:r>
        <w:t xml:space="preserve">Is this the right wording? I was under the impression that we would make a baseline using the historical data but would not have an anomaly calculated for this time period. </w:t>
      </w:r>
    </w:p>
  </w:comment>
  <w:comment w:id="29" w:author="Tadhg Moore" w:date="2021-04-12T10:57:00Z" w:initials="TM">
    <w:p w14:paraId="3E85BF0A" w14:textId="76EBD88A" w:rsidR="00A76DEB" w:rsidRDefault="00A76DEB">
      <w:pPr>
        <w:pStyle w:val="CommentText"/>
      </w:pPr>
      <w:r>
        <w:rPr>
          <w:rStyle w:val="CommentReference"/>
        </w:rPr>
        <w:annotationRef/>
      </w:r>
      <w:proofErr w:type="gramStart"/>
      <w:r>
        <w:t>Yes</w:t>
      </w:r>
      <w:proofErr w:type="gramEnd"/>
      <w:r>
        <w:t xml:space="preserve"> you can do this for the historical period too </w:t>
      </w:r>
      <w:r w:rsidR="005B4258">
        <w:t>and analyzing this can indicate how contemporary trends compare to potential future trends</w:t>
      </w:r>
    </w:p>
  </w:comment>
  <w:comment w:id="30" w:author="Woelmer, Whitney" w:date="2021-04-09T12:12:00Z" w:initials="WW">
    <w:p w14:paraId="31281B9B" w14:textId="3B613337" w:rsidR="006C0AD8" w:rsidRDefault="006C0AD8">
      <w:pPr>
        <w:pStyle w:val="CommentText"/>
      </w:pPr>
      <w:r>
        <w:rPr>
          <w:rStyle w:val="CommentReference"/>
        </w:rPr>
        <w:annotationRef/>
      </w:r>
      <w:proofErr w:type="spellStart"/>
      <w:r>
        <w:t>Tadhg</w:t>
      </w:r>
      <w:proofErr w:type="spellEnd"/>
      <w:r>
        <w:t>, what do we do about inflow and outflow? Do we need to make projections of those drivers as well or hold them constant at the historical mean or something like that?</w:t>
      </w:r>
    </w:p>
  </w:comment>
  <w:comment w:id="31" w:author="Tadhg Moore" w:date="2021-04-12T11:41:00Z" w:initials="TM">
    <w:p w14:paraId="50DF303A" w14:textId="5453953D" w:rsidR="005B4258" w:rsidRDefault="005B4258">
      <w:pPr>
        <w:pStyle w:val="CommentText"/>
      </w:pPr>
      <w:r>
        <w:rPr>
          <w:rStyle w:val="CommentReference"/>
        </w:rPr>
        <w:annotationRef/>
      </w:r>
      <w:r>
        <w:rPr>
          <w:rStyle w:val="CommentReference"/>
        </w:rPr>
        <w:t xml:space="preserve">That is something we can discuss further as for a lake like </w:t>
      </w:r>
      <w:proofErr w:type="spellStart"/>
      <w:r>
        <w:rPr>
          <w:rStyle w:val="CommentReference"/>
        </w:rPr>
        <w:t>Sunnapee</w:t>
      </w:r>
      <w:proofErr w:type="spellEnd"/>
      <w:r>
        <w:rPr>
          <w:rStyle w:val="CommentReference"/>
        </w:rPr>
        <w:t xml:space="preserve"> they could potentially be neglected but if we </w:t>
      </w:r>
      <w:proofErr w:type="spellStart"/>
      <w:r>
        <w:rPr>
          <w:rStyle w:val="CommentReference"/>
        </w:rPr>
        <w:t>don</w:t>
      </w:r>
      <w:proofErr w:type="spellEnd"/>
      <w:r>
        <w:rPr>
          <w:rStyle w:val="CommentReference"/>
        </w:rPr>
        <w:t xml:space="preserve"> want to </w:t>
      </w:r>
      <w:proofErr w:type="gramStart"/>
      <w:r>
        <w:rPr>
          <w:rStyle w:val="CommentReference"/>
        </w:rPr>
        <w:t>include</w:t>
      </w:r>
      <w:proofErr w:type="gramEnd"/>
      <w:r>
        <w:rPr>
          <w:rStyle w:val="CommentReference"/>
        </w:rPr>
        <w:t xml:space="preserve"> we could use a relatively simple rainfall-runoff model but that adds another dimension I am not sure we need.</w:t>
      </w:r>
    </w:p>
  </w:comment>
  <w:comment w:id="32" w:author="Wynne, Jacob" w:date="2021-04-14T12:35:00Z" w:initials="WJ">
    <w:p w14:paraId="391343B7" w14:textId="33198AE3" w:rsidR="00E167ED" w:rsidRDefault="00E167ED">
      <w:pPr>
        <w:pStyle w:val="CommentText"/>
      </w:pPr>
      <w:r>
        <w:rPr>
          <w:rStyle w:val="CommentReference"/>
        </w:rPr>
        <w:annotationRef/>
      </w:r>
    </w:p>
  </w:comment>
  <w:comment w:id="33" w:author="Wynne, Jacob" w:date="2021-04-09T14:55:00Z" w:initials="WJ">
    <w:p w14:paraId="5E06CB22" w14:textId="36B70620" w:rsidR="00257F9D" w:rsidRDefault="00257F9D">
      <w:pPr>
        <w:pStyle w:val="CommentText"/>
      </w:pPr>
      <w:r>
        <w:rPr>
          <w:rStyle w:val="CommentReference"/>
        </w:rPr>
        <w:annotationRef/>
      </w:r>
      <w:r>
        <w:t xml:space="preserve">Is this right? Still a bit confused on the concept of the </w:t>
      </w:r>
      <w:proofErr w:type="gramStart"/>
      <w:r>
        <w:t>30 year</w:t>
      </w:r>
      <w:proofErr w:type="gramEnd"/>
      <w:r>
        <w:t xml:space="preserve"> interval. </w:t>
      </w:r>
    </w:p>
  </w:comment>
  <w:comment w:id="34" w:author="Tadhg Moore" w:date="2021-04-12T11:43:00Z" w:initials="TM">
    <w:p w14:paraId="7AC0E2BA" w14:textId="77777777" w:rsidR="005B4258" w:rsidRDefault="005B4258">
      <w:pPr>
        <w:pStyle w:val="CommentText"/>
      </w:pPr>
      <w:r>
        <w:rPr>
          <w:rStyle w:val="CommentReference"/>
        </w:rPr>
        <w:annotationRef/>
      </w:r>
      <w:r>
        <w:t>If you wanted to look at monthly changes you could compare 2010-39 with 2040-69 and 2070-2099.</w:t>
      </w:r>
    </w:p>
    <w:p w14:paraId="25911E7A" w14:textId="5D142B86" w:rsidR="005B4258" w:rsidRDefault="005B4258">
      <w:pPr>
        <w:pStyle w:val="CommentText"/>
      </w:pPr>
      <w:r>
        <w:t xml:space="preserve"> But if you are looking at </w:t>
      </w:r>
      <w:proofErr w:type="spellStart"/>
      <w:proofErr w:type="gramStart"/>
      <w:r>
        <w:t>a</w:t>
      </w:r>
      <w:proofErr w:type="spellEnd"/>
      <w:proofErr w:type="gramEnd"/>
      <w:r>
        <w:t xml:space="preserve"> annual timeseries you might need to do a 30-year rolling average to remove the interannual “noise” and extract the climate signal.</w:t>
      </w:r>
    </w:p>
  </w:comment>
  <w:comment w:id="41" w:author="Woelmer, Whitney" w:date="2021-04-09T12:33:00Z" w:initials="WW">
    <w:p w14:paraId="6B7CD2F3" w14:textId="51C40EC8" w:rsidR="00700BC1" w:rsidRDefault="00700BC1">
      <w:pPr>
        <w:pStyle w:val="CommentText"/>
      </w:pPr>
      <w:r>
        <w:rPr>
          <w:rStyle w:val="CommentReference"/>
        </w:rPr>
        <w:annotationRef/>
      </w:r>
      <w:r>
        <w:t xml:space="preserve">Could you make a table or a mock figure listing out all of these different combinations? I’ll send you a ppt where I started drafting up a figure like what I’m thinking of. </w:t>
      </w:r>
      <w:proofErr w:type="gramStart"/>
      <w:r>
        <w:t>Basically</w:t>
      </w:r>
      <w:proofErr w:type="gramEnd"/>
      <w:r>
        <w:t xml:space="preserve"> it would be recreating the Temperature Anomaly figure that </w:t>
      </w:r>
      <w:proofErr w:type="spellStart"/>
      <w:r>
        <w:t>Tadhg</w:t>
      </w:r>
      <w:proofErr w:type="spellEnd"/>
      <w:r>
        <w:t xml:space="preserve"> presented which shows the different RCP scenarios.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E14934" w15:done="0"/>
  <w15:commentEx w15:paraId="0C7CADD2" w15:done="1"/>
  <w15:commentEx w15:paraId="36DD969C" w15:done="0"/>
  <w15:commentEx w15:paraId="6F0730B5" w15:done="0"/>
  <w15:commentEx w15:paraId="1E8C5C37" w15:done="0"/>
  <w15:commentEx w15:paraId="2C43694B" w15:paraIdParent="1E8C5C37" w15:done="0"/>
  <w15:commentEx w15:paraId="3178D76E" w15:done="0"/>
  <w15:commentEx w15:paraId="061A1C60" w15:done="0"/>
  <w15:commentEx w15:paraId="6B54A0E6" w15:paraIdParent="061A1C60" w15:done="0"/>
  <w15:commentEx w15:paraId="2407E014" w15:done="0"/>
  <w15:commentEx w15:paraId="167ED67D" w15:paraIdParent="2407E014" w15:done="0"/>
  <w15:commentEx w15:paraId="6E696D40" w15:done="0"/>
  <w15:commentEx w15:paraId="4E443351" w15:done="0"/>
  <w15:commentEx w15:paraId="3E85BF0A" w15:paraIdParent="4E443351" w15:done="0"/>
  <w15:commentEx w15:paraId="31281B9B" w15:done="0"/>
  <w15:commentEx w15:paraId="50DF303A" w15:paraIdParent="31281B9B" w15:done="0"/>
  <w15:commentEx w15:paraId="391343B7" w15:paraIdParent="31281B9B" w15:done="0"/>
  <w15:commentEx w15:paraId="5E06CB22" w15:done="0"/>
  <w15:commentEx w15:paraId="25911E7A" w15:paraIdParent="5E06CB22" w15:done="0"/>
  <w15:commentEx w15:paraId="6B7CD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C083" w16cex:dateUtc="2021-04-09T16:01:00Z"/>
  <w16cex:commentExtensible w16cex:durableId="241AC145" w16cex:dateUtc="2021-04-09T16:04:00Z"/>
  <w16cex:commentExtensible w16cex:durableId="241AEC46" w16cex:dateUtc="2021-04-09T19:07:00Z"/>
  <w16cex:commentExtensible w16cex:durableId="241AC1AD" w16cex:dateUtc="2021-04-09T16:06:00Z"/>
  <w16cex:commentExtensible w16cex:durableId="241AC1E8" w16cex:dateUtc="2021-04-09T16:07:00Z"/>
  <w16cex:commentExtensible w16cex:durableId="241AC2F6" w16cex:dateUtc="2021-04-09T16:11:00Z"/>
  <w16cex:commentExtensible w16cex:durableId="241AEB93" w16cex:dateUtc="2021-04-09T19:04:00Z"/>
  <w16cex:commentExtensible w16cex:durableId="241AC318" w16cex:dateUtc="2021-04-09T16:12:00Z"/>
  <w16cex:commentExtensible w16cex:durableId="24216005" w16cex:dateUtc="2021-04-14T16:35:00Z"/>
  <w16cex:commentExtensible w16cex:durableId="241AE97D" w16cex:dateUtc="2021-04-09T18:55:00Z"/>
  <w16cex:commentExtensible w16cex:durableId="241AC803" w16cex:dateUtc="2021-04-09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E14934" w16cid:durableId="241B07DB"/>
  <w16cid:commentId w16cid:paraId="0C7CADD2" w16cid:durableId="241B0692"/>
  <w16cid:commentId w16cid:paraId="36DD969C" w16cid:durableId="241B077C"/>
  <w16cid:commentId w16cid:paraId="6F0730B5" w16cid:durableId="241AC083"/>
  <w16cid:commentId w16cid:paraId="1E8C5C37" w16cid:durableId="241AC145"/>
  <w16cid:commentId w16cid:paraId="2C43694B" w16cid:durableId="241AEC46"/>
  <w16cid:commentId w16cid:paraId="3178D76E" w16cid:durableId="241EA5EB"/>
  <w16cid:commentId w16cid:paraId="061A1C60" w16cid:durableId="241AC1AD"/>
  <w16cid:commentId w16cid:paraId="6B54A0E6" w16cid:durableId="241B089A"/>
  <w16cid:commentId w16cid:paraId="2407E014" w16cid:durableId="241AC1E8"/>
  <w16cid:commentId w16cid:paraId="167ED67D" w16cid:durableId="241EA331"/>
  <w16cid:commentId w16cid:paraId="6E696D40" w16cid:durableId="241AC2F6"/>
  <w16cid:commentId w16cid:paraId="4E443351" w16cid:durableId="241AEB93"/>
  <w16cid:commentId w16cid:paraId="3E85BF0A" w16cid:durableId="241EA612"/>
  <w16cid:commentId w16cid:paraId="31281B9B" w16cid:durableId="241AC318"/>
  <w16cid:commentId w16cid:paraId="50DF303A" w16cid:durableId="241EB055"/>
  <w16cid:commentId w16cid:paraId="391343B7" w16cid:durableId="24216005"/>
  <w16cid:commentId w16cid:paraId="5E06CB22" w16cid:durableId="241AE97D"/>
  <w16cid:commentId w16cid:paraId="25911E7A" w16cid:durableId="241EB0F3"/>
  <w16cid:commentId w16cid:paraId="6B7CD2F3" w16cid:durableId="241AC8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2EF"/>
    <w:multiLevelType w:val="hybridMultilevel"/>
    <w:tmpl w:val="357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57F"/>
    <w:multiLevelType w:val="hybridMultilevel"/>
    <w:tmpl w:val="886C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73B4"/>
    <w:multiLevelType w:val="hybridMultilevel"/>
    <w:tmpl w:val="316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dhg Moore">
    <w15:presenceInfo w15:providerId="AD" w15:userId="S::mooret@dkit.ie::c21bbe1b-4b90-4a11-a7f6-baf703286ff2"/>
  </w15:person>
  <w15:person w15:author="Wynne, Jacob">
    <w15:presenceInfo w15:providerId="AD" w15:userId="S::jacobwynne@vt.edu::00c71b78-e58a-4bb7-acce-3324b1485933"/>
  </w15:person>
  <w15:person w15:author="Woelmer, Whitney">
    <w15:presenceInfo w15:providerId="None" w15:userId="Woelmer, Whit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2"/>
    <w:rsid w:val="00003A83"/>
    <w:rsid w:val="00060109"/>
    <w:rsid w:val="00064BA1"/>
    <w:rsid w:val="001270DC"/>
    <w:rsid w:val="00154E02"/>
    <w:rsid w:val="001655EF"/>
    <w:rsid w:val="00177AB0"/>
    <w:rsid w:val="00187A38"/>
    <w:rsid w:val="001B084D"/>
    <w:rsid w:val="001D40C7"/>
    <w:rsid w:val="001E098B"/>
    <w:rsid w:val="00215DC4"/>
    <w:rsid w:val="00243B99"/>
    <w:rsid w:val="0025764C"/>
    <w:rsid w:val="00257F9D"/>
    <w:rsid w:val="00262CB1"/>
    <w:rsid w:val="00265C71"/>
    <w:rsid w:val="002A2A9E"/>
    <w:rsid w:val="002B0FCC"/>
    <w:rsid w:val="002C6102"/>
    <w:rsid w:val="002D174B"/>
    <w:rsid w:val="002E61F3"/>
    <w:rsid w:val="00307206"/>
    <w:rsid w:val="00365BA9"/>
    <w:rsid w:val="00393B4F"/>
    <w:rsid w:val="003B09A1"/>
    <w:rsid w:val="00401CA8"/>
    <w:rsid w:val="00450F77"/>
    <w:rsid w:val="004701E2"/>
    <w:rsid w:val="0047633C"/>
    <w:rsid w:val="004D2A61"/>
    <w:rsid w:val="00503AAE"/>
    <w:rsid w:val="00511387"/>
    <w:rsid w:val="00542B44"/>
    <w:rsid w:val="00554955"/>
    <w:rsid w:val="00572783"/>
    <w:rsid w:val="00586EA7"/>
    <w:rsid w:val="005B0E22"/>
    <w:rsid w:val="005B4258"/>
    <w:rsid w:val="005D498B"/>
    <w:rsid w:val="00621F69"/>
    <w:rsid w:val="006257F3"/>
    <w:rsid w:val="00684191"/>
    <w:rsid w:val="00684783"/>
    <w:rsid w:val="006A2CE9"/>
    <w:rsid w:val="006C0AD8"/>
    <w:rsid w:val="006F3AE3"/>
    <w:rsid w:val="00700BC1"/>
    <w:rsid w:val="00714A04"/>
    <w:rsid w:val="00721DE7"/>
    <w:rsid w:val="00752115"/>
    <w:rsid w:val="007645BB"/>
    <w:rsid w:val="00766A26"/>
    <w:rsid w:val="00766B0B"/>
    <w:rsid w:val="00767B4E"/>
    <w:rsid w:val="00775EB3"/>
    <w:rsid w:val="007A01F4"/>
    <w:rsid w:val="007A41C5"/>
    <w:rsid w:val="007C7839"/>
    <w:rsid w:val="007E58D5"/>
    <w:rsid w:val="007F21F6"/>
    <w:rsid w:val="00810098"/>
    <w:rsid w:val="008B54BB"/>
    <w:rsid w:val="008C69F7"/>
    <w:rsid w:val="009035DD"/>
    <w:rsid w:val="009040D4"/>
    <w:rsid w:val="009203C6"/>
    <w:rsid w:val="009307B7"/>
    <w:rsid w:val="00941F47"/>
    <w:rsid w:val="009449D3"/>
    <w:rsid w:val="00947A4F"/>
    <w:rsid w:val="00994E25"/>
    <w:rsid w:val="009C17FD"/>
    <w:rsid w:val="00A236C8"/>
    <w:rsid w:val="00A35E11"/>
    <w:rsid w:val="00A3697F"/>
    <w:rsid w:val="00A74E46"/>
    <w:rsid w:val="00A76DEB"/>
    <w:rsid w:val="00A848B1"/>
    <w:rsid w:val="00AB279A"/>
    <w:rsid w:val="00AD29B3"/>
    <w:rsid w:val="00AE7E04"/>
    <w:rsid w:val="00B33B69"/>
    <w:rsid w:val="00B37FF6"/>
    <w:rsid w:val="00B46F76"/>
    <w:rsid w:val="00B96A0D"/>
    <w:rsid w:val="00BB7168"/>
    <w:rsid w:val="00BE6066"/>
    <w:rsid w:val="00C10D23"/>
    <w:rsid w:val="00C305FC"/>
    <w:rsid w:val="00C529D1"/>
    <w:rsid w:val="00C86972"/>
    <w:rsid w:val="00CC1A07"/>
    <w:rsid w:val="00CD5963"/>
    <w:rsid w:val="00CE2587"/>
    <w:rsid w:val="00CF0840"/>
    <w:rsid w:val="00CF0F5F"/>
    <w:rsid w:val="00D26395"/>
    <w:rsid w:val="00D26773"/>
    <w:rsid w:val="00D40BE7"/>
    <w:rsid w:val="00D60930"/>
    <w:rsid w:val="00D6513C"/>
    <w:rsid w:val="00D73945"/>
    <w:rsid w:val="00DA1E02"/>
    <w:rsid w:val="00DA3BE8"/>
    <w:rsid w:val="00DB288E"/>
    <w:rsid w:val="00DC373F"/>
    <w:rsid w:val="00DC73A4"/>
    <w:rsid w:val="00DD6DDB"/>
    <w:rsid w:val="00E167ED"/>
    <w:rsid w:val="00E223B7"/>
    <w:rsid w:val="00E2532D"/>
    <w:rsid w:val="00E844AA"/>
    <w:rsid w:val="00EA2BBB"/>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66D"/>
  <w15:chartTrackingRefBased/>
  <w15:docId w15:val="{6337A77A-88F0-D542-8902-5F5A620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02"/>
    <w:pPr>
      <w:ind w:left="720"/>
      <w:contextualSpacing/>
    </w:pPr>
  </w:style>
  <w:style w:type="character" w:styleId="CommentReference">
    <w:name w:val="annotation reference"/>
    <w:basedOn w:val="DefaultParagraphFont"/>
    <w:uiPriority w:val="99"/>
    <w:semiHidden/>
    <w:unhideWhenUsed/>
    <w:rsid w:val="00262CB1"/>
    <w:rPr>
      <w:sz w:val="16"/>
      <w:szCs w:val="16"/>
    </w:rPr>
  </w:style>
  <w:style w:type="paragraph" w:styleId="CommentText">
    <w:name w:val="annotation text"/>
    <w:basedOn w:val="Normal"/>
    <w:link w:val="CommentTextChar"/>
    <w:uiPriority w:val="99"/>
    <w:semiHidden/>
    <w:unhideWhenUsed/>
    <w:rsid w:val="00262CB1"/>
    <w:rPr>
      <w:sz w:val="20"/>
      <w:szCs w:val="20"/>
    </w:rPr>
  </w:style>
  <w:style w:type="character" w:customStyle="1" w:styleId="CommentTextChar">
    <w:name w:val="Comment Text Char"/>
    <w:basedOn w:val="DefaultParagraphFont"/>
    <w:link w:val="CommentText"/>
    <w:uiPriority w:val="99"/>
    <w:semiHidden/>
    <w:rsid w:val="00262CB1"/>
    <w:rPr>
      <w:sz w:val="20"/>
      <w:szCs w:val="20"/>
    </w:rPr>
  </w:style>
  <w:style w:type="paragraph" w:styleId="CommentSubject">
    <w:name w:val="annotation subject"/>
    <w:basedOn w:val="CommentText"/>
    <w:next w:val="CommentText"/>
    <w:link w:val="CommentSubjectChar"/>
    <w:uiPriority w:val="99"/>
    <w:semiHidden/>
    <w:unhideWhenUsed/>
    <w:rsid w:val="00262CB1"/>
    <w:rPr>
      <w:b/>
      <w:bCs/>
    </w:rPr>
  </w:style>
  <w:style w:type="character" w:customStyle="1" w:styleId="CommentSubjectChar">
    <w:name w:val="Comment Subject Char"/>
    <w:basedOn w:val="CommentTextChar"/>
    <w:link w:val="CommentSubject"/>
    <w:uiPriority w:val="99"/>
    <w:semiHidden/>
    <w:rsid w:val="00262CB1"/>
    <w:rPr>
      <w:b/>
      <w:bCs/>
      <w:sz w:val="20"/>
      <w:szCs w:val="20"/>
    </w:rPr>
  </w:style>
  <w:style w:type="paragraph" w:styleId="Revision">
    <w:name w:val="Revision"/>
    <w:hidden/>
    <w:uiPriority w:val="99"/>
    <w:semiHidden/>
    <w:rsid w:val="00257F9D"/>
  </w:style>
  <w:style w:type="paragraph" w:styleId="BalloonText">
    <w:name w:val="Balloon Text"/>
    <w:basedOn w:val="Normal"/>
    <w:link w:val="BalloonTextChar"/>
    <w:uiPriority w:val="99"/>
    <w:semiHidden/>
    <w:unhideWhenUsed/>
    <w:rsid w:val="00EA2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798">
      <w:bodyDiv w:val="1"/>
      <w:marLeft w:val="0"/>
      <w:marRight w:val="0"/>
      <w:marTop w:val="0"/>
      <w:marBottom w:val="0"/>
      <w:divBdr>
        <w:top w:val="none" w:sz="0" w:space="0" w:color="auto"/>
        <w:left w:val="none" w:sz="0" w:space="0" w:color="auto"/>
        <w:bottom w:val="none" w:sz="0" w:space="0" w:color="auto"/>
        <w:right w:val="none" w:sz="0" w:space="0" w:color="auto"/>
      </w:divBdr>
    </w:div>
    <w:div w:id="604004180">
      <w:bodyDiv w:val="1"/>
      <w:marLeft w:val="0"/>
      <w:marRight w:val="0"/>
      <w:marTop w:val="0"/>
      <w:marBottom w:val="0"/>
      <w:divBdr>
        <w:top w:val="none" w:sz="0" w:space="0" w:color="auto"/>
        <w:left w:val="none" w:sz="0" w:space="0" w:color="auto"/>
        <w:bottom w:val="none" w:sz="0" w:space="0" w:color="auto"/>
        <w:right w:val="none" w:sz="0" w:space="0" w:color="auto"/>
      </w:divBdr>
    </w:div>
    <w:div w:id="711730978">
      <w:bodyDiv w:val="1"/>
      <w:marLeft w:val="0"/>
      <w:marRight w:val="0"/>
      <w:marTop w:val="0"/>
      <w:marBottom w:val="0"/>
      <w:divBdr>
        <w:top w:val="none" w:sz="0" w:space="0" w:color="auto"/>
        <w:left w:val="none" w:sz="0" w:space="0" w:color="auto"/>
        <w:bottom w:val="none" w:sz="0" w:space="0" w:color="auto"/>
        <w:right w:val="none" w:sz="0" w:space="0" w:color="auto"/>
      </w:divBdr>
    </w:div>
    <w:div w:id="975380368">
      <w:bodyDiv w:val="1"/>
      <w:marLeft w:val="0"/>
      <w:marRight w:val="0"/>
      <w:marTop w:val="0"/>
      <w:marBottom w:val="0"/>
      <w:divBdr>
        <w:top w:val="none" w:sz="0" w:space="0" w:color="auto"/>
        <w:left w:val="none" w:sz="0" w:space="0" w:color="auto"/>
        <w:bottom w:val="none" w:sz="0" w:space="0" w:color="auto"/>
        <w:right w:val="none" w:sz="0" w:space="0" w:color="auto"/>
      </w:divBdr>
    </w:div>
    <w:div w:id="1030843305">
      <w:bodyDiv w:val="1"/>
      <w:marLeft w:val="0"/>
      <w:marRight w:val="0"/>
      <w:marTop w:val="0"/>
      <w:marBottom w:val="0"/>
      <w:divBdr>
        <w:top w:val="none" w:sz="0" w:space="0" w:color="auto"/>
        <w:left w:val="none" w:sz="0" w:space="0" w:color="auto"/>
        <w:bottom w:val="none" w:sz="0" w:space="0" w:color="auto"/>
        <w:right w:val="none" w:sz="0" w:space="0" w:color="auto"/>
      </w:divBdr>
    </w:div>
    <w:div w:id="1468014103">
      <w:bodyDiv w:val="1"/>
      <w:marLeft w:val="0"/>
      <w:marRight w:val="0"/>
      <w:marTop w:val="0"/>
      <w:marBottom w:val="0"/>
      <w:divBdr>
        <w:top w:val="none" w:sz="0" w:space="0" w:color="auto"/>
        <w:left w:val="none" w:sz="0" w:space="0" w:color="auto"/>
        <w:bottom w:val="none" w:sz="0" w:space="0" w:color="auto"/>
        <w:right w:val="none" w:sz="0" w:space="0" w:color="auto"/>
      </w:divBdr>
    </w:div>
    <w:div w:id="1768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3</cp:revision>
  <dcterms:created xsi:type="dcterms:W3CDTF">2021-04-14T16:50:00Z</dcterms:created>
  <dcterms:modified xsi:type="dcterms:W3CDTF">2021-04-14T16:59:00Z</dcterms:modified>
</cp:coreProperties>
</file>