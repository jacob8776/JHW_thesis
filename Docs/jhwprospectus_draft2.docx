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35049" w14:textId="15589665" w:rsidR="00C33A66" w:rsidRDefault="00C33A66" w:rsidP="00FE4385">
      <w:pPr>
        <w:pStyle w:val="Heading1"/>
        <w:jc w:val="center"/>
        <w:rPr>
          <w:rFonts w:ascii="Times New Roman" w:hAnsi="Times New Roman" w:cs="Times New Roman"/>
        </w:rPr>
      </w:pPr>
      <w:r>
        <w:rPr>
          <w:rFonts w:ascii="Times New Roman" w:hAnsi="Times New Roman" w:cs="Times New Roman"/>
        </w:rPr>
        <w:t>Constraining uncertainties in lake thermal responses to global climate change using an ensemble of models</w:t>
      </w:r>
    </w:p>
    <w:p w14:paraId="4920EF01" w14:textId="2F771496" w:rsidR="003D071D" w:rsidRPr="007F225F" w:rsidRDefault="003D071D" w:rsidP="00C33BC4">
      <w:pPr>
        <w:rPr>
          <w:rFonts w:ascii="Times New Roman" w:hAnsi="Times New Roman" w:cs="Times New Roman"/>
        </w:rPr>
      </w:pPr>
    </w:p>
    <w:p w14:paraId="065D9B08" w14:textId="036AF4A2" w:rsidR="00C33BC4" w:rsidRPr="007F225F" w:rsidRDefault="00B70955" w:rsidP="00B70955">
      <w:pPr>
        <w:pStyle w:val="Heading2"/>
        <w:rPr>
          <w:rFonts w:ascii="Times New Roman" w:hAnsi="Times New Roman" w:cs="Times New Roman"/>
        </w:rPr>
      </w:pPr>
      <w:r w:rsidRPr="007F225F">
        <w:rPr>
          <w:rFonts w:ascii="Times New Roman" w:hAnsi="Times New Roman" w:cs="Times New Roman"/>
        </w:rPr>
        <w:t>Abstract</w:t>
      </w:r>
    </w:p>
    <w:p w14:paraId="044A311F" w14:textId="1C081849" w:rsidR="0071111F" w:rsidRPr="007F225F" w:rsidRDefault="00A236E8" w:rsidP="0071111F">
      <w:pPr>
        <w:rPr>
          <w:rFonts w:ascii="Times New Roman" w:hAnsi="Times New Roman" w:cs="Times New Roman"/>
          <w:sz w:val="24"/>
          <w:szCs w:val="24"/>
        </w:rPr>
      </w:pPr>
      <w:r>
        <w:rPr>
          <w:rFonts w:ascii="Times New Roman" w:hAnsi="Times New Roman" w:cs="Times New Roman"/>
          <w:sz w:val="24"/>
          <w:szCs w:val="24"/>
        </w:rPr>
        <w:t xml:space="preserve">Oligotrophic lakes provide valuable ecosystem services, yet their clear-water trophic state is increasingly at risk due to </w:t>
      </w:r>
      <w:commentRangeStart w:id="0"/>
      <w:r>
        <w:rPr>
          <w:rFonts w:ascii="Times New Roman" w:hAnsi="Times New Roman" w:cs="Times New Roman"/>
          <w:sz w:val="24"/>
          <w:szCs w:val="24"/>
        </w:rPr>
        <w:t>human impacts</w:t>
      </w:r>
      <w:commentRangeEnd w:id="0"/>
      <w:r w:rsidR="005433A1">
        <w:rPr>
          <w:rStyle w:val="CommentReference"/>
        </w:rPr>
        <w:commentReference w:id="0"/>
      </w:r>
      <w:r w:rsidR="00A204BB">
        <w:rPr>
          <w:rFonts w:ascii="Times New Roman" w:hAnsi="Times New Roman" w:cs="Times New Roman"/>
          <w:sz w:val="24"/>
          <w:szCs w:val="24"/>
        </w:rPr>
        <w:t xml:space="preserve"> such as climate change</w:t>
      </w:r>
      <w:r>
        <w:rPr>
          <w:rFonts w:ascii="Times New Roman" w:hAnsi="Times New Roman" w:cs="Times New Roman"/>
          <w:sz w:val="24"/>
          <w:szCs w:val="24"/>
        </w:rPr>
        <w:t xml:space="preserve">, which are expected to worsen over the next 100 years. </w:t>
      </w:r>
      <w:r w:rsidR="00B935C4">
        <w:rPr>
          <w:rFonts w:ascii="Times New Roman" w:hAnsi="Times New Roman" w:cs="Times New Roman"/>
          <w:sz w:val="24"/>
          <w:szCs w:val="24"/>
        </w:rPr>
        <w:t xml:space="preserve">However, the uncertainty surrounding how the climate will continue to change and how </w:t>
      </w:r>
      <w:r w:rsidR="005433A1">
        <w:rPr>
          <w:rFonts w:ascii="Times New Roman" w:hAnsi="Times New Roman" w:cs="Times New Roman"/>
          <w:sz w:val="24"/>
          <w:szCs w:val="24"/>
        </w:rPr>
        <w:t xml:space="preserve">this will affect </w:t>
      </w:r>
      <w:r w:rsidR="00B935C4">
        <w:rPr>
          <w:rFonts w:ascii="Times New Roman" w:hAnsi="Times New Roman" w:cs="Times New Roman"/>
          <w:sz w:val="24"/>
          <w:szCs w:val="24"/>
        </w:rPr>
        <w:t xml:space="preserve">lake thermal budgets </w:t>
      </w:r>
      <w:r w:rsidR="005433A1">
        <w:rPr>
          <w:rFonts w:ascii="Times New Roman" w:hAnsi="Times New Roman" w:cs="Times New Roman"/>
          <w:sz w:val="24"/>
          <w:szCs w:val="24"/>
        </w:rPr>
        <w:t xml:space="preserve">is not well quantified which </w:t>
      </w:r>
      <w:r w:rsidR="00B935C4">
        <w:rPr>
          <w:rFonts w:ascii="Times New Roman" w:hAnsi="Times New Roman" w:cs="Times New Roman"/>
          <w:sz w:val="24"/>
          <w:szCs w:val="24"/>
        </w:rPr>
        <w:t xml:space="preserve">leaves stakeholders such as researchers, ecosystem managers and lawmakers questioning the </w:t>
      </w:r>
      <w:r w:rsidR="00A204BB">
        <w:rPr>
          <w:rFonts w:ascii="Times New Roman" w:hAnsi="Times New Roman" w:cs="Times New Roman"/>
          <w:sz w:val="24"/>
          <w:szCs w:val="24"/>
        </w:rPr>
        <w:t>validity</w:t>
      </w:r>
      <w:commentRangeStart w:id="1"/>
      <w:r w:rsidR="00B935C4">
        <w:rPr>
          <w:rFonts w:ascii="Times New Roman" w:hAnsi="Times New Roman" w:cs="Times New Roman"/>
          <w:sz w:val="24"/>
          <w:szCs w:val="24"/>
        </w:rPr>
        <w:t xml:space="preserve"> </w:t>
      </w:r>
      <w:commentRangeEnd w:id="1"/>
      <w:r w:rsidR="005433A1">
        <w:rPr>
          <w:rStyle w:val="CommentReference"/>
        </w:rPr>
        <w:commentReference w:id="1"/>
      </w:r>
      <w:r w:rsidR="00B935C4">
        <w:rPr>
          <w:rFonts w:ascii="Times New Roman" w:hAnsi="Times New Roman" w:cs="Times New Roman"/>
          <w:sz w:val="24"/>
          <w:szCs w:val="24"/>
        </w:rPr>
        <w:t>of these projections as they pertain to the real-world.</w:t>
      </w:r>
      <w:r>
        <w:rPr>
          <w:rFonts w:ascii="Times New Roman" w:hAnsi="Times New Roman" w:cs="Times New Roman"/>
          <w:sz w:val="24"/>
          <w:szCs w:val="24"/>
        </w:rPr>
        <w:t xml:space="preserve"> </w:t>
      </w:r>
      <w:commentRangeStart w:id="2"/>
      <w:r w:rsidR="00591C68" w:rsidRPr="007F225F">
        <w:rPr>
          <w:rFonts w:ascii="Times New Roman" w:hAnsi="Times New Roman" w:cs="Times New Roman"/>
          <w:sz w:val="24"/>
          <w:szCs w:val="24"/>
        </w:rPr>
        <w:t xml:space="preserve">Using </w:t>
      </w:r>
      <w:commentRangeEnd w:id="2"/>
      <w:r>
        <w:rPr>
          <w:rStyle w:val="CommentReference"/>
        </w:rPr>
        <w:commentReference w:id="2"/>
      </w:r>
      <w:r w:rsidR="00591C68" w:rsidRPr="007F225F">
        <w:rPr>
          <w:rFonts w:ascii="Times New Roman" w:hAnsi="Times New Roman" w:cs="Times New Roman"/>
          <w:sz w:val="24"/>
          <w:szCs w:val="24"/>
        </w:rPr>
        <w:t xml:space="preserve">the representative concentration pathway (RCP) 8.5 scenario coupled with four general circulation models (GCMs), an ensemble modelling approach using </w:t>
      </w:r>
      <w:proofErr w:type="gramStart"/>
      <w:r w:rsidR="00591C68" w:rsidRPr="007F225F">
        <w:rPr>
          <w:rFonts w:ascii="Times New Roman" w:hAnsi="Times New Roman" w:cs="Times New Roman"/>
          <w:sz w:val="24"/>
          <w:szCs w:val="24"/>
        </w:rPr>
        <w:t xml:space="preserve">5 </w:t>
      </w:r>
      <w:r w:rsidR="005433A1">
        <w:rPr>
          <w:rFonts w:ascii="Times New Roman" w:hAnsi="Times New Roman" w:cs="Times New Roman"/>
          <w:sz w:val="24"/>
          <w:szCs w:val="24"/>
        </w:rPr>
        <w:t xml:space="preserve"> one</w:t>
      </w:r>
      <w:proofErr w:type="gramEnd"/>
      <w:r w:rsidR="005433A1">
        <w:rPr>
          <w:rFonts w:ascii="Times New Roman" w:hAnsi="Times New Roman" w:cs="Times New Roman"/>
          <w:sz w:val="24"/>
          <w:szCs w:val="24"/>
        </w:rPr>
        <w:t xml:space="preserve">-dimensional </w:t>
      </w:r>
      <w:r w:rsidR="00D44709">
        <w:rPr>
          <w:rFonts w:ascii="Times New Roman" w:hAnsi="Times New Roman" w:cs="Times New Roman"/>
          <w:sz w:val="24"/>
          <w:szCs w:val="24"/>
        </w:rPr>
        <w:t xml:space="preserve">(1D) </w:t>
      </w:r>
      <w:r w:rsidR="005433A1">
        <w:rPr>
          <w:rFonts w:ascii="Times New Roman" w:hAnsi="Times New Roman" w:cs="Times New Roman"/>
          <w:sz w:val="24"/>
          <w:szCs w:val="24"/>
        </w:rPr>
        <w:t xml:space="preserve">hydrodynamic </w:t>
      </w:r>
      <w:r w:rsidR="00591C68" w:rsidRPr="007F225F">
        <w:rPr>
          <w:rFonts w:ascii="Times New Roman" w:hAnsi="Times New Roman" w:cs="Times New Roman"/>
          <w:sz w:val="24"/>
          <w:szCs w:val="24"/>
        </w:rPr>
        <w:t xml:space="preserve">lake models will be applied to the northern oligotrophic Lake Sunapee. The output of the ensemble model will include </w:t>
      </w:r>
      <w:r w:rsidR="0071111F" w:rsidRPr="007F225F">
        <w:rPr>
          <w:rFonts w:ascii="Times New Roman" w:hAnsi="Times New Roman" w:cs="Times New Roman"/>
          <w:sz w:val="24"/>
          <w:szCs w:val="24"/>
        </w:rPr>
        <w:t xml:space="preserve">temperature profiles and ice coverage from 1986 to 2099. Using these projections, insights regarding </w:t>
      </w:r>
      <w:r w:rsidR="005433A1">
        <w:rPr>
          <w:rFonts w:ascii="Times New Roman" w:hAnsi="Times New Roman" w:cs="Times New Roman"/>
          <w:sz w:val="24"/>
          <w:szCs w:val="24"/>
        </w:rPr>
        <w:t xml:space="preserve">projected changes in </w:t>
      </w:r>
      <w:r w:rsidR="0071111F" w:rsidRPr="007F225F">
        <w:rPr>
          <w:rFonts w:ascii="Times New Roman" w:hAnsi="Times New Roman" w:cs="Times New Roman"/>
          <w:sz w:val="24"/>
          <w:szCs w:val="24"/>
        </w:rPr>
        <w:t xml:space="preserve">the thermal budget of Sunapee will be discussed such as stratification strength and depth, mixing, and water column temperature. Ice coverage projections will be presented and discussed as well. The outputs of the ensemble models will include sufficient information to carry out uncertainty </w:t>
      </w:r>
      <w:commentRangeStart w:id="3"/>
      <w:r w:rsidR="0071111F" w:rsidRPr="007F225F">
        <w:rPr>
          <w:rFonts w:ascii="Times New Roman" w:hAnsi="Times New Roman" w:cs="Times New Roman"/>
          <w:sz w:val="24"/>
          <w:szCs w:val="24"/>
        </w:rPr>
        <w:t xml:space="preserve">propagation </w:t>
      </w:r>
      <w:commentRangeEnd w:id="3"/>
      <w:r w:rsidR="005433A1">
        <w:rPr>
          <w:rStyle w:val="CommentReference"/>
        </w:rPr>
        <w:commentReference w:id="3"/>
      </w:r>
      <w:r w:rsidR="00A204BB">
        <w:rPr>
          <w:rFonts w:ascii="Times New Roman" w:hAnsi="Times New Roman" w:cs="Times New Roman"/>
          <w:sz w:val="24"/>
          <w:szCs w:val="24"/>
        </w:rPr>
        <w:t xml:space="preserve"> and quantification </w:t>
      </w:r>
      <w:r w:rsidR="0071111F" w:rsidRPr="007F225F">
        <w:rPr>
          <w:rFonts w:ascii="Times New Roman" w:hAnsi="Times New Roman" w:cs="Times New Roman"/>
          <w:sz w:val="24"/>
          <w:szCs w:val="24"/>
        </w:rPr>
        <w:t xml:space="preserve">in relation to climate model uncertainty, parameter uncertainty, ecosystem model process uncertainty, and climate scenario uncertainty. The results of this study will be relevant to both stakeholders of Lake Sunapee as well as climate modelers and researchers. </w:t>
      </w:r>
    </w:p>
    <w:p w14:paraId="67F52202" w14:textId="2D4B199A" w:rsidR="00B70955" w:rsidRPr="007F225F" w:rsidRDefault="00EE59D5" w:rsidP="00B70955">
      <w:pPr>
        <w:rPr>
          <w:rFonts w:ascii="Times New Roman" w:hAnsi="Times New Roman" w:cs="Times New Roman"/>
        </w:rPr>
      </w:pPr>
      <w:r w:rsidRPr="007F225F">
        <w:rPr>
          <w:rFonts w:ascii="Times New Roman" w:hAnsi="Times New Roman" w:cs="Times New Roman"/>
        </w:rPr>
        <w:tab/>
      </w:r>
    </w:p>
    <w:p w14:paraId="6BB445B0" w14:textId="263F71B0" w:rsidR="003D071D" w:rsidRPr="007F225F" w:rsidRDefault="003D071D" w:rsidP="00C33BC4">
      <w:pPr>
        <w:pStyle w:val="Heading2"/>
        <w:rPr>
          <w:rFonts w:ascii="Times New Roman" w:hAnsi="Times New Roman" w:cs="Times New Roman"/>
        </w:rPr>
      </w:pPr>
      <w:commentRangeStart w:id="4"/>
      <w:r w:rsidRPr="007F225F">
        <w:rPr>
          <w:rFonts w:ascii="Times New Roman" w:hAnsi="Times New Roman" w:cs="Times New Roman"/>
        </w:rPr>
        <w:t>Introduction</w:t>
      </w:r>
      <w:commentRangeEnd w:id="4"/>
      <w:r w:rsidR="00C33A66">
        <w:rPr>
          <w:rStyle w:val="CommentReference"/>
          <w:rFonts w:asciiTheme="minorHAnsi" w:eastAsiaTheme="minorHAnsi" w:hAnsiTheme="minorHAnsi" w:cstheme="minorBidi"/>
          <w:color w:val="auto"/>
        </w:rPr>
        <w:commentReference w:id="4"/>
      </w:r>
    </w:p>
    <w:p w14:paraId="3C6E3F74" w14:textId="71EA2E94" w:rsidR="00562179" w:rsidRDefault="00C22D4F" w:rsidP="00E327F5">
      <w:pPr>
        <w:rPr>
          <w:rFonts w:ascii="Times New Roman" w:hAnsi="Times New Roman" w:cs="Times New Roman"/>
          <w:sz w:val="24"/>
          <w:szCs w:val="24"/>
        </w:rPr>
      </w:pPr>
      <w:r w:rsidRPr="007F225F">
        <w:rPr>
          <w:rFonts w:ascii="Times New Roman" w:hAnsi="Times New Roman" w:cs="Times New Roman"/>
          <w:sz w:val="24"/>
          <w:szCs w:val="24"/>
        </w:rPr>
        <w:t>Due to human activities, freshwater ecosystems around the globe are increasingly changing</w:t>
      </w:r>
      <w:r w:rsidR="00582D01">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10.1002/9781444327397.ch5","ISBN":"9781405179133","author":[{"dropping-particle":"","family":"Hering","given":"Daniel","non-dropping-particle":"","parse-names":false,"suffix":""},{"dropping-particle":"","family":"Haidekker","given":"Alexandra","non-dropping-particle":"","parse-names":false,"suffix":""},{"dropping-particle":"","family":"Schmidt-Kloiber","given":"Astrid","non-dropping-particle":"","parse-names":false,"suffix":""},{"dropping-particle":"","family":"Barker","given":"Tom","non-dropping-particle":"","parse-names":false,"suffix":""},{"dropping-particle":"","family":"Buisson","given":"Laetitia","non-dropping-particle":"","parse-names":false,"suffix":""},{"dropping-particle":"","family":"Graf","given":"Wolfram","non-dropping-particle":"","parse-names":false,"suffix":""},{"dropping-particle":"","family":"Grenouillet","given":"Gäel","non-dropping-particle":"","parse-names":false,"suffix":""},{"dropping-particle":"","family":"Lorenz","given":"Armin","non-dropping-particle":"","parse-names":false,"suffix":""},{"dropping-particle":"","family":"Sandin","given":"Leonard","non-dropping-particle":"","parse-names":false,"suffix":""},{"dropping-particle":"","family":"Stendera","given":"Sonja","non-dropping-particle":"","parse-names":false,"suffix":""}],"id":"ITEM-1","issued":{"date-parts":[["2010"]]},"title":"Monitoring the Responses of Freshwater Ecosystems to Climate Change","type":"book"},"uris":["http://www.mendeley.com/documents/?uuid=9db6ca90-2f2e-3540-a237-88aec145f565"]}],"mendeley":{"formattedCitation":"(Hering et al., 2010)","plainTextFormattedCitation":"(Hering et al., 2010)","previouslyFormattedCitation":"&lt;sup&gt;1&lt;/sup&gt;"},"properties":{"noteIndex":0},"schema":"https://github.com/citation-style-language/schema/raw/master/csl-citation.json"}</w:instrText>
      </w:r>
      <w:r w:rsidR="00582D01">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w:t>
      </w:r>
      <w:proofErr w:type="spellStart"/>
      <w:r w:rsidR="007C42C4" w:rsidRPr="007C42C4">
        <w:rPr>
          <w:rFonts w:ascii="Times New Roman" w:hAnsi="Times New Roman" w:cs="Times New Roman"/>
          <w:noProof/>
          <w:sz w:val="24"/>
          <w:szCs w:val="24"/>
        </w:rPr>
        <w:t>Hering</w:t>
      </w:r>
      <w:proofErr w:type="spellEnd"/>
      <w:r w:rsidR="007C42C4" w:rsidRPr="007C42C4">
        <w:rPr>
          <w:rFonts w:ascii="Times New Roman" w:hAnsi="Times New Roman" w:cs="Times New Roman"/>
          <w:noProof/>
          <w:sz w:val="24"/>
          <w:szCs w:val="24"/>
        </w:rPr>
        <w:t xml:space="preserve"> et al., 2010)</w:t>
      </w:r>
      <w:r w:rsidR="00582D01">
        <w:rPr>
          <w:rFonts w:ascii="Times New Roman" w:hAnsi="Times New Roman" w:cs="Times New Roman"/>
          <w:sz w:val="24"/>
          <w:szCs w:val="24"/>
        </w:rPr>
        <w:fldChar w:fldCharType="end"/>
      </w:r>
      <w:r w:rsidRPr="007F225F">
        <w:rPr>
          <w:rFonts w:ascii="Times New Roman" w:hAnsi="Times New Roman" w:cs="Times New Roman"/>
          <w:sz w:val="24"/>
          <w:szCs w:val="24"/>
        </w:rPr>
        <w:t xml:space="preserve">. </w:t>
      </w:r>
      <w:commentRangeStart w:id="5"/>
      <w:r w:rsidR="00773B58">
        <w:rPr>
          <w:rFonts w:ascii="Times New Roman" w:hAnsi="Times New Roman" w:cs="Times New Roman"/>
          <w:sz w:val="24"/>
          <w:szCs w:val="24"/>
        </w:rPr>
        <w:t xml:space="preserve">Freshwater </w:t>
      </w:r>
      <w:r w:rsidR="003B73AF">
        <w:rPr>
          <w:rFonts w:ascii="Times New Roman" w:hAnsi="Times New Roman" w:cs="Times New Roman"/>
          <w:sz w:val="24"/>
          <w:szCs w:val="24"/>
        </w:rPr>
        <w:t>l</w:t>
      </w:r>
      <w:r w:rsidRPr="007F225F">
        <w:rPr>
          <w:rFonts w:ascii="Times New Roman" w:hAnsi="Times New Roman" w:cs="Times New Roman"/>
          <w:sz w:val="24"/>
          <w:szCs w:val="24"/>
        </w:rPr>
        <w:t xml:space="preserve">akes provide critical ecosystem services such as drinking water </w:t>
      </w:r>
      <w:r w:rsidR="00C15E05">
        <w:rPr>
          <w:rFonts w:ascii="Times New Roman" w:hAnsi="Times New Roman" w:cs="Times New Roman"/>
          <w:sz w:val="24"/>
          <w:szCs w:val="24"/>
        </w:rPr>
        <w:t xml:space="preserve">and </w:t>
      </w:r>
      <w:r w:rsidR="00081B13">
        <w:rPr>
          <w:rFonts w:ascii="Times New Roman" w:hAnsi="Times New Roman" w:cs="Times New Roman"/>
          <w:sz w:val="24"/>
          <w:szCs w:val="24"/>
        </w:rPr>
        <w:t xml:space="preserve">cultural and economic value </w:t>
      </w:r>
      <w:r w:rsidRPr="007F225F">
        <w:rPr>
          <w:rFonts w:ascii="Times New Roman" w:hAnsi="Times New Roman" w:cs="Times New Roman"/>
          <w:sz w:val="24"/>
          <w:szCs w:val="24"/>
        </w:rPr>
        <w:t>yet are experiencing relatively abrupt and severe water quality problems</w:t>
      </w:r>
      <w:r w:rsidR="00773B58">
        <w:rPr>
          <w:rFonts w:ascii="Times New Roman" w:hAnsi="Times New Roman" w:cs="Times New Roman"/>
          <w:sz w:val="24"/>
          <w:szCs w:val="24"/>
        </w:rPr>
        <w:t>. These can be</w:t>
      </w:r>
      <w:r w:rsidRPr="007F225F">
        <w:rPr>
          <w:rFonts w:ascii="Times New Roman" w:hAnsi="Times New Roman" w:cs="Times New Roman"/>
          <w:sz w:val="24"/>
          <w:szCs w:val="24"/>
        </w:rPr>
        <w:t xml:space="preserve"> attributed to climate change and </w:t>
      </w:r>
      <w:r w:rsidR="00773B58">
        <w:rPr>
          <w:rFonts w:ascii="Times New Roman" w:hAnsi="Times New Roman" w:cs="Times New Roman"/>
          <w:sz w:val="24"/>
          <w:szCs w:val="24"/>
        </w:rPr>
        <w:t xml:space="preserve">local land-use change </w:t>
      </w:r>
      <w:r w:rsidR="00C33A66">
        <w:rPr>
          <w:rFonts w:ascii="Times New Roman" w:hAnsi="Times New Roman" w:cs="Times New Roman"/>
          <w:sz w:val="24"/>
          <w:szCs w:val="24"/>
        </w:rPr>
        <w:t>which is expected to continue to threaten lake ecosystems</w:t>
      </w:r>
      <w:commentRangeStart w:id="6"/>
      <w:commentRangeStart w:id="7"/>
      <w:r w:rsidR="00FB4976">
        <w:rPr>
          <w:rFonts w:ascii="Times New Roman" w:hAnsi="Times New Roman" w:cs="Times New Roman"/>
          <w:sz w:val="24"/>
          <w:szCs w:val="24"/>
        </w:rPr>
        <w:t>.</w:t>
      </w:r>
      <w:r w:rsidR="00FB4976">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{"citationItems":[{"id":"ITEM-1","itemData":{"DOI":"10.1029/2020WR027296","ISSN":"0043-1397","abstract":"Globally, phytoplankton abundance is increasing in lakes as a result of climate change and land-use change. The relative importance of climate and land-use drivers has been examined primarily for mesotrophic and eutrophic lakes. However, oligotrophic lakes show different sensitivity to climate and land-use drivers than mesotrophic and eutrophic lakes, necessitating further exploration of the relative contribution of the two drivers of change to increased phytoplankton abundance. Here, we investigated how air temperature (a driver related to climate change) and nutrient load (a driver related to land-use and climate change) interact to alter water quality in oligotrophic Lake Sunapee, New Hampshire, USA. We used long-term data and the one-dimensional hydrodynamic General Lake Model (GLM) coupled with Aquatic EcoDyanmics (AED) modules to simulate water quality. Over the 31-year simulation, summer median chlorophyll-a concentration was positively associated with summer air temperature, whereas annual maximum chlorophyll-a concentration was positively associated with the previous 3 years of external phosphorus load. Scenario testing demonstrated a 2°C increase in air temperature significantly increased summer median chlorophyll-a concentration, but not annual maximum chlorophyll-a concentration. For both maximum and median chlorophyll-a concentration, doubling external nutrient loads of total nitrogen and total phosphorus at the same time, or doubling phosphorus alone, resulted in a significant increase. This study highlights the importance of aligning lake measurements with the ecosystem metrics of interest, as maximum chlorophyll-a concentration may be more uniquely sensitive to nutrient load and that typical summer chlorophyll-a concentration may increase due to warming alone.","author":[{"dropping-particle":"","family":"Ward","given":"Nicole K.","non-dropping-particle":"","parse-names":false,"suffix":""},{"dropping-particle":"","family":"Steele","given":"Bethel G.","non-dropping-particle":"","parse-names":false,"suffix":""},{"dropping-particle":"","family":"Weathers","given":"Kathleen C.","non-dropping-particle":"","parse-names":false,"suffix":""},{"dropping-particle":"","family":"Cottingham","given":"Kathryn L.","non-dropping-particle":"","parse-names":false,"suffix":""},{"dropping-particle":"","family":"Ewing","given":"Holly A.","non-dropping-particle":"","parse-names":false,"suffix":""},{"dropping-particle":"","family":"Hanson","given":"Paul C.","non-dropping-particle":"","parse-names":false,"suffix":""},{"dropping-particle":"","family":"Carey","given":"Cayelan C.","non-dropping-particle":"","parse-names":false,"suffix":""}],"container-title":"Water Resources Research","id":"ITEM-1","issue":"7","issued":{"date-parts":[["2020","7","29"]]},"page":"e2020WR027296","publisher":"Blackwell Publishing Ltd","title":"Differential Responses of Maximum Versus Median Chlorophyll‐ &lt;i&gt;a&lt;/i&gt; to Air Temperature and Nutrient Loads in an Oligotrophic Lake Over 31 Years","type":"article-journal","volume":"56"},"uris":["http://www.mendeley.com/documents/?uuid=68d54c7c-9fed-31b4-bea1-15ac2b5da983"]}],"mendeley":{"formattedCitation":"(Ward et al., 2020)","plainTextFormattedCitation":"(Ward et al., 2020)","previouslyFormattedCitation":"&lt;sup&gt;2&lt;/sup&gt;"},"properties":{"noteIndex":0},"schema":"https://github.com/citation-style-language/schema/raw/master/csl-citation.json"}</w:instrText>
      </w:r>
      <w:r w:rsidR="00FB4976">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(Ward et al., 2020)</w:t>
      </w:r>
      <w:r w:rsidR="00FB4976">
        <w:rPr>
          <w:rFonts w:ascii="Times New Roman" w:hAnsi="Times New Roman" w:cs="Times New Roman"/>
          <w:sz w:val="24"/>
          <w:szCs w:val="24"/>
        </w:rPr>
        <w:fldChar w:fldCharType="end"/>
      </w:r>
      <w:commentRangeEnd w:id="5"/>
      <w:r w:rsidR="005433A1">
        <w:rPr>
          <w:rStyle w:val="CommentReference"/>
        </w:rPr>
        <w:commentReference w:id="5"/>
      </w:r>
      <w:r w:rsidR="00FB4976">
        <w:rPr>
          <w:rFonts w:ascii="Times New Roman" w:hAnsi="Times New Roman" w:cs="Times New Roman"/>
          <w:sz w:val="24"/>
          <w:szCs w:val="24"/>
        </w:rPr>
        <w:t xml:space="preserve"> </w:t>
      </w:r>
      <w:commentRangeEnd w:id="6"/>
      <w:r w:rsidR="009D021E">
        <w:rPr>
          <w:rStyle w:val="CommentReference"/>
        </w:rPr>
        <w:commentReference w:id="6"/>
      </w:r>
      <w:commentRangeEnd w:id="7"/>
      <w:r w:rsidR="00A204BB">
        <w:rPr>
          <w:rStyle w:val="CommentReference"/>
        </w:rPr>
        <w:commentReference w:id="7"/>
      </w:r>
      <w:r w:rsidRPr="007F225F">
        <w:rPr>
          <w:rFonts w:ascii="Times New Roman" w:hAnsi="Times New Roman" w:cs="Times New Roman"/>
          <w:sz w:val="24"/>
          <w:szCs w:val="24"/>
        </w:rPr>
        <w:t>Because of this, new tools to predict future water quality are vital to improving the management of oligotrophic lakes and combat water quality degradation.</w:t>
      </w:r>
      <w:r w:rsidR="000D3A86">
        <w:rPr>
          <w:rFonts w:ascii="Times New Roman" w:hAnsi="Times New Roman" w:cs="Times New Roman"/>
          <w:sz w:val="24"/>
          <w:szCs w:val="24"/>
        </w:rPr>
        <w:t xml:space="preserve"> However, </w:t>
      </w:r>
      <w:r w:rsidR="00773B58">
        <w:rPr>
          <w:rFonts w:ascii="Times New Roman" w:hAnsi="Times New Roman" w:cs="Times New Roman"/>
          <w:sz w:val="24"/>
          <w:szCs w:val="24"/>
        </w:rPr>
        <w:t xml:space="preserve">there is considerable uncertainty when </w:t>
      </w:r>
      <w:r w:rsidR="00C33A66">
        <w:rPr>
          <w:rFonts w:ascii="Times New Roman" w:hAnsi="Times New Roman" w:cs="Times New Roman"/>
          <w:sz w:val="24"/>
          <w:szCs w:val="24"/>
        </w:rPr>
        <w:t xml:space="preserve">predicting future lake water quality </w:t>
      </w:r>
      <w:r w:rsidR="00773B58">
        <w:rPr>
          <w:rFonts w:ascii="Times New Roman" w:hAnsi="Times New Roman" w:cs="Times New Roman"/>
          <w:sz w:val="24"/>
          <w:szCs w:val="24"/>
        </w:rPr>
        <w:t xml:space="preserve">because of the variation in </w:t>
      </w:r>
      <w:r w:rsidR="00C33A66">
        <w:rPr>
          <w:rFonts w:ascii="Times New Roman" w:hAnsi="Times New Roman" w:cs="Times New Roman"/>
          <w:sz w:val="24"/>
          <w:szCs w:val="24"/>
        </w:rPr>
        <w:t xml:space="preserve">how humans will continue to impact climate, how climate will change in response to human-induced drivers, as well as how lake ecosystems will respond to climate forcing. </w:t>
      </w:r>
      <w:commentRangeStart w:id="8"/>
      <w:r w:rsidR="00C33A66">
        <w:rPr>
          <w:rFonts w:ascii="Times New Roman" w:hAnsi="Times New Roman" w:cs="Times New Roman"/>
          <w:sz w:val="24"/>
          <w:szCs w:val="24"/>
        </w:rPr>
        <w:t>New methods which incorporate all of these sources of uncertainty are critical to informing our understanding of future lake ecosystems.</w:t>
      </w:r>
      <w:r w:rsidRPr="007F225F">
        <w:rPr>
          <w:rFonts w:ascii="Times New Roman" w:hAnsi="Times New Roman" w:cs="Times New Roman"/>
          <w:sz w:val="24"/>
          <w:szCs w:val="24"/>
        </w:rPr>
        <w:t xml:space="preserve"> </w:t>
      </w:r>
      <w:commentRangeEnd w:id="8"/>
      <w:r w:rsidR="00773B58">
        <w:rPr>
          <w:rStyle w:val="CommentReference"/>
        </w:rPr>
        <w:commentReference w:id="8"/>
      </w:r>
    </w:p>
    <w:p w14:paraId="49501CE0" w14:textId="5E5899DE" w:rsidR="00562179" w:rsidRDefault="00562179" w:rsidP="00E327F5">
      <w:pPr>
        <w:rPr>
          <w:rFonts w:ascii="Times New Roman" w:hAnsi="Times New Roman" w:cs="Times New Roman"/>
          <w:sz w:val="24"/>
          <w:szCs w:val="24"/>
          <w:lang w:eastAsia="zh-CN"/>
        </w:rPr>
      </w:pPr>
      <w:r w:rsidRPr="007F225F">
        <w:rPr>
          <w:rFonts w:ascii="Times New Roman" w:hAnsi="Times New Roman" w:cs="Times New Roman"/>
          <w:sz w:val="24"/>
          <w:szCs w:val="24"/>
        </w:rPr>
        <w:t xml:space="preserve">Uncertainty is a </w:t>
      </w:r>
      <w:r w:rsidR="00C33A66">
        <w:rPr>
          <w:rFonts w:ascii="Times New Roman" w:hAnsi="Times New Roman" w:cs="Times New Roman"/>
          <w:sz w:val="24"/>
          <w:szCs w:val="24"/>
        </w:rPr>
        <w:t>critical</w:t>
      </w:r>
      <w:r w:rsidRPr="007F225F">
        <w:rPr>
          <w:rFonts w:ascii="Times New Roman" w:hAnsi="Times New Roman" w:cs="Times New Roman"/>
          <w:sz w:val="24"/>
          <w:szCs w:val="24"/>
        </w:rPr>
        <w:t xml:space="preserve"> aspect of </w:t>
      </w:r>
      <w:r w:rsidR="00C33A66">
        <w:rPr>
          <w:rFonts w:ascii="Times New Roman" w:hAnsi="Times New Roman" w:cs="Times New Roman"/>
          <w:sz w:val="24"/>
          <w:szCs w:val="24"/>
        </w:rPr>
        <w:t>predicting ecological systems</w:t>
      </w:r>
      <w:r w:rsidRPr="007F225F">
        <w:rPr>
          <w:rFonts w:ascii="Times New Roman" w:hAnsi="Times New Roman" w:cs="Times New Roman"/>
          <w:sz w:val="24"/>
          <w:szCs w:val="24"/>
        </w:rPr>
        <w:t xml:space="preserve">. </w:t>
      </w:r>
      <w:r w:rsidR="00C33A66">
        <w:rPr>
          <w:rFonts w:ascii="Times New Roman" w:hAnsi="Times New Roman" w:cs="Times New Roman"/>
          <w:sz w:val="24"/>
          <w:szCs w:val="24"/>
        </w:rPr>
        <w:t>When producing predictions, i</w:t>
      </w:r>
      <w:r w:rsidRPr="007F225F">
        <w:rPr>
          <w:rFonts w:ascii="Times New Roman" w:hAnsi="Times New Roman" w:cs="Times New Roman"/>
          <w:sz w:val="24"/>
          <w:szCs w:val="24"/>
        </w:rPr>
        <w:t xml:space="preserve">t is important for scientists to understand the “weak points” in the materials and methods. This allows researchers to focus resources on constraining the largest </w:t>
      </w:r>
      <w:r w:rsidR="00773B58">
        <w:rPr>
          <w:rFonts w:ascii="Times New Roman" w:hAnsi="Times New Roman" w:cs="Times New Roman"/>
          <w:sz w:val="24"/>
          <w:szCs w:val="24"/>
        </w:rPr>
        <w:t xml:space="preserve">sources of </w:t>
      </w:r>
      <w:r w:rsidRPr="007F225F">
        <w:rPr>
          <w:rFonts w:ascii="Times New Roman" w:hAnsi="Times New Roman" w:cs="Times New Roman"/>
          <w:sz w:val="24"/>
          <w:szCs w:val="24"/>
        </w:rPr>
        <w:t>uncertaint</w:t>
      </w:r>
      <w:r w:rsidR="00773B58">
        <w:rPr>
          <w:rFonts w:ascii="Times New Roman" w:hAnsi="Times New Roman" w:cs="Times New Roman"/>
          <w:sz w:val="24"/>
          <w:szCs w:val="24"/>
        </w:rPr>
        <w:t>y</w:t>
      </w:r>
      <w:r w:rsidRPr="007F225F">
        <w:rPr>
          <w:rFonts w:ascii="Times New Roman" w:hAnsi="Times New Roman" w:cs="Times New Roman"/>
          <w:sz w:val="24"/>
          <w:szCs w:val="24"/>
        </w:rPr>
        <w:t xml:space="preserve"> in a study</w:t>
      </w:r>
      <w:r w:rsidR="00C33A66">
        <w:rPr>
          <w:rFonts w:ascii="Times New Roman" w:hAnsi="Times New Roman" w:cs="Times New Roman"/>
          <w:sz w:val="24"/>
          <w:szCs w:val="24"/>
        </w:rPr>
        <w:t>, thereby improving their models and their predictions</w:t>
      </w:r>
      <w:commentRangeStart w:id="9"/>
      <w:r w:rsidRPr="007F225F">
        <w:rPr>
          <w:rFonts w:ascii="Times New Roman" w:hAnsi="Times New Roman" w:cs="Times New Roman"/>
          <w:sz w:val="24"/>
          <w:szCs w:val="24"/>
        </w:rPr>
        <w:t>.</w:t>
      </w:r>
      <w:r w:rsidRPr="007F225F">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{"citationItems":[{"id":"ITEM-1","itemData":{"abstract":"11 Predictions from ecological models necessarily include five different uncertainties: demographic stochas-12 ticity, initial conditions, external forcing (i.e., drivers/covariates), parameters, and modeled processes. 13 However, most predictions from process-based ecological models only account for a subset of these un-14 certainties (e.g. only demographic stochasticity). This underestimation of uncertainty runs the risk of 15 producing precise, but inaccurate predictions. To address these limitations, we created a new generaliz-16 able ensemble state data assimilation algorithm that accommodates two common features of ecological 17 data, zero-truncation and zero-inflation, and allows the estimation of process error and its covariance 18 among multiple ecological variables. We then demonstrate the use of this novel algorithm by assimilating 19 50 years of tree-ring-estimated species-level biomass at Harvard Forest into a process-based forest gap 20 model. Finally, we partitioned the variance in this hindcast to test long-standing assumptions in the 21 ecological modeling community about which uncertainties dominate our ability to forecast forest com-22 munity and carbon dynamics. Contrary to &gt;40 years of research relying on stochastic forest gap models, 23 we found that demographic stochasticity alone massively underestimated forecast uncertainty (0.09% 24 of the total) and resulted in overconfident and biased model predictions. Similarly, despite decades of 25 reliance on unconstrained \"spin ups\" to initialize models, constraining initial conditions with data led to 26 the largest increases in prediction accuracy. Counter to conventional wisdom from modeling other Earth 27 1 system process, initial condition uncertainty declined very little over the forecast time period. Process 28 variance, which heretofore had been difficult to estimate in mechanistic ecosystem model projections, 29 dominated the prediction uncertainty over the forecast time period (49.1%), followed by meteorological 30 uncertainty (32.5%). Parameter uncertainty, which has recently been the focus of the modeling commu-31 nity, contributed a modest 18.3%. These findings call into question much of our conventional wisdom 32 about how to improve forest community and carbon cycle projections on multi-decadal to centennial time 33 scales. This foundation can be used to test long standing modeling assumptions across fields in global 34 change biology and suggests a fairly significant reo…","author":[{"dropping-particle":"","family":"Raiho","given":"Ann","non-dropping-particle":"","parse-names":false,"suffix":""},{"dropping-particle":"","family":"Dietze","given":"Michael","non-dropping-particle":"","parse-names":false,"suffix":""},{"dropping-particle":"","family":"Dawson","given":"Andria","non-dropping-particle":"","parse-names":false,"suffix":""},{"dropping-particle":"","family":"Rollinson","given":"Christine R","non-dropping-particle":"","parse-names":false,"suffix":""},{"dropping-particle":"","family":"Tipton","given":"John","non-dropping-particle":"","parse-names":false,"suffix":""}],"id":"ITEM-1","issued":{"date-parts":[["2020"]]},"title":"Determinants of Predictability in Multi-decadal Forest Community and Carbon Dynamics","type":"report"},"uris":["http://www.mendeley.com/documents/?uuid=0d54a008-bbbb-30d5-9908-03ee616274ea"]}],"mendeley":{"formattedCitation":"(Raiho, Dietze, Dawson, Rollinson, &amp; Tipton, 2020)","plainTextFormattedCitation":"(Raiho, Dietze, Dawson, Rollinson, &amp; Tipton, 2020)","previouslyFormattedCitation":"&lt;sup&gt;3&lt;/sup&gt;"},"properties":{"noteIndex":0},"schema":"https://github.com/citation-style-language/schema/raw/master/csl-citation.json"}</w:instrText>
      </w:r>
      <w:r w:rsidRPr="007F225F">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w:t>
      </w:r>
      <w:proofErr w:type="spellStart"/>
      <w:r w:rsidR="007C42C4" w:rsidRPr="007C42C4">
        <w:rPr>
          <w:rFonts w:ascii="Times New Roman" w:hAnsi="Times New Roman" w:cs="Times New Roman"/>
          <w:noProof/>
          <w:sz w:val="24"/>
          <w:szCs w:val="24"/>
        </w:rPr>
        <w:t>Raiho</w:t>
      </w:r>
      <w:proofErr w:type="spellEnd"/>
      <w:r w:rsidR="007C42C4" w:rsidRPr="007C42C4">
        <w:rPr>
          <w:rFonts w:ascii="Times New Roman" w:hAnsi="Times New Roman" w:cs="Times New Roman"/>
          <w:noProof/>
          <w:sz w:val="24"/>
          <w:szCs w:val="24"/>
        </w:rPr>
        <w:t>, Dietze, Dawson, Rollinson, &amp; Tipton, 2020)</w:t>
      </w:r>
      <w:r w:rsidRPr="007F225F">
        <w:rPr>
          <w:rFonts w:ascii="Times New Roman" w:hAnsi="Times New Roman" w:cs="Times New Roman"/>
          <w:sz w:val="24"/>
          <w:szCs w:val="24"/>
        </w:rPr>
        <w:fldChar w:fldCharType="end"/>
      </w:r>
      <w:commentRangeEnd w:id="9"/>
      <w:r w:rsidR="00773B58">
        <w:rPr>
          <w:rStyle w:val="CommentReference"/>
        </w:rPr>
        <w:commentReference w:id="9"/>
      </w:r>
      <w:r w:rsidRPr="007F225F">
        <w:rPr>
          <w:rFonts w:ascii="Times New Roman" w:hAnsi="Times New Roman" w:cs="Times New Roman"/>
          <w:sz w:val="24"/>
          <w:szCs w:val="24"/>
        </w:rPr>
        <w:t xml:space="preserve"> For example, </w:t>
      </w:r>
      <w:proofErr w:type="spellStart"/>
      <w:r w:rsidRPr="007F225F">
        <w:rPr>
          <w:rFonts w:ascii="Times New Roman" w:hAnsi="Times New Roman" w:cs="Times New Roman"/>
          <w:sz w:val="24"/>
          <w:szCs w:val="24"/>
        </w:rPr>
        <w:t>Raiho</w:t>
      </w:r>
      <w:proofErr w:type="spellEnd"/>
      <w:r w:rsidRPr="007F225F">
        <w:rPr>
          <w:rFonts w:ascii="Times New Roman" w:hAnsi="Times New Roman" w:cs="Times New Roman"/>
          <w:sz w:val="24"/>
          <w:szCs w:val="24"/>
        </w:rPr>
        <w:t xml:space="preserve"> et al. </w:t>
      </w:r>
      <w:r w:rsidR="00C15E05">
        <w:rPr>
          <w:rFonts w:ascii="Times New Roman" w:hAnsi="Times New Roman" w:cs="Times New Roman"/>
          <w:sz w:val="24"/>
          <w:szCs w:val="24"/>
        </w:rPr>
        <w:t xml:space="preserve">(2020) </w:t>
      </w:r>
      <w:r w:rsidRPr="007F225F">
        <w:rPr>
          <w:rFonts w:ascii="Times New Roman" w:hAnsi="Times New Roman" w:cs="Times New Roman"/>
          <w:sz w:val="24"/>
          <w:szCs w:val="24"/>
        </w:rPr>
        <w:t xml:space="preserve">found that process uncertainty </w:t>
      </w:r>
      <w:r w:rsidR="00DE77E1">
        <w:rPr>
          <w:rFonts w:ascii="Times New Roman" w:hAnsi="Times New Roman" w:cs="Times New Roman"/>
          <w:sz w:val="24"/>
          <w:szCs w:val="24"/>
        </w:rPr>
        <w:t xml:space="preserve">was </w:t>
      </w:r>
      <w:r w:rsidR="00D01B59">
        <w:rPr>
          <w:rFonts w:ascii="Times New Roman" w:hAnsi="Times New Roman" w:cs="Times New Roman"/>
          <w:sz w:val="24"/>
          <w:szCs w:val="24"/>
        </w:rPr>
        <w:t>a large</w:t>
      </w:r>
      <w:r w:rsidR="00B935C4">
        <w:rPr>
          <w:rFonts w:ascii="Times New Roman" w:hAnsi="Times New Roman" w:cs="Times New Roman"/>
          <w:sz w:val="24"/>
          <w:szCs w:val="24"/>
        </w:rPr>
        <w:t xml:space="preserve"> </w:t>
      </w:r>
      <w:r w:rsidR="00B935C4">
        <w:rPr>
          <w:rFonts w:ascii="Times New Roman" w:hAnsi="Times New Roman" w:cs="Times New Roman"/>
          <w:sz w:val="24"/>
          <w:szCs w:val="24"/>
        </w:rPr>
        <w:lastRenderedPageBreak/>
        <w:t>factor of uncertainty within the majority of their models, pointing to a need for models that more accurately predict the latent state of an ecological system.</w:t>
      </w:r>
      <w:r w:rsidRPr="007F225F">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{"citationItems":[{"id":"ITEM-1","itemData":{"abstract":"11 Predictions from ecological models necessarily include five different uncertainties: demographic stochas-12 ticity, initial conditions, external forcing (i.e., drivers/covariates), parameters, and modeled processes. 13 However, most predictions from process-based ecological models only account for a subset of these un-14 certainties (e.g. only demographic stochasticity). This underestimation of uncertainty runs the risk of 15 producing precise, but inaccurate predictions. To address these limitations, we created a new generaliz-16 able ensemble state data assimilation algorithm that accommodates two common features of ecological 17 data, zero-truncation and zero-inflation, and allows the estimation of process error and its covariance 18 among multiple ecological variables. We then demonstrate the use of this novel algorithm by assimilating 19 50 years of tree-ring-estimated species-level biomass at Harvard Forest into a process-based forest gap 20 model. Finally, we partitioned the variance in this hindcast to test long-standing assumptions in the 21 ecological modeling community about which uncertainties dominate our ability to forecast forest com-22 munity and carbon dynamics. Contrary to &gt;40 years of research relying on stochastic forest gap models, 23 we found that demographic stochasticity alone massively underestimated forecast uncertainty (0.09% 24 of the total) and resulted in overconfident and biased model predictions. Similarly, despite decades of 25 reliance on unconstrained \"spin ups\" to initialize models, constraining initial conditions with data led to 26 the largest increases in prediction accuracy. Counter to conventional wisdom from modeling other Earth 27 1 system process, initial condition uncertainty declined very little over the forecast time period. Process 28 variance, which heretofore had been difficult to estimate in mechanistic ecosystem model projections, 29 dominated the prediction uncertainty over the forecast time period (49.1%), followed by meteorological 30 uncertainty (32.5%). Parameter uncertainty, which has recently been the focus of the modeling commu-31 nity, contributed a modest 18.3%. These findings call into question much of our conventional wisdom 32 about how to improve forest community and carbon cycle projections on multi-decadal to centennial time 33 scales. This foundation can be used to test long standing modeling assumptions across fields in global 34 change biology and suggests a fairly significant reo…","author":[{"dropping-particle":"","family":"Raiho","given":"Ann","non-dropping-particle":"","parse-names":false,"suffix":""},{"dropping-particle":"","family":"Dietze","given":"Michael","non-dropping-particle":"","parse-names":false,"suffix":""},{"dropping-particle":"","family":"Dawson","given":"Andria","non-dropping-particle":"","parse-names":false,"suffix":""},{"dropping-particle":"","family":"Rollinson","given":"Christine R","non-dropping-particle":"","parse-names":false,"suffix":""},{"dropping-particle":"","family":"Tipton","given":"John","non-dropping-particle":"","parse-names":false,"suffix":""}],"id":"ITEM-1","issued":{"date-parts":[["2020"]]},"title":"Determinants of Predictability in Multi-decadal Forest Community and Carbon Dynamics","type":"report"},"uris":["http://www.mendeley.com/documents/?uuid=0d54a008-bbbb-30d5-9908-03ee616274ea"]}],"mendeley":{"formattedCitation":"(Raiho et al., 2020)","plainTextFormattedCitation":"(Raiho et al., 2020)","previouslyFormattedCitation":"&lt;sup&gt;3&lt;/sup&gt;"},"properties":{"noteIndex":0},"schema":"https://github.com/citation-style-language/schema/raw/master/csl-citation.json"}</w:instrText>
      </w:r>
      <w:r w:rsidRPr="007F225F">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w:t>
      </w:r>
      <w:proofErr w:type="spellStart"/>
      <w:r w:rsidR="007C42C4" w:rsidRPr="007C42C4">
        <w:rPr>
          <w:rFonts w:ascii="Times New Roman" w:hAnsi="Times New Roman" w:cs="Times New Roman"/>
          <w:noProof/>
          <w:sz w:val="24"/>
          <w:szCs w:val="24"/>
        </w:rPr>
        <w:t>Raiho</w:t>
      </w:r>
      <w:proofErr w:type="spellEnd"/>
      <w:r w:rsidR="007C42C4" w:rsidRPr="007C42C4">
        <w:rPr>
          <w:rFonts w:ascii="Times New Roman" w:hAnsi="Times New Roman" w:cs="Times New Roman"/>
          <w:noProof/>
          <w:sz w:val="24"/>
          <w:szCs w:val="24"/>
        </w:rPr>
        <w:t xml:space="preserve"> et al., 2020)</w:t>
      </w:r>
      <w:r w:rsidRPr="007F225F">
        <w:rPr>
          <w:rFonts w:ascii="Times New Roman" w:hAnsi="Times New Roman" w:cs="Times New Roman"/>
          <w:sz w:val="24"/>
          <w:szCs w:val="24"/>
        </w:rPr>
        <w:fldChar w:fldCharType="end"/>
      </w:r>
      <w:r w:rsidRPr="007F225F">
        <w:rPr>
          <w:rFonts w:ascii="Times New Roman" w:hAnsi="Times New Roman" w:cs="Times New Roman"/>
          <w:sz w:val="24"/>
          <w:szCs w:val="24"/>
        </w:rPr>
        <w:t xml:space="preserve"> Gaining insight into the predictability of ecology makes ecology more relevant to policy, management and decision making. It also impacts the data collected, how models are structured, and the statistical tools linking models to data.</w:t>
      </w:r>
      <w:r w:rsidRPr="007F225F">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{"citationItems":[{"id":"ITEM-1","itemData":{"DOI":"10.1002/eap.1589","ISSN":"10510761","abstract":"Quantitative predictions are ubiquitous in ecology, yet there is limited discussion on the nature of prediction in this field. Herein I derive a general quantitative framework for analyzing and partitioning the sources of uncertainty that control predictability. The implications of this framework are assessed conceptually and linked to classic questions in ecology, such as the relative importance of endogenous (density-dependent) vs. exogenous factors, stability vs. drift, and the spatial scaling of processes. The framework is used to make a number of novel predictions and reframe approaches to experimental design, model selection, and hypothesis testing. Next, the quantitative application of the framework to partitioning uncertainties is illustrated using a short-term forecast of net ecosystem exchange. Finally, I advocate for a new comparative approach to studying predictability across different ecological systems and processes and lay out a number of hypotheses about what limits predictability and how these limits should scale in space and time.","author":[{"dropping-particle":"","family":"Dietze","given":"Michael C.","non-dropping-particle":"","parse-names":false,"suffix":""}],"container-title":"Ecological Applications","id":"ITEM-1","issue":"7","issued":{"date-parts":[["2017","10","1"]]},"page":"2048-2060","publisher":"Ecological Society of America","title":"Prediction in ecology: a first-principles framework","type":"article-journal","volume":"27"},"uris":["http://www.mendeley.com/documents/?uuid=edd60f77-0c31-330c-a174-e139e0eece6b"]}],"mendeley":{"formattedCitation":"(Dietze, 2017)","plainTextFormattedCitation":"(Dietze, 2017)","previouslyFormattedCitation":"&lt;sup&gt;4&lt;/sup&gt;"},"properties":{"noteIndex":0},"schema":"https://github.com/citation-style-language/schema/raw/master/csl-citation.json"}</w:instrText>
      </w:r>
      <w:r w:rsidRPr="007F225F">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w:t>
      </w:r>
      <w:proofErr w:type="spellStart"/>
      <w:r w:rsidR="007C42C4" w:rsidRPr="007C42C4">
        <w:rPr>
          <w:rFonts w:ascii="Times New Roman" w:hAnsi="Times New Roman" w:cs="Times New Roman"/>
          <w:noProof/>
          <w:sz w:val="24"/>
          <w:szCs w:val="24"/>
        </w:rPr>
        <w:t>Dietze</w:t>
      </w:r>
      <w:proofErr w:type="spellEnd"/>
      <w:r w:rsidR="007C42C4" w:rsidRPr="007C42C4">
        <w:rPr>
          <w:rFonts w:ascii="Times New Roman" w:hAnsi="Times New Roman" w:cs="Times New Roman"/>
          <w:noProof/>
          <w:sz w:val="24"/>
          <w:szCs w:val="24"/>
        </w:rPr>
        <w:t>, 2017)</w:t>
      </w:r>
      <w:r w:rsidRPr="007F225F">
        <w:rPr>
          <w:rFonts w:ascii="Times New Roman" w:hAnsi="Times New Roman" w:cs="Times New Roman"/>
          <w:sz w:val="24"/>
          <w:szCs w:val="24"/>
        </w:rPr>
        <w:fldChar w:fldCharType="end"/>
      </w:r>
      <w:r w:rsidRPr="007F225F">
        <w:rPr>
          <w:rFonts w:ascii="Times New Roman" w:hAnsi="Times New Roman" w:cs="Times New Roman"/>
          <w:sz w:val="24"/>
          <w:szCs w:val="24"/>
        </w:rPr>
        <w:t xml:space="preserve"> The following study will require propagating the contributions of model parameters,</w:t>
      </w:r>
      <w:r w:rsidR="00B935C4">
        <w:rPr>
          <w:rFonts w:ascii="Times New Roman" w:hAnsi="Times New Roman" w:cs="Times New Roman"/>
          <w:sz w:val="24"/>
          <w:szCs w:val="24"/>
        </w:rPr>
        <w:t xml:space="preserve"> </w:t>
      </w:r>
      <w:r w:rsidRPr="007F225F">
        <w:rPr>
          <w:rFonts w:ascii="Times New Roman" w:hAnsi="Times New Roman" w:cs="Times New Roman"/>
          <w:sz w:val="24"/>
          <w:szCs w:val="24"/>
        </w:rPr>
        <w:t xml:space="preserve"> </w:t>
      </w:r>
      <w:commentRangeStart w:id="10"/>
      <w:r w:rsidR="00B935C4">
        <w:rPr>
          <w:rFonts w:ascii="Times New Roman" w:hAnsi="Times New Roman" w:cs="Times New Roman"/>
          <w:sz w:val="24"/>
          <w:szCs w:val="24"/>
        </w:rPr>
        <w:t xml:space="preserve">lake </w:t>
      </w:r>
      <w:r w:rsidR="007B330D">
        <w:rPr>
          <w:rFonts w:ascii="Times New Roman" w:hAnsi="Times New Roman" w:cs="Times New Roman"/>
          <w:sz w:val="24"/>
          <w:szCs w:val="24"/>
        </w:rPr>
        <w:t>hydrodynamic</w:t>
      </w:r>
      <w:r w:rsidR="007B330D" w:rsidRPr="007F225F">
        <w:rPr>
          <w:rFonts w:ascii="Times New Roman" w:hAnsi="Times New Roman" w:cs="Times New Roman"/>
          <w:sz w:val="24"/>
          <w:szCs w:val="24"/>
        </w:rPr>
        <w:t xml:space="preserve"> </w:t>
      </w:r>
      <w:r w:rsidRPr="007F225F">
        <w:rPr>
          <w:rFonts w:ascii="Times New Roman" w:hAnsi="Times New Roman" w:cs="Times New Roman"/>
          <w:sz w:val="24"/>
          <w:szCs w:val="24"/>
        </w:rPr>
        <w:t xml:space="preserve">model </w:t>
      </w:r>
      <w:commentRangeEnd w:id="10"/>
      <w:r w:rsidR="009473E6">
        <w:rPr>
          <w:rStyle w:val="CommentReference"/>
        </w:rPr>
        <w:commentReference w:id="10"/>
      </w:r>
      <w:r w:rsidRPr="007F225F">
        <w:rPr>
          <w:rFonts w:ascii="Times New Roman" w:hAnsi="Times New Roman" w:cs="Times New Roman"/>
          <w:sz w:val="24"/>
          <w:szCs w:val="24"/>
        </w:rPr>
        <w:t>processes</w:t>
      </w:r>
      <w:r w:rsidR="00B935C4">
        <w:rPr>
          <w:rFonts w:ascii="Times New Roman" w:hAnsi="Times New Roman" w:cs="Times New Roman"/>
          <w:sz w:val="24"/>
          <w:szCs w:val="24"/>
        </w:rPr>
        <w:t>,</w:t>
      </w:r>
      <w:r w:rsidRPr="007F225F">
        <w:rPr>
          <w:rFonts w:ascii="Times New Roman" w:hAnsi="Times New Roman" w:cs="Times New Roman"/>
          <w:sz w:val="24"/>
          <w:szCs w:val="24"/>
        </w:rPr>
        <w:t xml:space="preserve"> and climate model projections.</w:t>
      </w:r>
      <w:r w:rsidRPr="007F225F">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{"citationItems":[{"id":"ITEM-1","itemData":{"DOI":"10.1002/eap.1761","ISSN":"10510761","abstract":"Ecological forecasting of forest productivity involves integrating observations into a process-based model and propagating the dominant components of uncertainty to generate probability distributions for future states and fluxes. Here, we develop a forecast for the biomass change in loblolly pine (Pinus taeda) forests of the southeastern United States and evaluate the relative contribution of different forms of uncertainty to the total forecast uncertainty. Specifically, we assimilated observations of carbon and flux stocks and fluxes from sites across the region, including global change experiments, into a forest ecosystem model to calibrate the parameter distributions and estimate the process uncertainty (i.e., model structure uncertainty revealed in the residuals of the calibration). Using this calibration, we forecasted the change in biomass within each 12-digit Hydrologic (H12) unit across the native range of loblolly pine between 2010 and 2055 under the Representative Concentration Pathway 8.5 scenario. Averaged across the region, productivity is predicted to increase by a mean of 31% between 2010 and 2055 with an average forecast 95% quantile interval of ±15 percentage units. The largest increases were predicted in cooler locations, corresponding to the largest projected changes in temperature. The forecasted mean change varied considerably among the H12 units (3–80% productivity increase), but only units in the warmest and driest extents of the loblolly pine range had forecast distributions with probabilities of a decline in productivity that exceeded 5%. By isolating the individual components of the forecast uncertainty, we found that ecosystem model process uncertainty made the largest individual contribution. Ecosystem model parameter and climate model uncertainty had similar contributions to the overall forecast uncertainty, but with differing spatial patterns across the study region. The probabilistic framework developed here could be modified to include additional sources of uncertainty, including changes due to fire, insects, and pests: processes that would result in lower productivity changes than forecasted here. Overall, this study presents an ecological forecast at the ecosystem management scale so that land managers can explicitly account for uncertainty in decision analysis. Furthermore, it highlights that future work should focus on quantifying, propagating, and reducing ecosystem model process uncertainty.","author":[{"dropping-particle":"","family":"Thomas","given":"R. Quinn","non-dropping-particle":"","parse-names":false,"suffix":""},{"dropping-particle":"","family":"Jersild","given":"Annika L.","non-dropping-particle":"","parse-names":false,"suffix":""},{"dropping-particle":"","family":"Brooks","given":"Evan B.","non-dropping-particle":"","parse-names":false,"suffix":""},{"dropping-particle":"","family":"Thomas","given":"Valerie A.","non-dropping-particle":"","parse-names":false,"suffix":""},{"dropping-particle":"","family":"Wynne","given":"Randolph H.","non-dropping-particle":"","parse-names":false,"suffix":""}],"container-title":"Ecological Applications","id":"ITEM-1","issue":"6","issued":{"date-parts":[["2018","9","1"]]},"page":"1503-1519","publisher":"Ecological Society of America","title":"A mid-century ecological forecast with partitioned uncertainty predicts increases in loblolly pine forest productivity","type":"article-journal","volume":"28"},"uris":["http://www.mendeley.com/documents/?uuid=a1feb6d9-0934-3db3-8e5d-7eb7d7e4c75d"]}],"mendeley":{"formattedCitation":"(Thomas, Jersild, Brooks, Thomas, &amp; Wynne, 2018)","plainTextFormattedCitation":"(Thomas, Jersild, Brooks, Thomas, &amp; Wynne, 2018)","previouslyFormattedCitation":"&lt;sup&gt;5&lt;/sup&gt;"},"properties":{"noteIndex":0},"schema":"https://github.com/citation-style-language/schema/raw/master/csl-citation.json"}</w:instrText>
      </w:r>
      <w:r w:rsidRPr="007F225F">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lang w:eastAsia="zh-CN"/>
        </w:rPr>
        <w:t>(Thomas, Jersild, Brooks, Thomas, &amp; Wynne, 2018)</w:t>
      </w:r>
      <w:r w:rsidRPr="007F225F">
        <w:rPr>
          <w:rFonts w:ascii="Times New Roman" w:hAnsi="Times New Roman" w:cs="Times New Roman"/>
          <w:sz w:val="24"/>
          <w:szCs w:val="24"/>
        </w:rPr>
        <w:fldChar w:fldCharType="end"/>
      </w:r>
      <w:r w:rsidRPr="007F225F">
        <w:rPr>
          <w:rFonts w:ascii="Times New Roman" w:hAnsi="Times New Roman" w:cs="Times New Roman"/>
          <w:sz w:val="24"/>
          <w:szCs w:val="24"/>
          <w:lang w:eastAsia="zh-CN"/>
        </w:rPr>
        <w:t xml:space="preserve">  </w:t>
      </w:r>
    </w:p>
    <w:p w14:paraId="4665B5A7" w14:textId="77777777" w:rsidR="00562179" w:rsidRPr="007F225F" w:rsidRDefault="00562179" w:rsidP="00E327F5">
      <w:pPr>
        <w:rPr>
          <w:rFonts w:ascii="Times New Roman" w:hAnsi="Times New Roman" w:cs="Times New Roman"/>
          <w:sz w:val="24"/>
          <w:szCs w:val="24"/>
          <w:lang w:eastAsia="zh-CN"/>
        </w:rPr>
      </w:pPr>
    </w:p>
    <w:p w14:paraId="15C78914" w14:textId="14303BAC" w:rsidR="00830A6C" w:rsidRDefault="00830A6C" w:rsidP="00E327F5">
      <w:pPr>
        <w:rPr>
          <w:rFonts w:ascii="plus minsu" w:hAnsi="plus minsu" w:cs="Times New Roman"/>
          <w:sz w:val="24"/>
          <w:szCs w:val="24"/>
        </w:rPr>
      </w:pPr>
      <w:r w:rsidRPr="007F225F">
        <w:rPr>
          <w:rFonts w:ascii="Times New Roman" w:hAnsi="Times New Roman" w:cs="Times New Roman"/>
          <w:sz w:val="24"/>
          <w:szCs w:val="24"/>
        </w:rPr>
        <w:t xml:space="preserve">Thermal stratification in lakes is </w:t>
      </w:r>
      <w:r w:rsidR="008602B3">
        <w:rPr>
          <w:rFonts w:ascii="Times New Roman" w:hAnsi="Times New Roman" w:cs="Times New Roman"/>
          <w:sz w:val="24"/>
          <w:szCs w:val="24"/>
        </w:rPr>
        <w:t xml:space="preserve">an important driver </w:t>
      </w:r>
      <w:r w:rsidRPr="007F225F">
        <w:rPr>
          <w:rFonts w:ascii="Times New Roman" w:hAnsi="Times New Roman" w:cs="Times New Roman"/>
          <w:sz w:val="24"/>
          <w:szCs w:val="24"/>
        </w:rPr>
        <w:t>of physical, chemical and biological processes in lakes and reservoirs</w:t>
      </w:r>
      <w:r w:rsidR="00950F17" w:rsidRPr="007F225F">
        <w:rPr>
          <w:rFonts w:ascii="Times New Roman" w:hAnsi="Times New Roman" w:cs="Times New Roman"/>
          <w:sz w:val="24"/>
          <w:szCs w:val="24"/>
        </w:rPr>
        <w:t xml:space="preserve">, </w:t>
      </w:r>
      <w:r w:rsidR="008602B3">
        <w:rPr>
          <w:rFonts w:ascii="Times New Roman" w:hAnsi="Times New Roman" w:cs="Times New Roman"/>
          <w:sz w:val="24"/>
          <w:szCs w:val="24"/>
        </w:rPr>
        <w:t>including</w:t>
      </w:r>
      <w:r w:rsidR="00CA1796">
        <w:rPr>
          <w:rFonts w:ascii="Times New Roman" w:hAnsi="Times New Roman" w:cs="Times New Roman"/>
          <w:sz w:val="24"/>
          <w:szCs w:val="24"/>
        </w:rPr>
        <w:t xml:space="preserve"> complete water turnovers,</w:t>
      </w:r>
      <w:r w:rsidR="00CA1796">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{"citationItems":[{"id":"ITEM-1","itemData":{"DOI":"10.1038/s41598-017-13159-9","ISSN":"20452322","PMID":"29062037","abstract":"After strong fertilization in the 20th century, many deep lakes in Central Europe are again nutrient poor due to long-lasting restoration (re-oligotrophication). In line with reduced phosphorus and nitrogen loadings, total organismic productivity decreased and lakes have now historically low nutrient and biomass concentrations. This caused speculations that restoration was overdone and intended fertilizations are needed to ensure ecological functionality. Here we show that recent re-oligotrophication processes indeed accelerated, however caused by lake warming. Rising air temperatures strengthen thermal stabilization of water columns which prevents thorough turnover (holomixis). Reduced mixis impedes down-welling of oxygen rich epilimnetic (surface) and up-welling of phosphorus and nitrogen rich hypolimnetic (deep) water. However, nutrient inputs are essential for algal spring blooms acting as boost for annual food web successions. We show that repeated lack (since 1977) and complete stop (since 2013) of holomixis caused drastic epilimnetic phosphorus depletions and an absence of phytoplankton spring blooms in Lake Zurich (Switzerland). By simulating holomixis in experiments, we could induce significant vernal algal blooms, confirming that there would be sufficient hypolimnetic phosphorus which presently accumulates due to reduced export. Thus, intended fertilizations are highly questionable, as hypolimnetic nutrients will become available during future natural or artificial turnovers.","author":[{"dropping-particle":"","family":"Yankova","given":"Yana","non-dropping-particle":"","parse-names":false,"suffix":""},{"dropping-particle":"","family":"Neuenschwander","given":"Stefan","non-dropping-particle":"","parse-names":false,"suffix":""},{"dropping-particle":"","family":"Köster","given":"Oliver","non-dropping-particle":"","parse-names":false,"suffix":""},{"dropping-particle":"","family":"Posch","given":"Thomas","non-dropping-particle":"","parse-names":false,"suffix":""}],"container-title":"Scientific Reports","id":"ITEM-1","issue":"1","issued":{"date-parts":[["2017","12","1"]]},"publisher":"Nature Publishing Group","title":"Abrupt stop of deep water turnover with lake warming: Drastic consequences for algal primary producers /631/158/2165 /704/106/286 article","type":"article-journal","volume":"7"},"uris":["http://www.mendeley.com/documents/?uuid=9743485f-54bb-3648-a6e9-fee73f376627"]}],"mendeley":{"formattedCitation":"(Yankova, Neuenschwander, Köster, &amp; Posch, 2017)","plainTextFormattedCitation":"(Yankova, Neuenschwander, Köster, &amp; Posch, 2017)","previouslyFormattedCitation":"&lt;sup&gt;6&lt;/sup&gt;"},"properties":{"noteIndex":0},"schema":"https://github.com/citation-style-language/schema/raw/master/csl-citation.json"}</w:instrText>
      </w:r>
      <w:r w:rsidR="00CA1796">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w:t>
      </w:r>
      <w:proofErr w:type="spellStart"/>
      <w:r w:rsidR="007C42C4" w:rsidRPr="007C42C4">
        <w:rPr>
          <w:rFonts w:ascii="Times New Roman" w:hAnsi="Times New Roman" w:cs="Times New Roman"/>
          <w:noProof/>
          <w:sz w:val="24"/>
          <w:szCs w:val="24"/>
        </w:rPr>
        <w:t>Yankova</w:t>
      </w:r>
      <w:proofErr w:type="spellEnd"/>
      <w:r w:rsidR="007C42C4" w:rsidRPr="007C42C4">
        <w:rPr>
          <w:rFonts w:ascii="Times New Roman" w:hAnsi="Times New Roman" w:cs="Times New Roman"/>
          <w:noProof/>
          <w:sz w:val="24"/>
          <w:szCs w:val="24"/>
        </w:rPr>
        <w:t>, Neuenschwander, Köster, &amp; Posch, 2017)</w:t>
      </w:r>
      <w:r w:rsidR="00CA1796">
        <w:rPr>
          <w:rFonts w:ascii="Times New Roman" w:hAnsi="Times New Roman" w:cs="Times New Roman"/>
          <w:sz w:val="24"/>
          <w:szCs w:val="24"/>
        </w:rPr>
        <w:fldChar w:fldCharType="end"/>
      </w:r>
      <w:r w:rsidR="004C5F5D">
        <w:rPr>
          <w:rFonts w:ascii="Times New Roman" w:hAnsi="Times New Roman" w:cs="Times New Roman"/>
          <w:sz w:val="24"/>
          <w:szCs w:val="24"/>
        </w:rPr>
        <w:t xml:space="preserve"> </w:t>
      </w:r>
      <w:r w:rsidR="00684366" w:rsidRPr="007F225F">
        <w:rPr>
          <w:rFonts w:ascii="Times New Roman" w:hAnsi="Times New Roman" w:cs="Times New Roman"/>
          <w:sz w:val="24"/>
          <w:szCs w:val="24"/>
        </w:rPr>
        <w:t>deep-water oxygen levels</w:t>
      </w:r>
      <w:r w:rsidR="00684366">
        <w:rPr>
          <w:rFonts w:ascii="Times New Roman" w:hAnsi="Times New Roman" w:cs="Times New Roman"/>
          <w:sz w:val="24"/>
          <w:szCs w:val="24"/>
        </w:rPr>
        <w:t xml:space="preserve">, </w:t>
      </w:r>
      <w:r w:rsidR="00684366" w:rsidRPr="007F225F">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{"citationItems":[{"id":"ITEM-1","itemData":{"DOI":"10.4319/lo.2006.51.2.0815","ISSN":"00243590","abstract":"In summer 2003 central Europe suffered an unusually severe heat wave, with air temperatures similar to those predicted for an average summer during the late 21st century. We use a unique set of over half a century of lake data from two lakes in Switzerland to determine the effect of the 2003 heat wave on water temperature and oxygen conditions in order to assess how temperate lakes will react when exposed to the increased ambient summer air temperatures that will be encountered in a generally warmer world and to test the predictions of relevant simulation models. In both lakes, surface temperature and thermal stability in summer 2003 were the highest ever recorded, exceeding the long-term mean by more than 2.5 standard deviations. The extremely high degree of thermal stability resulted in extraordinarily strong hypolimnetic oxygen depletion. These results are consistent with the predictions of the simulation models. Additionally, the results indicate that climatic warming will increase the risk of occurrence of deep-water anoxia, thus counteracting long-term efforts that have been undertaken to ameliorate the effects of anthropogenic eutrophication. © 2006, by the American Society of Limnology and Oceanography, Inc.","author":[{"dropping-particle":"","family":"Jankowski","given":"Thomas","non-dropping-particle":"","parse-names":false,"suffix":""},{"dropping-particle":"","family":"Livingstone","given":"David M.","non-dropping-particle":"","parse-names":false,"suffix":""},{"dropping-particle":"","family":"Bührer","given":"Heinrich","non-dropping-particle":"","parse-names":false,"suffix":""},{"dropping-particle":"","family":"Forster","given":"Richard","non-dropping-particle":"","parse-names":false,"suffix":""},{"dropping-particle":"","family":"Niederhauser","given":"Pius","non-dropping-particle":"","parse-names":false,"suffix":""}],"container-title":"Limnology and Oceanography","id":"ITEM-1","issue":"2","issued":{"date-parts":[["2006","3","1"]]},"page":"815-819","publisher":"American Society of Limnology and Oceanography Inc.","title":"Consequences of the 2003 European heat wave for lake temperature profiles, thermal stability, and hypolimnetic oxygen depletion: Implications for a warmer world","type":"article-journal","volume":"51"},"uris":["http://www.mendeley.com/documents/?uuid=6c1441f5-3065-36c5-8fc9-dd3f7a0f8f03"]}],"mendeley":{"formattedCitation":"(Jankowski, Livingstone, Bührer, Forster, &amp; Niederhauser, 2006)","plainTextFormattedCitation":"(Jankowski, Livingstone, Bührer, Forster, &amp; Niederhauser, 2006)","previouslyFormattedCitation":"&lt;sup&gt;7&lt;/sup&gt;"},"properties":{"noteIndex":0},"schema":"https://github.com/citation-style-language/schema/raw/master/csl-citation.json"}</w:instrText>
      </w:r>
      <w:r w:rsidR="00684366" w:rsidRPr="007F225F">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(Jankowski, Livingstone, Bührer, Forster, &amp; Niederhauser, 2006)</w:t>
      </w:r>
      <w:r w:rsidR="00684366" w:rsidRPr="007F225F">
        <w:rPr>
          <w:rFonts w:ascii="Times New Roman" w:hAnsi="Times New Roman" w:cs="Times New Roman"/>
          <w:sz w:val="24"/>
          <w:szCs w:val="24"/>
        </w:rPr>
        <w:fldChar w:fldCharType="end"/>
      </w:r>
      <w:r w:rsidR="00684366" w:rsidRPr="007F225F">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{"citationItems":[{"id":"ITEM-1","itemData":{"DOI":"10.1007/s10584-018-2275-2","ISSN":"15731480","abstract":"Lake Baikal is the oldest, deepest, and most voluminous freshwater lake on Earth. Despite its enormous depth, episodically (almost twice a year) large amounts of surface, cold, and oxygenated water sink until the bottom of the lake due to thermobaric instability, with consequent effects on the ecology of the whole lake. A minimal one-dimensional model is used to investigate how changes in the main external forcing (i.e., wind and lake surface temperature) may affect this deep ventilation mechanism. The effect of climate change is evaluated considering the IPCC RCP8.5 and some idealized scenarios and is quantified by (i) estimating the mean annual downwelling volume and temperature and (ii) analyzing vertical temperature and dissolved oxygen profiles. The results suggest that the strongest impact is produced by alterations of wind forcing, while deep ventilation is resistant to rising lake surface temperature. In fact, the seasons when deep ventilation can occur can be shifted in time by lake warming, but not dramatically modified in their duration. Overall, the results show that Lake Baikal is sensible to climate change, to an extent that the ecosystem and water quality of this unique lacustrine system may undergo profound disturbances.","author":[{"dropping-particle":"","family":"Piccolroaz","given":"Sebastiano","non-dropping-particle":"","parse-names":false,"suffix":""},{"dropping-particle":"","family":"Toffolon","given":"Marco","non-dropping-particle":"","parse-names":false,"suffix":""}],"container-title":"Climatic Change","id":"ITEM-1","issue":"3-4","issued":{"date-parts":[["2018","10","1"]]},"page":"181-194","publisher":"Springer Netherlands","title":"The fate of Lake Baikal: how climate change may alter deep ventilation in the largest lake on Earth","type":"article-journal","volume":"150"},"uris":["http://www.mendeley.com/documents/?uuid=81c6a7df-89db-3e2e-87cd-e6cc676b421b"]}],"mendeley":{"formattedCitation":"(Piccolroaz &amp; Toffolon, 2018)","plainTextFormattedCitation":"(Piccolroaz &amp; Toffolon, 2018)","previouslyFormattedCitation":"&lt;sup&gt;8&lt;/sup&gt;"},"properties":{"noteIndex":0},"schema":"https://github.com/citation-style-language/schema/raw/master/csl-citation.json"}</w:instrText>
      </w:r>
      <w:r w:rsidR="00684366" w:rsidRPr="007F225F">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(Piccolroaz &amp; Toffolon, 2018)</w:t>
      </w:r>
      <w:r w:rsidR="00684366" w:rsidRPr="007F225F">
        <w:rPr>
          <w:rFonts w:ascii="Times New Roman" w:hAnsi="Times New Roman" w:cs="Times New Roman"/>
          <w:sz w:val="24"/>
          <w:szCs w:val="24"/>
        </w:rPr>
        <w:fldChar w:fldCharType="end"/>
      </w:r>
      <w:r w:rsidR="00684366">
        <w:rPr>
          <w:rFonts w:ascii="Times New Roman" w:hAnsi="Times New Roman" w:cs="Times New Roman"/>
          <w:sz w:val="24"/>
          <w:szCs w:val="24"/>
        </w:rPr>
        <w:t xml:space="preserve"> </w:t>
      </w:r>
      <w:r w:rsidR="00684366" w:rsidRPr="007F225F">
        <w:rPr>
          <w:rFonts w:ascii="Times New Roman" w:hAnsi="Times New Roman" w:cs="Times New Roman"/>
          <w:sz w:val="24"/>
          <w:szCs w:val="24"/>
        </w:rPr>
        <w:t xml:space="preserve">atmospheric gas </w:t>
      </w:r>
      <w:r w:rsidR="00684366">
        <w:rPr>
          <w:rFonts w:ascii="Times New Roman" w:hAnsi="Times New Roman" w:cs="Times New Roman"/>
          <w:sz w:val="24"/>
          <w:szCs w:val="24"/>
        </w:rPr>
        <w:t xml:space="preserve">exchange, </w:t>
      </w:r>
      <w:commentRangeStart w:id="11"/>
      <w:commentRangeEnd w:id="11"/>
      <w:r w:rsidR="00684366">
        <w:rPr>
          <w:rStyle w:val="CommentReference"/>
        </w:rPr>
        <w:commentReference w:id="11"/>
      </w:r>
      <w:commentRangeStart w:id="12"/>
      <w:commentRangeEnd w:id="12"/>
      <w:r w:rsidR="00684366">
        <w:rPr>
          <w:rStyle w:val="CommentReference"/>
        </w:rPr>
        <w:commentReference w:id="12"/>
      </w:r>
      <w:commentRangeStart w:id="13"/>
      <w:commentRangeEnd w:id="13"/>
      <w:r w:rsidR="00684366">
        <w:rPr>
          <w:rStyle w:val="CommentReference"/>
        </w:rPr>
        <w:commentReference w:id="13"/>
      </w:r>
      <w:commentRangeStart w:id="14"/>
      <w:commentRangeEnd w:id="14"/>
      <w:r w:rsidR="00684366">
        <w:rPr>
          <w:rStyle w:val="CommentReference"/>
        </w:rPr>
        <w:commentReference w:id="14"/>
      </w:r>
      <w:r w:rsidR="00684366" w:rsidRPr="007F225F">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{"citationItems":[{"id":"ITEM-1","itemData":{"DOI":"10.4319/lo.2009.54.6_part_2.2298","ISSN":"00243590","abstract":"We explore the role of lakes in carbon cycling and global climate, examine the mechanisms influencing carbon pools and transformations in lakes, and discuss how the metabolism of carbon in the inland waters is likely to change in response to climate. Furthermore, we project changes as global climate change in the abundance and spatial distribution of lakes in the biosphere, and we revise the estimate for the global extent of carbon transformation in inland waters. This synthesis demonstrates that the global annual emissions of carbon dioxide from inland waters to the atmosphere are similar in magnitude to the carbon dioxide uptake by the oceans and that the global burial of organic carbon in inland water sediments exceeds organic carbon sequestration on the ocean floor. The role of inland waters in global carbon cycling and climate forcing may be changed by human activities, including construction of impoundments, which accumulate large amounts of carbon in sediments and emit large amounts of methane to the atmosphere. Methane emissions are also expected from lakes on melting permafrost. The synthesis presented here indicates that (1) inland waters constitute a significant component of the global carbon cycle, (2) their contribution to this cycle has significantly changed as a result of human activities, and (3) they will continue to change in response to future climate change causing decreased as well as increased abundance of lakes as well as increases in the number of aquatic impoundments. © 2009, by the American Society of Limnology and Oceanography, Inc.","author":[{"dropping-particle":"","family":"Tranvik","given":"Lars J.","non-dropping-particle":"","parse-names":false,"suffix":""},{"dropping-particle":"","family":"Downing","given":"John A.","non-dropping-particle":"","parse-names":false,"suffix":""},{"dropping-particle":"","family":"Cotner","given":"James B.","non-dropping-particle":"","parse-names":false,"suffix":""},{"dropping-particle":"","family":"Loiselle","given":"Steven A.","non-dropping-particle":"","parse-names":false,"suffix":""},{"dropping-particle":"","family":"Striegl","given":"Robert G.","non-dropping-particle":"","parse-names":false,"suffix":""},{"dropping-particle":"","family":"Ballatore","given":"Thomas J.","non-dropping-particle":"","parse-names":false,"suffix":""},{"dropping-particle":"","family":"Dillon","given":"Peter","non-dropping-particle":"","parse-names":false,"suffix":""},{"dropping-particle":"","family":"Finlay","given":"Kerri","non-dropping-particle":"","parse-names":false,"suffix":""},{"dropping-particle":"","family":"Fortino","given":"Kenneth","non-dropping-particle":"","parse-names":false,"suffix":""},{"dropping-particle":"","family":"Knoll","given":"Lesley B.","non-dropping-particle":"","parse-names":false,"suffix":""},{"dropping-particle":"","family":"Kortelainen","given":"Pirkko L.","non-dropping-particle":"","parse-names":false,"suffix":""},{"dropping-particle":"","family":"Kutser","given":"Tiit","non-dropping-particle":"","parse-names":false,"suffix":""},{"dropping-particle":"","family":"Larsen","given":"Soren.","non-dropping-particle":"","parse-names":false,"suffix":""},{"dropping-particle":"","family":"Laurion","given":"Isabelle","non-dropping-particle":"","parse-names":false,"suffix":""},{"dropping-particle":"","family":"Leech","given":"Dina M.","non-dropping-particle":"","parse-names":false,"suffix":""},{"dropping-particle":"","family":"McCallister","given":"S. Leigh","non-dropping-particle":"","parse-names":false,"suffix":""},{"dropping-particle":"","family":"McKnight","given":"Diane M.","non-dropping-particle":"","parse-names":false,"suffix":""},{"dropping-particle":"","family":"Melack","given":"John M.","non-dropping-particle":"","parse-names":false,"suffix":""},{"dropping-particle":"","family":"Overholt","given":"Erin","non-dropping-particle":"","parse-names":false,"suffix":""},{"dropping-particle":"","family":"Porter","given":"Jason A.","non-dropping-particle":"","parse-names":false,"suffix":""},{"dropping-particle":"","family":"Prairie","given":"Yves","non-dropping-particle":"","parse-names":false,"suffix":""},{"dropping-particle":"","family":"Renwick","given":"William H.","non-dropping-particle":"","parse-names":false,"suffix":""},{"dropping-particle":"","family":"Roland","given":"Fabio","non-dropping-particle":"","parse-names":false,"suffix":""},{"dropping-particle":"","family":"Sherman","given":"Bradford S.","non-dropping-particle":"","parse-names":false,"suffix":""},{"dropping-particle":"","family":"Schindler","given":"David W.","non-dropping-particle":"","parse-names":false,"suffix":""},{"dropping-particle":"","family":"Sobek","given":"Sebastian","non-dropping-particle":"","parse-names":false,"suffix":""},{"dropping-particle":"","family":"Tremblay","given":"Alain","non-dropping-particle":"","parse-names":false,"suffix":""},{"dropping-particle":"","family":"Vanni","given":"Michael J.","non-dropping-particle":"","parse-names":false,"suffix":""},{"dropping-particle":"","family":"Verschoor","given":"Antonie M.","non-dropping-particle":"","parse-names":false,"suffix":""},{"dropping-particle":"","family":"Wachenfeldt","given":"Eddie","non-dropping-particle":"von","parse-names":false,"suffix":""},{"dropping-particle":"","family":"Weyhenmeyer","given":"Gesa A.","non-dropping-particle":"","parse-names":false,"suffix":""}],"container-title":"Limnology and Oceanography","id":"ITEM-1","issue":"6part2","issued":{"date-parts":[["2009","11","1"]]},"page":"2298-2314","publisher":"American Society of Limnology and Oceanography Inc.","title":"Lakes and reservoirs as regulators of carbon cycling and climate","type":"article-journal","volume":"54"},"uris":["http://www.mendeley.com/documents/?uuid=e571aca6-b2de-3efc-9e71-d615380ee4d0"]}],"mendeley":{"formattedCitation":"(Tranvik et al., 2009)","plainTextFormattedCitation":"(Tranvik et al., 2009)","previouslyFormattedCitation":"&lt;sup&gt;9&lt;/sup&gt;"},"properties":{"noteIndex":0},"schema":"https://github.com/citation-style-language/schema/raw/master/csl-citation.json"}</w:instrText>
      </w:r>
      <w:r w:rsidR="00684366" w:rsidRPr="007F225F">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(Tranvik et al., 2009)</w:t>
      </w:r>
      <w:r w:rsidR="00684366" w:rsidRPr="007F225F">
        <w:rPr>
          <w:rFonts w:ascii="Times New Roman" w:hAnsi="Times New Roman" w:cs="Times New Roman"/>
          <w:sz w:val="24"/>
          <w:szCs w:val="24"/>
        </w:rPr>
        <w:fldChar w:fldCharType="end"/>
      </w:r>
      <w:r w:rsidR="00684366" w:rsidRPr="007F225F">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{"citationItems":[{"id":"ITEM-1","itemData":{"DOI":"10.1029/2012GL051886","ISSN":"00948276","abstract":"High-frequency physical observations from 40 temperate lakes were used to examine the relative contributions of wind shear (u&lt;inf&gt;*&lt;/inf&gt;) and convection (w&lt;inf&gt;*&lt;/inf&gt;) to turbulence in the surface mixed layer. Seasonal patterns of u&lt;inf&gt;*&lt;/inf&gt; and w&lt;inf&gt;*&lt;/inf&gt; were dissimilar; u&lt;inf&gt;*&lt;/inf&gt; was often highest in the spring, while w &lt;inf&gt;*&lt;/inf&gt; increased throughout the summer to a maximum in early fall. Convection was a larger mixed-layer turbulence source than wind shear (u &lt;inf&gt;*&lt;/inf&gt;/w&lt;inf&gt;*&lt;/inf&gt;&lt;0.75) for 18 of the 40 lakes, including all 11 lakes&lt;10ha. As a consequence, the relative contribution of convection to the gas transfer velocity (k, estimated by the surface renewal model) was greater for small lakes. The average k was 0.54mday&lt;sup&gt;-1&lt;/sup&gt; for lakes&lt;10ha. Because u&lt;inf&gt;*&lt;/inf&gt; and w&lt;inf&gt;*&lt;/inf&gt; differ in temporal pattern and magnitude across lakes, both convection and wind shear should be considered in future formulations of lake-air gas exchange, especially for small lakes. © 2012 by the American Geophysical Union.","author":[{"dropping-particle":"","family":"Read","given":"Jordan S.","non-dropping-particle":"","parse-names":false,"suffix":""},{"dropping-particle":"","family":"Hamilton","given":"David P.","non-dropping-particle":"","parse-names":false,"suffix":""},{"dropping-particle":"","family":"Desai","given":"Ankur R.","non-dropping-particle":"","parse-names":false,"suffix":""},{"dropping-particle":"","family":"Rose","given":"Kevin C.","non-dropping-particle":"","parse-names":false,"suffix":""},{"dropping-particle":"","family":"MacIntyre","given":"Sally","non-dropping-particle":"","parse-names":false,"suffix":""},{"dropping-particle":"","family":"Lenters","given":"John D.","non-dropping-particle":"","parse-names":false,"suffix":""},{"dropping-particle":"","family":"Smyth","given":"Robyn L.","non-dropping-particle":"","parse-names":false,"suffix":""},{"dropping-particle":"","family":"Hanson","given":"Paul C.","non-dropping-particle":"","parse-names":false,"suffix":""},{"dropping-particle":"","family":"Cole","given":"Jonathan J.","non-dropping-particle":"","parse-names":false,"suffix":""},{"dropping-particle":"","family":"Staehr","given":"Peter A.","non-dropping-particle":"","parse-names":false,"suffix":""},{"dropping-particle":"","family":"Rusak","given":"James A.","non-dropping-particle":"","parse-names":false,"suffix":""},{"dropping-particle":"","family":"Pierson","given":"Donald C.","non-dropping-particle":"","parse-names":false,"suffix":""},{"dropping-particle":"","family":"Brookes","given":"Justin D.","non-dropping-particle":"","parse-names":false,"suffix":""},{"dropping-particle":"","family":"Laas","given":"Alo","non-dropping-particle":"","parse-names":false,"suffix":""},{"dropping-particle":"","family":"Wu","given":"Chin H.","non-dropping-particle":"","parse-names":false,"suffix":""}],"container-title":"Geophysical Research Letters","id":"ITEM-1","issue":"9","issued":{"date-parts":[["2012","5","1"]]},"page":"n/a-n/a","publisher":"Blackwell Publishing Ltd","title":"Lake-size dependency of wind shear and convection as controls on gas exchange","type":"article-journal","volume":"39"},"uris":["http://www.mendeley.com/documents/?uuid=8dbd90b9-95e2-3ae3-8ed9-0f88642499eb"]}],"mendeley":{"formattedCitation":"(Read et al., 2012)","plainTextFormattedCitation":"(Read et al., 2012)","previouslyFormattedCitation":"&lt;sup&gt;10&lt;/sup&gt;"},"properties":{"noteIndex":0},"schema":"https://github.com/citation-style-language/schema/raw/master/csl-citation.json"}</w:instrText>
      </w:r>
      <w:r w:rsidR="00684366" w:rsidRPr="007F225F">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(Read et al., 2012)</w:t>
      </w:r>
      <w:r w:rsidR="00684366" w:rsidRPr="007F225F">
        <w:rPr>
          <w:rFonts w:ascii="Times New Roman" w:hAnsi="Times New Roman" w:cs="Times New Roman"/>
          <w:sz w:val="24"/>
          <w:szCs w:val="24"/>
        </w:rPr>
        <w:fldChar w:fldCharType="end"/>
      </w:r>
      <w:r w:rsidR="008602B3">
        <w:rPr>
          <w:rFonts w:ascii="Times New Roman" w:hAnsi="Times New Roman" w:cs="Times New Roman"/>
          <w:sz w:val="24"/>
          <w:szCs w:val="24"/>
        </w:rPr>
        <w:t xml:space="preserve"> </w:t>
      </w:r>
      <w:r w:rsidR="00950F17" w:rsidRPr="007F225F">
        <w:rPr>
          <w:rFonts w:ascii="Times New Roman" w:hAnsi="Times New Roman" w:cs="Times New Roman"/>
          <w:sz w:val="24"/>
          <w:szCs w:val="24"/>
        </w:rPr>
        <w:t>primary production</w:t>
      </w:r>
      <w:commentRangeStart w:id="15"/>
      <w:r w:rsidR="00591C68" w:rsidRPr="007F225F">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{"citationItems":[{"id":"ITEM-1","itemData":{"DOI":"10.1002/lno.10656","ISSN":"00243590","abstract":"The vertical distribution of chlorophyll in stratified lakes and reservoirs frequently exhibits a maximum peak deep in the water column, referred to as the deep chlorophyll maximum (DCM). DCMs are ecologically important hot spots of primary production and nutrient cycling, and their location can determine vertical habitat gradients for primary consumers. Consequently, the drivers of DCM structure regulate many characteristics of aquatic food webs and biogeochemistry. Previous studies have identified light and thermal stratification as important drivers of summer DCM depth, but their relative importance across a broad range of lakes is not well resolved. We analyzed profiles of chlorophyll fluorescence, temperature, and light during summer stratification from 100 lakes in the Global Lake Ecological Observatory Network (GLEON) and quantified two characteristics of DCM structure: depth and thickness. While DCMs do form in oligotrophic lakes, we found that they can also form in eutrophic to dystrophic lakes. Using a random forest algorithm, we assessed the relative importance of variables associated with light attenuation vs. thermal stratification for predicting DCM structure in lakes that spanned broad gradients of morphometry and transparency. Our analyses revealed that light attenuation was a more important predictor of DCM depth than thermal stratification and that DCMs deepen with increasing lake clarity. DCM thickness was best predicted by lake size with larger lakes having thicker DCMs. Additionally, our analysis demonstrates that the relative importance of light and thermal stratification on DCM structure is not uniform across a diversity of lake types.","author":[{"dropping-particle":"","family":"Leach","given":"Taylor H.","non-dropping-particle":"","parse-names":false,"suffix":""},{"dropping-particle":"","family":"Beisner","given":"Beatrix E.","non-dropping-particle":"","parse-names":false,"suffix":""},{"dropping-particle":"","family":"Carey","given":"Cayelan C.","non-dropping-particle":"","parse-names":false,"suffix":""},{"dropping-particle":"","family":"Pernica","given":"Patricia","non-dropping-particle":"","parse-names":false,"suffix":""},{"dropping-particle":"","family":"Rose","given":"Kevin C.","non-dropping-particle":"","parse-names":false,"suffix":""},{"dropping-particle":"","family":"Huot","given":"Yannick","non-dropping-particle":"","parse-names":false,"suffix":""},{"dropping-particle":"","family":"Brentrup","given":"Jennifer A.","non-dropping-particle":"","parse-names":false,"suffix":""},{"dropping-particle":"","family":"Domaizon","given":"Isabelle","non-dropping-particle":"","parse-names":false,"suffix":""},{"dropping-particle":"","family":"Grossart","given":"Hans-Peter","non-dropping-particle":"","parse-names":false,"suffix":""},{"dropping-particle":"","family":"Ibelings","given":"Bastiaan W.","non-dropping-particle":"","parse-names":false,"suffix":""},{"dropping-particle":"","family":"Jacquet","given":"Stéphan","non-dropping-particle":"","parse-names":false,"suffix":""},{"dropping-particle":"","family":"Kelly","given":"Patrick T.","non-dropping-particle":"","parse-names":false,"suffix":""},{"dropping-particle":"","family":"Rusak","given":"James A.","non-dropping-particle":"","parse-names":false,"suffix":""},{"dropping-particle":"","family":"Stockwell","given":"Jason D.","non-dropping-particle":"","parse-names":false,"suffix":""},{"dropping-particle":"","family":"Straile","given":"Dietmar","non-dropping-particle":"","parse-names":false,"suffix":""},{"dropping-particle":"","family":"Verburg","given":"Piet","non-dropping-particle":"","parse-names":false,"suffix":""}],"container-title":"Limnology and Oceanography","id":"ITEM-1","issue":"2","issued":{"date-parts":[["2018","3","1"]]},"page":"628-646","publisher":"Wiley Blackwell","title":"Patterns and drivers of deep chlorophyll maxima structure in 100 lakes: The relative importance of light and thermal stratification","type":"article-journal","volume":"63"},"uris":["http://www.mendeley.com/documents/?uuid=25a3d17b-0d0d-3606-98cb-b87295ecec03"]}],"mendeley":{"formattedCitation":"(Leach et al., 2018)","plainTextFormattedCitation":"(Leach et al., 2018)","previouslyFormattedCitation":"&lt;sup&gt;11&lt;/sup&gt;"},"properties":{"noteIndex":0},"schema":"https://github.com/citation-style-language/schema/raw/master/csl-citation.json"}</w:instrText>
      </w:r>
      <w:r w:rsidR="00591C68" w:rsidRPr="007F225F">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(Leach et al., 2018)</w:t>
      </w:r>
      <w:r w:rsidR="00591C68" w:rsidRPr="007F225F">
        <w:rPr>
          <w:rFonts w:ascii="Times New Roman" w:hAnsi="Times New Roman" w:cs="Times New Roman"/>
          <w:sz w:val="24"/>
          <w:szCs w:val="24"/>
        </w:rPr>
        <w:fldChar w:fldCharType="end"/>
      </w:r>
      <w:commentRangeEnd w:id="15"/>
      <w:r w:rsidR="008602B3">
        <w:rPr>
          <w:rStyle w:val="CommentReference"/>
        </w:rPr>
        <w:commentReference w:id="15"/>
      </w:r>
      <w:r w:rsidR="00950F17" w:rsidRPr="007F225F">
        <w:rPr>
          <w:rFonts w:ascii="Times New Roman" w:hAnsi="Times New Roman" w:cs="Times New Roman"/>
          <w:sz w:val="24"/>
          <w:szCs w:val="24"/>
        </w:rPr>
        <w:t xml:space="preserve">, </w:t>
      </w:r>
      <w:r w:rsidR="00684366">
        <w:rPr>
          <w:rFonts w:ascii="Times New Roman" w:hAnsi="Times New Roman" w:cs="Times New Roman"/>
          <w:sz w:val="24"/>
          <w:szCs w:val="24"/>
        </w:rPr>
        <w:t xml:space="preserve">and </w:t>
      </w:r>
      <w:r w:rsidR="00950F17" w:rsidRPr="007F225F">
        <w:rPr>
          <w:rFonts w:ascii="Times New Roman" w:hAnsi="Times New Roman" w:cs="Times New Roman"/>
          <w:sz w:val="24"/>
          <w:szCs w:val="24"/>
        </w:rPr>
        <w:t>quality of fisheries habitats</w:t>
      </w:r>
      <w:r w:rsidR="00AA7688">
        <w:rPr>
          <w:rFonts w:ascii="Times New Roman" w:hAnsi="Times New Roman" w:cs="Times New Roman"/>
          <w:sz w:val="24"/>
          <w:szCs w:val="24"/>
        </w:rPr>
        <w:t xml:space="preserve"> </w:t>
      </w:r>
      <w:r w:rsidR="00591C68" w:rsidRPr="007F225F">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{"citationItems":[{"id":"ITEM-1","itemData":{"DOI":"10.1111/gcb.13462","ISSN":"1354-1013","abstract":"Temperate lakes may contain both coolwater fish species such as walleye (Sander vitreus) and warmwater fish species such as largemouth bass (Micropterus salmoides). Recent declining walleye and increasing largemouth bass populations have raised questions regarding the future trajectories and management actions for these species. We developed a thermodynamic model of water temperatures driven by downscaled climate data and lake-specific characteristics to estimate daily water temperature profiles for 2148 lakes in Wisconsin, US, under contemporary (1989–2014) and future (2040–2064 and 2065–2089) conditions. We correlated contemporary walleye recruitment and largemouth bass relative abundance to modeled water temperature, lake morphometry, and lake productivity, and projected lake-specific changes in each species under future climate conditions. Walleye recruitment success was negatively related and largemouth bass abundance was positively related to water temperature degree days. Both species exhibited a threshold response at the same degree day value, albeit in opposite directions. Degree days were predicted to increase in the future, although the magnitude of increase varied among lakes, time periods, and global circulation models (GCMs). Under future conditions, we predicted a loss of walleye recruitment in 33–75% of lakes where recruitment is currently supported and a 27–60% increase in the number of lakes suitable for high largemouth bass abundance. The percentage of lakes capable of supporting abundant largemouth bass but failed walleye recruitment was predicted to increase from 58% in contemporary conditions to 86% by mid-century and to 91% of lakes by late century, based on median projections across GCMs. Conversely, the percentage of lakes with successful walleye recruitment and low largemouth bass abundance was predicted to decline from 9% of lakes in contemporary conditions to only 1% of lakes in both future periods. Importantly, we identify up to 85 resilient lakes predicted to continue to support natural walleye recruitment. Management resources could target preserving these resilient walleye populations.","author":[{"dropping-particle":"","family":"Hansen","given":"Gretchen J. A.","non-dropping-particle":"","parse-names":false,"suffix":""},{"dropping-particle":"","family":"Read","given":"Jordan S.","non-dropping-particle":"","parse-names":false,"suffix":""},{"dropping-particle":"","family":"Hansen","given":"Jonathan F.","non-dropping-particle":"","parse-names":false,"suffix":""},{"dropping-particle":"","family":"Winslow","given":"Luke A.","non-dropping-particle":"","parse-names":false,"suffix":""}],"container-title":"Global Change Biology","id":"ITEM-1","issue":"4","issued":{"date-parts":[["2017","4","8"]]},"page":"1463-1476","publisher":"Blackwell Publishing Ltd","title":"Projected shifts in fish species dominance in Wisconsin lakes under climate change","type":"article-journal","volume":"23"},"uris":["http://www.mendeley.com/documents/?uuid=d842b119-6802-3771-95b0-9be3557a42d7"]}],"mendeley":{"formattedCitation":"(Hansen, Read, Hansen, &amp; Winslow, 2017)","plainTextFormattedCitation":"(Hansen, Read, Hansen, &amp; Winslow, 2017)","previouslyFormattedCitation":"&lt;sup&gt;12&lt;/sup&gt;"},"properties":{"noteIndex":0},"schema":"https://github.com/citation-style-language/schema/raw/master/csl-citation.json"}</w:instrText>
      </w:r>
      <w:r w:rsidR="00591C68" w:rsidRPr="007F225F">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(Hansen, Read, Hansen, &amp; Winslow, 2017)</w:t>
      </w:r>
      <w:r w:rsidR="00591C68" w:rsidRPr="007F225F">
        <w:rPr>
          <w:rFonts w:ascii="Times New Roman" w:hAnsi="Times New Roman" w:cs="Times New Roman"/>
          <w:sz w:val="24"/>
          <w:szCs w:val="24"/>
        </w:rPr>
        <w:fldChar w:fldCharType="end"/>
      </w:r>
      <w:r w:rsidR="00950F17" w:rsidRPr="007F225F">
        <w:rPr>
          <w:rFonts w:ascii="Times New Roman" w:hAnsi="Times New Roman" w:cs="Times New Roman"/>
          <w:sz w:val="24"/>
          <w:szCs w:val="24"/>
        </w:rPr>
        <w:t>,</w:t>
      </w:r>
      <w:r w:rsidRPr="007F225F">
        <w:rPr>
          <w:rFonts w:ascii="Times New Roman" w:hAnsi="Times New Roman" w:cs="Times New Roman"/>
          <w:sz w:val="24"/>
          <w:szCs w:val="24"/>
        </w:rPr>
        <w:t>.</w:t>
      </w:r>
      <w:r w:rsidRPr="007F225F">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{"citationItems":[{"id":"ITEM-1","itemData":{"DOI":"10.1002/lno.11654","abstract":"Lake surface temperatures are warming in many regions and have the potential to alter seasonal thermal stratification. However, the effects of climate change on thermal stratification can be difficult to characterize because trends in thermal stratification can be regulated by changes in multiple climate variables and other characteristics, such as water clarity. Here, we use long-term (1993-2017) data from near-pristine Crater Lake (Oregon) to understand long-term changes in the depth and strength of summer stratification, measured by the center of buoyancy and Schmidt Stability, respectively. The depth of stratification has shoaled significantly (2.4 m decade −1), while stratification strength exhibited no long-term trend. Empirical observations and model-ing scenarios demonstrate that atmospheric stilling at Crater Lake is associated with the 25-year shoaling trend as spring wind speeds declined over the observation period. While summer lake surface water and air temperatures warmed during the study period, spring air temperatures were variable and correlated with summer Schmidt Stability. Our results indicate that warmer spring air temperature resulted in earlier onset of stratifica-tion and stronger summer stratification.","author":[{"dropping-particle":"","family":"Stetler","given":"Jonathan T","non-dropping-particle":"","parse-names":false,"suffix":""},{"dropping-particle":"","family":"Girdner","given":"Scott","non-dropping-particle":"","parse-names":false,"suffix":""},{"dropping-particle":"","family":"Mack","given":"Jeremy","non-dropping-particle":"","parse-names":false,"suffix":""},{"dropping-particle":"","family":"Winslow","given":"Luke A","non-dropping-particle":"","parse-names":false,"suffix":""},{"dropping-particle":"","family":"Leach","given":"Taylor H","non-dropping-particle":"","parse-names":false,"suffix":""},{"dropping-particle":"","family":"Rose","given":"Kevin C","non-dropping-particle":"","parse-names":false,"suffix":""}],"container-title":"Limnol. Oceanogr","id":"ITEM-1","issued":{"date-parts":[["2020"]]},"page":"1-11","title":"Atmospheric stilling and warming air temperatures drive long-term changes in lake stratification in a large oligotrophic lake","type":"article-journal","volume":"9999"},"uris":["http://www.mendeley.com/documents/?uuid=f219700c-e129-3adb-8cb1-efc5f172a6da"]}],"mendeley":{"formattedCitation":"(Stetler et al., 2020)","plainTextFormattedCitation":"(Stetler et al., 2020)","previouslyFormattedCitation":"&lt;sup&gt;13&lt;/sup&gt;"},"properties":{"noteIndex":0},"schema":"https://github.com/citation-style-language/schema/raw/master/csl-citation.json"}</w:instrText>
      </w:r>
      <w:r w:rsidRPr="007F225F">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w:t>
      </w:r>
      <w:proofErr w:type="spellStart"/>
      <w:r w:rsidR="007C42C4" w:rsidRPr="007C42C4">
        <w:rPr>
          <w:rFonts w:ascii="Times New Roman" w:hAnsi="Times New Roman" w:cs="Times New Roman"/>
          <w:noProof/>
          <w:sz w:val="24"/>
          <w:szCs w:val="24"/>
        </w:rPr>
        <w:t>Stetler</w:t>
      </w:r>
      <w:proofErr w:type="spellEnd"/>
      <w:r w:rsidR="007C42C4" w:rsidRPr="007C42C4">
        <w:rPr>
          <w:rFonts w:ascii="Times New Roman" w:hAnsi="Times New Roman" w:cs="Times New Roman"/>
          <w:noProof/>
          <w:sz w:val="24"/>
          <w:szCs w:val="24"/>
        </w:rPr>
        <w:t xml:space="preserve"> et al., 2020)</w:t>
      </w:r>
      <w:r w:rsidRPr="007F225F">
        <w:rPr>
          <w:rFonts w:ascii="Times New Roman" w:hAnsi="Times New Roman" w:cs="Times New Roman"/>
          <w:sz w:val="24"/>
          <w:szCs w:val="24"/>
        </w:rPr>
        <w:fldChar w:fldCharType="end"/>
      </w:r>
      <w:r w:rsidR="00950F17" w:rsidRPr="007F225F">
        <w:rPr>
          <w:rFonts w:ascii="Times New Roman" w:hAnsi="Times New Roman" w:cs="Times New Roman"/>
          <w:sz w:val="24"/>
          <w:szCs w:val="24"/>
        </w:rPr>
        <w:t xml:space="preserve"> </w:t>
      </w:r>
      <w:r w:rsidR="008602B3">
        <w:rPr>
          <w:rFonts w:ascii="Times New Roman" w:hAnsi="Times New Roman" w:cs="Times New Roman"/>
          <w:sz w:val="24"/>
          <w:szCs w:val="24"/>
        </w:rPr>
        <w:t>As climate change alters the thermal budget of lakes</w:t>
      </w:r>
      <w:r w:rsidR="00C05DAC">
        <w:rPr>
          <w:rFonts w:ascii="Times New Roman" w:hAnsi="Times New Roman" w:cs="Times New Roman"/>
          <w:sz w:val="24"/>
          <w:szCs w:val="24"/>
        </w:rPr>
        <w:t xml:space="preserve"> through increased water surface temperatures</w:t>
      </w:r>
      <w:r w:rsidR="00B25590">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{"citationItems":[{"id":"ITEM-1","itemData":{"DOI":"10.1007/s10584-019-02465-y","ISSN":"15731480","abstract":"The annual minimum of lake surface water temperature influences ecological and biogeochemical processes, but variability and change in this extreme have not been investigated. Here, we analysed observational data from eight European lakes and investigated the changes in annual minimum surface water temperature. We found that between 1973 and 2014, the annual minimum lake surface temperature has increased at an average rate of + 0.35 °C decade−1, comparable to the rate of summer average lake surface temperature change during the same period (+ 0.32 °C decade−1). Coherent responses to climatic warming are observed between the increase in annual minimum lake surface temperature and the increase in winter air temperature variations. As a result of the rapid warming of annual minimum lake surface temperatures, some of the studied lakes no longer reach important minimum surface temperature thresholds that occur in winter, with complex and significant potential implications for lakes and the ecosystem services that they provide.","author":[{"dropping-particle":"","family":"Woolway","given":"R. Iestyn","non-dropping-particle":"","parse-names":false,"suffix":""},{"dropping-particle":"","family":"Weyhenmeyer","given":"Gesa A.","non-dropping-particle":"","parse-names":false,"suffix":""},{"dropping-particle":"","family":"Schmid","given":"Martin","non-dropping-particle":"","parse-names":false,"suffix":""},{"dropping-particle":"","family":"Dokulil","given":"Martin T.","non-dropping-particle":"","parse-names":false,"suffix":""},{"dropping-particle":"","family":"Eyto","given":"Elvira","non-dropping-particle":"de","parse-names":false,"suffix":""},{"dropping-particle":"","family":"Maberly","given":"Stephen C.","non-dropping-particle":"","parse-names":false,"suffix":""},{"dropping-particle":"","family":"May","given":"Linda","non-dropping-particle":"","parse-names":false,"suffix":""},{"dropping-particle":"","family":"Merchant","given":"Christopher J.","non-dropping-particle":"","parse-names":false,"suffix":""}],"container-title":"Climatic Change","id":"ITEM-1","issue":"1","issued":{"date-parts":[["2019","7","15"]]},"page":"81-94","publisher":"Springer Netherlands","title":"Substantial increase in minimum lake surface temperatures under climate change","type":"article-journal","volume":"155"},"uris":["http://www.mendeley.com/documents/?uuid=f04aecbd-5dd6-39f7-aa9e-9679843bb76b"]}],"mendeley":{"formattedCitation":"(Woolway et al., 2019)","plainTextFormattedCitation":"(Woolway et al., 2019)","previouslyFormattedCitation":"&lt;sup&gt;14&lt;/sup&gt;"},"properties":{"noteIndex":0},"schema":"https://github.com/citation-style-language/schema/raw/master/csl-citation.json"}</w:instrText>
      </w:r>
      <w:r w:rsidR="00B25590">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w:t>
      </w:r>
      <w:proofErr w:type="spellStart"/>
      <w:r w:rsidR="007C42C4" w:rsidRPr="007C42C4">
        <w:rPr>
          <w:rFonts w:ascii="Times New Roman" w:hAnsi="Times New Roman" w:cs="Times New Roman"/>
          <w:noProof/>
          <w:sz w:val="24"/>
          <w:szCs w:val="24"/>
        </w:rPr>
        <w:t>Woolway</w:t>
      </w:r>
      <w:proofErr w:type="spellEnd"/>
      <w:r w:rsidR="007C42C4" w:rsidRPr="007C42C4">
        <w:rPr>
          <w:rFonts w:ascii="Times New Roman" w:hAnsi="Times New Roman" w:cs="Times New Roman"/>
          <w:noProof/>
          <w:sz w:val="24"/>
          <w:szCs w:val="24"/>
        </w:rPr>
        <w:t xml:space="preserve"> et al., 2019)</w:t>
      </w:r>
      <w:r w:rsidR="00B25590">
        <w:rPr>
          <w:rFonts w:ascii="Times New Roman" w:hAnsi="Times New Roman" w:cs="Times New Roman"/>
          <w:sz w:val="24"/>
          <w:szCs w:val="24"/>
        </w:rPr>
        <w:fldChar w:fldCharType="end"/>
      </w:r>
      <w:r w:rsidR="00B25590">
        <w:rPr>
          <w:rFonts w:ascii="Times New Roman" w:hAnsi="Times New Roman" w:cs="Times New Roman"/>
          <w:sz w:val="24"/>
          <w:szCs w:val="24"/>
        </w:rPr>
        <w:t>,</w:t>
      </w:r>
      <w:r w:rsidR="008602B3">
        <w:rPr>
          <w:rFonts w:ascii="Times New Roman" w:hAnsi="Times New Roman" w:cs="Times New Roman"/>
          <w:sz w:val="24"/>
          <w:szCs w:val="24"/>
        </w:rPr>
        <w:t xml:space="preserve"> </w:t>
      </w:r>
      <w:commentRangeStart w:id="16"/>
      <w:r w:rsidR="00C05DAC">
        <w:rPr>
          <w:rFonts w:ascii="Times New Roman" w:hAnsi="Times New Roman" w:cs="Times New Roman"/>
          <w:sz w:val="24"/>
          <w:szCs w:val="24"/>
        </w:rPr>
        <w:t xml:space="preserve">one </w:t>
      </w:r>
      <w:commentRangeEnd w:id="16"/>
      <w:r w:rsidR="00FC5C00">
        <w:rPr>
          <w:rStyle w:val="CommentReference"/>
        </w:rPr>
        <w:commentReference w:id="16"/>
      </w:r>
      <w:r w:rsidR="00C05DAC">
        <w:rPr>
          <w:rFonts w:ascii="Times New Roman" w:hAnsi="Times New Roman" w:cs="Times New Roman"/>
          <w:sz w:val="24"/>
          <w:szCs w:val="24"/>
        </w:rPr>
        <w:t xml:space="preserve">response is </w:t>
      </w:r>
      <w:r w:rsidR="00950F17" w:rsidRPr="007F225F">
        <w:rPr>
          <w:rFonts w:ascii="Times New Roman" w:hAnsi="Times New Roman" w:cs="Times New Roman"/>
          <w:sz w:val="24"/>
          <w:szCs w:val="24"/>
        </w:rPr>
        <w:t xml:space="preserve">a shift </w:t>
      </w:r>
      <w:r w:rsidR="00C05DAC">
        <w:rPr>
          <w:rFonts w:ascii="Times New Roman" w:hAnsi="Times New Roman" w:cs="Times New Roman"/>
          <w:sz w:val="24"/>
          <w:szCs w:val="24"/>
        </w:rPr>
        <w:t xml:space="preserve">in mixing regimes. Particularly in </w:t>
      </w:r>
      <w:r w:rsidR="00637D6F">
        <w:rPr>
          <w:rFonts w:ascii="Times New Roman" w:hAnsi="Times New Roman" w:cs="Times New Roman"/>
          <w:sz w:val="24"/>
          <w:szCs w:val="24"/>
        </w:rPr>
        <w:t>temperate</w:t>
      </w:r>
      <w:r w:rsidR="00637D6F">
        <w:rPr>
          <w:rFonts w:ascii="Times New Roman" w:hAnsi="Times New Roman" w:cs="Times New Roman"/>
          <w:sz w:val="24"/>
          <w:szCs w:val="24"/>
        </w:rPr>
        <w:t xml:space="preserve"> </w:t>
      </w:r>
      <w:commentRangeStart w:id="17"/>
      <w:commentRangeEnd w:id="17"/>
      <w:r w:rsidR="00C05DAC">
        <w:rPr>
          <w:rStyle w:val="CommentReference"/>
        </w:rPr>
        <w:commentReference w:id="17"/>
      </w:r>
      <w:r w:rsidR="00C05DAC">
        <w:rPr>
          <w:rFonts w:ascii="Times New Roman" w:hAnsi="Times New Roman" w:cs="Times New Roman"/>
          <w:sz w:val="24"/>
          <w:szCs w:val="24"/>
        </w:rPr>
        <w:t xml:space="preserve">lakes, we are seeing a shift </w:t>
      </w:r>
      <w:r w:rsidR="00950F17" w:rsidRPr="007F225F">
        <w:rPr>
          <w:rFonts w:ascii="Times New Roman" w:hAnsi="Times New Roman" w:cs="Times New Roman"/>
          <w:sz w:val="24"/>
          <w:szCs w:val="24"/>
        </w:rPr>
        <w:t>from multiple mixing annually (polymictic and dimictic) to a single mixing event (</w:t>
      </w:r>
      <w:proofErr w:type="spellStart"/>
      <w:r w:rsidR="00950F17" w:rsidRPr="007F225F">
        <w:rPr>
          <w:rFonts w:ascii="Times New Roman" w:hAnsi="Times New Roman" w:cs="Times New Roman"/>
          <w:sz w:val="24"/>
          <w:szCs w:val="24"/>
        </w:rPr>
        <w:t>monomictic</w:t>
      </w:r>
      <w:proofErr w:type="spellEnd"/>
      <w:r w:rsidR="00B25590">
        <w:rPr>
          <w:rFonts w:ascii="Times New Roman" w:hAnsi="Times New Roman" w:cs="Times New Roman"/>
          <w:sz w:val="24"/>
          <w:szCs w:val="24"/>
        </w:rPr>
        <w:t xml:space="preserve"> and meromictic</w:t>
      </w:r>
      <w:r w:rsidR="00950F17" w:rsidRPr="007F225F">
        <w:rPr>
          <w:rFonts w:ascii="Times New Roman" w:hAnsi="Times New Roman" w:cs="Times New Roman"/>
          <w:sz w:val="24"/>
          <w:szCs w:val="24"/>
        </w:rPr>
        <w:t>).</w:t>
      </w:r>
      <w:r w:rsidR="00950F17" w:rsidRPr="007F225F">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{"citationItems":[{"id":"ITEM-1","itemData":{"abstract":"Kirillin, G. 2010: modeling the impact of global warming on water temperature and seasonal mixing regimes in small temperate lakes. Boreal Env. Res. 15: 279-293. Global warming increases the vertical stability in small lakes and makes a future transition between different mixing regimes possible. In order to estimate this effect, the one-dimensional lake temperature model, FLake, is applied to two lakes located in Berlin, Germany, that have similar morphometrical characteristics but that differ in the mixing regime. The model is driven by long-term meteorological data and by regional climate scenarios. The current rate of increase in the year-round lake temperature of 0.3 °C per decade is found to coincide with the trend in the air temperature. The warming rates are unevenly redistributed over the seasons and across the water column; the strongest warming occurs in winter and slight cooling of the near-bottom waters occurs in summer. In future scenarios, both lakes change their mixing regime to warm monomictic over the course of the century. Successive transitions between poly-, di-and monomictic states reveal themselves through a series of abrupt changes in the near-bottom temperature during summer, which can significantly affect the water-sediment nutrient exchange and the benthic biological communities.","author":[{"dropping-particle":"","family":"Kirillin","given":"Georgiy","non-dropping-particle":"","parse-names":false,"suffix":""}],"id":"ITEM-1","issued":{"date-parts":[["2010"]]},"title":"modeling the impact of global warming on water temperature and seasonal mixing regimes in small temperate lakes","type":"report"},"uris":["http://www.mendeley.com/documents/?uuid=956f18f9-acf8-3dd8-9eb6-4a4c5b386dc6"]}],"mendeley":{"formattedCitation":"(Kirillin, 2010)","plainTextFormattedCitation":"(Kirillin, 2010)","previouslyFormattedCitation":"&lt;sup&gt;15&lt;/sup&gt;"},"properties":{"noteIndex":0},"schema":"https://github.com/citation-style-language/schema/raw/master/csl-citation.json"}</w:instrText>
      </w:r>
      <w:r w:rsidR="00950F17" w:rsidRPr="007F225F">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w:t>
      </w:r>
      <w:proofErr w:type="spellStart"/>
      <w:r w:rsidR="007C42C4" w:rsidRPr="007C42C4">
        <w:rPr>
          <w:rFonts w:ascii="Times New Roman" w:hAnsi="Times New Roman" w:cs="Times New Roman"/>
          <w:noProof/>
          <w:sz w:val="24"/>
          <w:szCs w:val="24"/>
        </w:rPr>
        <w:t>Kirillin</w:t>
      </w:r>
      <w:proofErr w:type="spellEnd"/>
      <w:r w:rsidR="007C42C4" w:rsidRPr="007C42C4">
        <w:rPr>
          <w:rFonts w:ascii="Times New Roman" w:hAnsi="Times New Roman" w:cs="Times New Roman"/>
          <w:noProof/>
          <w:sz w:val="24"/>
          <w:szCs w:val="24"/>
        </w:rPr>
        <w:t>, 2010)</w:t>
      </w:r>
      <w:r w:rsidR="00950F17" w:rsidRPr="007F225F">
        <w:rPr>
          <w:rFonts w:ascii="Times New Roman" w:hAnsi="Times New Roman" w:cs="Times New Roman"/>
          <w:sz w:val="24"/>
          <w:szCs w:val="24"/>
        </w:rPr>
        <w:fldChar w:fldCharType="end"/>
      </w:r>
      <w:r w:rsidR="00950F17" w:rsidRPr="007F225F">
        <w:rPr>
          <w:rFonts w:ascii="Times New Roman" w:hAnsi="Times New Roman" w:cs="Times New Roman"/>
          <w:sz w:val="24"/>
          <w:szCs w:val="24"/>
        </w:rPr>
        <w:t xml:space="preserve"> </w:t>
      </w:r>
      <w:r w:rsidR="00FC5C00">
        <w:rPr>
          <w:rFonts w:ascii="Times New Roman" w:hAnsi="Times New Roman" w:cs="Times New Roman"/>
          <w:sz w:val="24"/>
          <w:szCs w:val="24"/>
        </w:rPr>
        <w:t xml:space="preserve">Changes in mixing regimes can have important implications </w:t>
      </w:r>
      <w:r w:rsidR="00950F17" w:rsidRPr="007F225F">
        <w:rPr>
          <w:rFonts w:ascii="Times New Roman" w:hAnsi="Times New Roman" w:cs="Times New Roman"/>
          <w:sz w:val="24"/>
          <w:szCs w:val="24"/>
        </w:rPr>
        <w:t>for the ecosystem</w:t>
      </w:r>
      <w:r w:rsidR="00FC5C00">
        <w:rPr>
          <w:rFonts w:ascii="Times New Roman" w:hAnsi="Times New Roman" w:cs="Times New Roman"/>
          <w:sz w:val="24"/>
          <w:szCs w:val="24"/>
        </w:rPr>
        <w:t xml:space="preserve"> </w:t>
      </w:r>
      <w:r w:rsidR="00C15E05">
        <w:rPr>
          <w:rFonts w:ascii="Times New Roman" w:hAnsi="Times New Roman" w:cs="Times New Roman"/>
          <w:sz w:val="24"/>
          <w:szCs w:val="24"/>
        </w:rPr>
        <w:t xml:space="preserve">and community </w:t>
      </w:r>
      <w:r w:rsidR="00FC5C00">
        <w:rPr>
          <w:rFonts w:ascii="Times New Roman" w:hAnsi="Times New Roman" w:cs="Times New Roman"/>
          <w:sz w:val="24"/>
          <w:szCs w:val="24"/>
        </w:rPr>
        <w:t>services which oligotrophic lakes provide</w:t>
      </w:r>
      <w:r w:rsidR="00C15E05">
        <w:rPr>
          <w:rFonts w:ascii="Times New Roman" w:hAnsi="Times New Roman" w:cs="Times New Roman"/>
          <w:sz w:val="24"/>
          <w:szCs w:val="24"/>
        </w:rPr>
        <w:t>, including drinking water.</w:t>
      </w:r>
      <w:r w:rsidR="00FC5C00">
        <w:rPr>
          <w:rFonts w:ascii="Times New Roman" w:hAnsi="Times New Roman" w:cs="Times New Roman"/>
          <w:sz w:val="24"/>
          <w:szCs w:val="24"/>
        </w:rPr>
        <w:t xml:space="preserve"> </w:t>
      </w:r>
      <w:r w:rsidR="00FC5C00" w:rsidRPr="007F225F">
        <w:rPr>
          <w:rFonts w:ascii="Times New Roman" w:hAnsi="Times New Roman" w:cs="Times New Roman"/>
          <w:sz w:val="24"/>
          <w:szCs w:val="24"/>
        </w:rPr>
        <w:t xml:space="preserve">Processes such as primary production, fish habitation and atmospheric gas exchange </w:t>
      </w:r>
      <w:r w:rsidR="00752567">
        <w:rPr>
          <w:rFonts w:ascii="Times New Roman" w:hAnsi="Times New Roman" w:cs="Times New Roman"/>
          <w:sz w:val="24"/>
          <w:szCs w:val="24"/>
        </w:rPr>
        <w:t xml:space="preserve">and lake turnover </w:t>
      </w:r>
      <w:r w:rsidR="00FC5C00" w:rsidRPr="007F225F">
        <w:rPr>
          <w:rFonts w:ascii="Times New Roman" w:hAnsi="Times New Roman" w:cs="Times New Roman"/>
          <w:sz w:val="24"/>
          <w:szCs w:val="24"/>
        </w:rPr>
        <w:t xml:space="preserve">could shift dramatically </w:t>
      </w:r>
      <w:r w:rsidR="00FC5C00">
        <w:rPr>
          <w:rFonts w:ascii="Times New Roman" w:hAnsi="Times New Roman" w:cs="Times New Roman"/>
          <w:sz w:val="24"/>
          <w:szCs w:val="24"/>
        </w:rPr>
        <w:t xml:space="preserve">if mixing regimes shift </w:t>
      </w:r>
      <w:r w:rsidR="00FC5C00" w:rsidRPr="007F225F">
        <w:rPr>
          <w:rFonts w:ascii="Times New Roman" w:hAnsi="Times New Roman" w:cs="Times New Roman"/>
          <w:sz w:val="24"/>
          <w:szCs w:val="24"/>
        </w:rPr>
        <w:t xml:space="preserve">from the status quo. </w:t>
      </w:r>
      <w:r w:rsidR="00B935C4" w:rsidRPr="009473E6">
        <w:rPr>
          <w:rFonts w:ascii="Times New Roman" w:hAnsi="Times New Roman" w:cs="Times New Roman"/>
          <w:sz w:val="24"/>
          <w:szCs w:val="24"/>
        </w:rPr>
        <w:t>In addition</w:t>
      </w:r>
      <w:r w:rsidR="00FC5C00" w:rsidRPr="009473E6">
        <w:rPr>
          <w:rFonts w:ascii="Times New Roman" w:hAnsi="Times New Roman" w:cs="Times New Roman"/>
          <w:sz w:val="24"/>
          <w:szCs w:val="24"/>
        </w:rPr>
        <w:t>,</w:t>
      </w:r>
      <w:r w:rsidR="00B25590" w:rsidRPr="009473E6">
        <w:rPr>
          <w:rFonts w:ascii="Times New Roman" w:hAnsi="Times New Roman" w:cs="Times New Roman"/>
          <w:sz w:val="24"/>
          <w:szCs w:val="24"/>
        </w:rPr>
        <w:t xml:space="preserve"> ice cover is expected decrease an average of 29 </w:t>
      </w:r>
      <w:r w:rsidR="009473E6">
        <w:rPr>
          <w:rFonts w:ascii="Times New Roman" w:hAnsi="Times New Roman" w:cs="Times New Roman"/>
          <w:sz w:val="24"/>
          <w:szCs w:val="24"/>
        </w:rPr>
        <w:t>±</w:t>
      </w:r>
      <w:r w:rsidR="00B25590" w:rsidRPr="00BD7669">
        <w:rPr>
          <w:rFonts w:ascii="Times New Roman" w:hAnsi="Times New Roman" w:cs="Times New Roman"/>
          <w:sz w:val="24"/>
          <w:szCs w:val="24"/>
        </w:rPr>
        <w:t xml:space="preserve"> </w:t>
      </w:r>
      <w:r w:rsidR="0028231F" w:rsidRPr="00BD7669">
        <w:rPr>
          <w:rFonts w:ascii="Times New Roman" w:hAnsi="Times New Roman" w:cs="Times New Roman"/>
          <w:sz w:val="24"/>
          <w:szCs w:val="24"/>
        </w:rPr>
        <w:t>8 days under RCP 6.0 conditions.</w:t>
      </w:r>
      <w:r w:rsidR="0028231F" w:rsidRPr="00BD7669">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{"citationItems":[{"id":"ITEM-1","itemData":{"DOI":"10.1038/s41561-019-0322-x","ISSN":"17520908","abstract":"Lakes hold much of Earth’s accessible liquid freshwater, support biodiversity and provide key ecosystem services to people around the world. However, they are vulnerable to climate change, for example through shorter durations of ice cover, or through rising lake surface temperatures. Here we use a one-dimensional numerical lake model to assess climate change impacts on mixing regimes in 635 lakes worldwide. We run the lake model with input data from four state-of-the-art model projections of twenty-first-century climate under two emissions scenarios. Under the scenario with higher emissions (Representative Concentration Pathway 6.0), many lakes are projected to have reduced ice cover; about one-quarter of seasonally ice-covered lakes are projected to be permanently ice-free by 2080–2100. Surface waters are projected to warm, with a median warming across lakes of about 2.5 °C, and the most extreme warming about 5.5 °C. Our simulations suggest that around 100 of the studied lakes are projected to undergo changes in their mixing regimes. About one-quarter of these 100 lakes are currently classified as monomictic—undergoing one mixing event in most years— and will become permanently stratified systems. About one-sixth of these are currently dimictic—mixing twice per year—and will become monomictic. We conclude that many lakes will mix less frequently in response to climate change.","author":[{"dropping-particle":"","family":"Woolway","given":"R. Iestyn","non-dropping-particle":"","parse-names":false,"suffix":""},{"dropping-particle":"","family":"Merchant","given":"Christopher J.","non-dropping-particle":"","parse-names":false,"suffix":""}],"container-title":"Nature Geoscience","id":"ITEM-1","issue":"4","issued":{"date-parts":[["2019","4","1"]]},"page":"271-276","publisher":"Nature Publishing Group","title":"Worldwide alteration of lake mixing regimes in response to climate change","type":"article-journal","volume":"12"},"uris":["http://www.mendeley.com/documents/?uuid=2adcd456-70d7-33e0-95b0-ce3846989cc3"]}],"mendeley":{"formattedCitation":"(Woolway &amp; Merchant, 2019)","plainTextFormattedCitation":"(Woolway &amp; Merchant, 2019)","previouslyFormattedCitation":"&lt;sup&gt;16&lt;/sup&gt;"},"properties":{"noteIndex":0},"schema":"https://github.com/citation-style-language/schema/raw/master/csl-citation.json"}</w:instrText>
      </w:r>
      <w:r w:rsidR="0028231F" w:rsidRPr="00BD7669">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w:t>
      </w:r>
      <w:proofErr w:type="spellStart"/>
      <w:r w:rsidR="007C42C4" w:rsidRPr="007C42C4">
        <w:rPr>
          <w:rFonts w:ascii="Times New Roman" w:hAnsi="Times New Roman" w:cs="Times New Roman"/>
          <w:noProof/>
          <w:sz w:val="24"/>
          <w:szCs w:val="24"/>
        </w:rPr>
        <w:t>Woolway</w:t>
      </w:r>
      <w:proofErr w:type="spellEnd"/>
      <w:r w:rsidR="007C42C4" w:rsidRPr="007C42C4">
        <w:rPr>
          <w:rFonts w:ascii="Times New Roman" w:hAnsi="Times New Roman" w:cs="Times New Roman"/>
          <w:noProof/>
          <w:sz w:val="24"/>
          <w:szCs w:val="24"/>
        </w:rPr>
        <w:t xml:space="preserve"> &amp; Merchant, 2019)</w:t>
      </w:r>
      <w:r w:rsidR="0028231F" w:rsidRPr="00BD7669">
        <w:rPr>
          <w:rFonts w:ascii="Times New Roman" w:hAnsi="Times New Roman" w:cs="Times New Roman"/>
          <w:sz w:val="24"/>
          <w:szCs w:val="24"/>
        </w:rPr>
        <w:fldChar w:fldCharType="end"/>
      </w:r>
      <w:r w:rsidR="0028231F" w:rsidRPr="00BD7669">
        <w:rPr>
          <w:rFonts w:ascii="Times New Roman" w:hAnsi="Times New Roman" w:cs="Times New Roman"/>
          <w:sz w:val="24"/>
          <w:szCs w:val="24"/>
        </w:rPr>
        <w:t xml:space="preserve"> The implications of this finding </w:t>
      </w:r>
      <w:r w:rsidR="00B935C4" w:rsidRPr="00BD7669">
        <w:rPr>
          <w:rFonts w:ascii="Times New Roman" w:hAnsi="Times New Roman" w:cs="Times New Roman"/>
          <w:sz w:val="24"/>
          <w:szCs w:val="24"/>
        </w:rPr>
        <w:t>are</w:t>
      </w:r>
      <w:r w:rsidR="0028231F" w:rsidRPr="00BD7669">
        <w:rPr>
          <w:rFonts w:ascii="Times New Roman" w:hAnsi="Times New Roman" w:cs="Times New Roman"/>
          <w:sz w:val="24"/>
          <w:szCs w:val="24"/>
        </w:rPr>
        <w:t xml:space="preserve"> especially important </w:t>
      </w:r>
      <w:r w:rsidR="00DE77E1" w:rsidRPr="00BD7669">
        <w:rPr>
          <w:rFonts w:ascii="Times New Roman" w:hAnsi="Times New Roman" w:cs="Times New Roman"/>
          <w:sz w:val="24"/>
          <w:szCs w:val="24"/>
        </w:rPr>
        <w:t>as lake ice coverage is increasingly understood to be relevant for both summer and winter lake ecology.</w:t>
      </w:r>
      <w:r w:rsidR="00DE77E1" w:rsidRPr="00BD7669">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{"citationItems":[{"id":"ITEM-1","itemData":{"DOI":"10.1007/s10452-009-9278-z","ISSN":"13862588","abstract":"Winter has traditionally been considered as an ecologically insignificant season and, together with technical difficulties, this has led winter limnology to lag behind summer limnology. Recently, rapidly expanding interest in climate warming has increased water research in winter. It has also become clear that neither winter conditions of lakes nor under-ice communities are as static as often supposed. Although interannual differences in water temperature are small, close to the maximum density temperature, they may have profound effect on under-ice hydrodynamics. Thus, stochastic variations in weather, particularly those preceding the time of freezing and ice melting, may have important consequences for hydrodynamics which then affect the distributions and conditions of microorganisms and probably further to higher trophic levels. Even fish distributions can be dictated by under-ice conditions and their activities as well as behavior can sometimes approach those in summer. Life in freshwater ice is one of the least studied aspects of winter limnology and recent studies suggest that a thorough evaluation is needed. Altogether there are strengthening signs that winter should be considered as an integral part in the functioning and dynamics of lakes affecting quantitative and qualitative characteristics of aquatic communities in summer. There are great prospects that more thorough understanding of the prevailing limnological conditions in winter will improve our understanding of lake ecosystems in their entirety, and there is no doubt that such an approach requires multidisciplinary and long- term studies at different spatial scales. © Springer Science+Business Media B.V. 2009.","author":[{"dropping-particle":"","family":"Salonen","given":"K.","non-dropping-particle":"","parse-names":false,"suffix":""},{"dropping-particle":"","family":"Leppäranta","given":"M.","non-dropping-particle":"","parse-names":false,"suffix":""},{"dropping-particle":"","family":"Viljanen","given":"M.","non-dropping-particle":"","parse-names":false,"suffix":""},{"dropping-particle":"","family":"Gulati","given":"R. D.","non-dropping-particle":"","parse-names":false,"suffix":""}],"container-title":"Aquatic Ecology","id":"ITEM-1","issue":"3","issued":{"date-parts":[["2009","9","6"]]},"page":"609-616","publisher":"Springer","title":"Perspectives in winter limnology: Closing the annual cycle of freezing lakes","type":"article-journal","volume":"43"},"uris":["http://www.mendeley.com/documents/?uuid=53861325-6760-3c98-8a03-2545221b8cdb"]}],"mendeley":{"formattedCitation":"(Salonen, Leppäranta, Viljanen, &amp; Gulati, 2009)","plainTextFormattedCitation":"(Salonen, Leppäranta, Viljanen, &amp; Gulati, 2009)","previouslyFormattedCitation":"&lt;sup&gt;17&lt;/sup&gt;"},"properties":{"noteIndex":0},"schema":"https://github.com/citation-style-language/schema/raw/master/csl-citation.json"}</w:instrText>
      </w:r>
      <w:r w:rsidR="00DE77E1" w:rsidRPr="00BD7669">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(Salonen, Leppäranta, Viljanen, &amp; Gulati, 2009)</w:t>
      </w:r>
      <w:r w:rsidR="00DE77E1" w:rsidRPr="00BD7669">
        <w:rPr>
          <w:rFonts w:ascii="Times New Roman" w:hAnsi="Times New Roman" w:cs="Times New Roman"/>
          <w:sz w:val="24"/>
          <w:szCs w:val="24"/>
        </w:rPr>
        <w:fldChar w:fldCharType="end"/>
      </w:r>
      <w:r w:rsidR="00DE77E1" w:rsidRPr="00BD7669">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{"citationItems":[{"id":"ITEM-1","itemData":{"DOI":"10.1111/ele.12699","ISSN":"1461023X","abstract":"Winter conditions are rapidly changing in temperate ecosystems, particularly for those that experience periods of snow and ice cover. Relatively little is known of winter ecology in these systems, due to a historical research focus on summer ‘growing seasons’. We executed the first global quantitative synthesis on under-ice lake ecology, including 36 abiotic and biotic variables from 42 research groups and 101 lakes, examining seasonal differences and connections as well as how seasonal differences vary with geophysical factors. Plankton were more abundant under ice than expected; mean winter values were 43.2% of summer values for chlorophyll a, 15.8% of summer phytoplankton biovolume and 25.3% of summer zooplankton density. Dissolved nitrogen concentrations were typically higher during winter, and these differences were exaggerated in smaller lakes. Lake size also influenced winter-summer patterns for dissolved organic carbon (DOC), with higher winter DOC in smaller lakes. At coarse levels of taxonomic aggregation, phytoplankton and zooplankton community composition showed few systematic differences between seasons, although literature suggests that seasonal differences are frequently lake-specific, species-specific, or occur at the level of functional group. Within the subset of lakes that had longer time series, winter influenced the subsequent summer for some nutrient variables and zooplankton biomass.","author":[{"dropping-particle":"","family":"Hampton","given":"Stephanie E.","non-dropping-particle":"","parse-names":false,"suffix":""},{"dropping-particle":"","family":"Galloway","given":"Aaron W. E.","non-dropping-particle":"","parse-names":false,"suffix":""},{"dropping-particle":"","family":"Powers","given":"Stephen M.","non-dropping-particle":"","parse-names":false,"suffix":""},{"dropping-particle":"","family":"Ozersky","given":"Ted","non-dropping-particle":"","parse-names":false,"suffix":""},{"dropping-particle":"","family":"Woo","given":"Kara H.","non-dropping-particle":"","parse-names":false,"suffix":""},{"dropping-particle":"","family":"Batt","given":"Ryan D.","non-dropping-particle":"","parse-names":false,"suffix":""},{"dropping-particle":"","family":"Labou","given":"Stephanie G.","non-dropping-particle":"","parse-names":false,"suffix":""},{"dropping-particle":"","family":"O'Reilly","given":"Catherine M.","non-dropping-particle":"","parse-names":false,"suffix":""},{"dropping-particle":"","family":"Sharma","given":"Sapna","non-dropping-particle":"","parse-names":false,"suffix":""},{"dropping-particle":"","family":"Lottig","given":"Noah R.","non-dropping-particle":"","parse-names":false,"suffix":""},{"dropping-particle":"","family":"Stanley","given":"Emily H.","non-dropping-particle":"","parse-names":false,"suffix":""},{"dropping-particle":"","family":"North","given":"Rebecca L.","non-dropping-particle":"","parse-names":false,"suffix":""},{"dropping-particle":"","family":"Stockwell","given":"Jason D.","non-dropping-particle":"","parse-names":false,"suffix":""},{"dropping-particle":"","family":"Adrian","given":"Rita","non-dropping-particle":"","parse-names":false,"suffix":""},{"dropping-particle":"","family":"Weyhenmeyer","given":"Gesa A.","non-dropping-particle":"","parse-names":false,"suffix":""},{"dropping-particle":"","family":"Arvola","given":"Lauri","non-dropping-particle":"","parse-names":false,"suffix":""},{"dropping-particle":"","family":"Baulch","given":"Helen M.","non-dropping-particle":"","parse-names":false,"suffix":""},{"dropping-particle":"","family":"Bertani","given":"Isabella","non-dropping-particle":"","parse-names":false,"suffix":""},{"dropping-particle":"","family":"Bowman","given":"Larry L.","non-dropping-particle":"","parse-names":false,"suffix":""},{"dropping-particle":"","family":"Carey","given":"Cayelan C.","non-dropping-particle":"","parse-names":false,"suffix":""},{"dropping-particle":"","family":"Catalan","given":"Jordi","non-dropping-particle":"","parse-names":false,"suffix":""},{"dropping-particle":"","family":"Colom-Montero","given":"William","non-dropping-particle":"","parse-names":false,"suffix":""},{"dropping-particle":"","family":"Domine","given":"Leah M.","non-dropping-particle":"","parse-names":false,"suffix":""},{"dropping-particle":"","family":"Felip","given":"Marisol","non-dropping-particle":"","parse-names":false,"suffix":""},{"dropping-particle":"","family":"Granados","given":"Ignacio","non-dropping-particle":"","parse-names":false,"suffix":""},{"dropping-particle":"","family":"Gries","given":"Corinna","non-dropping-particle":"","parse-names":false,"suffix":""},{"dropping-particle":"","family":"Grossart","given":"Hans-Peter","non-dropping-particle":"","parse-names":false,"suffix":""},{"dropping-particle":"","family":"Haberman","given":"Juta","non-dropping-particle":"","parse-names":false,"suffix":""},{"dropping-particle":"","family":"Haldna","given":"Marina","non-dropping-particle":"","parse-names":false,"suffix":""},{"dropping-particle":"","family":"Hayden","given":"Brian","non-dropping-particle":"","parse-names":false,"suffix":""},{"dropping-particle":"","family":"Higgins","given":"Scott N.","non-dropping-particle":"","parse-names":false,"suffix":""},{"dropping-particle":"","family":"Jolley","given":"Jeff C.","non-dropping-particle":"","parse-names":false,"suffix":""},{"dropping-particle":"","family":"Kahilainen","given":"Kimmo K.","non-dropping-particle":"","parse-names":false,"suffix":""},{"dropping-particle":"","family":"Kaup","given":"Enn","non-dropping-particle":"","parse-names":false,"suffix":""},{"dropping-particle":"","family":"Kehoe","given":"Michael J.","non-dropping-particle":"","parse-names":false,"suffix":""},{"dropping-particle":"","family":"MacIntyre","given":"Sally","non-dropping-particle":"","parse-names":false,"suffix":""},{"dropping-particle":"","family":"Mackay","given":"Anson W.","non-dropping-particle":"","parse-names":false,"suffix":""},{"dropping-particle":"","family":"Mariash","given":"Heather L.","non-dropping-particle":"","parse-names":false,"suffix":""},{"dropping-particle":"","family":"McKay","given":"Robert M.","non-dropping-particle":"","parse-names":false,"suffix":""},{"dropping-particle":"","family":"Nixdorf","given":"Brigitte","non-dropping-particle":"","parse-names":false,"suffix":""},{"dropping-particle":"","family":"Nõges","given":"Peeter","non-dropping-particle":"","parse-names":false,"suffix":""},{"dropping-particle":"","family":"Nõges","given":"Tiina","non-dropping-particle":"","parse-names":false,"suffix":""},{"dropping-particle":"","family":"Palmer","given":"Michelle","non-dropping-particle":"","parse-names":false,"suffix":""},{"dropping-particle":"","family":"Pierson","given":"Don C.","non-dropping-particle":"","parse-names":false,"suffix":""},{"dropping-particle":"","family":"Post","given":"David M.","non-dropping-particle":"","parse-names":false,"suffix":""},{"dropping-particle":"","family":"Pruett","given":"Matthew J.","non-dropping-particle":"","parse-names":false,"suffix":""},{"dropping-particle":"","family":"Rautio","given":"Milla","non-dropping-particle":"","parse-names":false,"suffix":""},{"dropping-particle":"","family":"Read","given":"Jordan S.","non-dropping-particle":"","parse-names":false,"suffix":""},{"dropping-particle":"","family":"Roberts","given":"Sarah L.","non-dropping-particle":"","parse-names":false,"suffix":""},{"dropping-particle":"","family":"Rücker","given":"Jacqueline","non-dropping-particle":"","parse-names":false,"suffix":""},{"dropping-particle":"","family":"Sadro","given":"Steven","non-dropping-particle":"","parse-names":false,"suffix":""},{"dropping-particle":"","family":"Silow","given":"Eugene A.","non-dropping-particle":"","parse-names":false,"suffix":""},{"dropping-particle":"","family":"Smith","given":"Derek E.","non-dropping-particle":"","parse-names":false,"suffix":""},{"dropping-particle":"","family":"Sterner","given":"Robert W.","non-dropping-particle":"","parse-names":false,"suffix":""},{"dropping-particle":"","family":"Swann","given":"George E. A.","non-dropping-particle":"","parse-names":false,"suffix":""},{"dropping-particle":"","family":"Timofeyev","given":"Maxim A.","non-dropping-particle":"","parse-names":false,"suffix":""},{"dropping-particle":"","family":"Toro","given":"Manuel","non-dropping-particle":"","parse-names":false,"suffix":""},{"dropping-particle":"","family":"Twiss","given":"Michael R.","non-dropping-particle":"","parse-names":false,"suffix":""},{"dropping-particle":"","family":"Vogt","given":"Richard J.","non-dropping-particle":"","parse-names":false,"suffix":""},{"dropping-particle":"","family":"Watson","given":"Susan B.","non-dropping-particle":"","parse-names":false,"suffix":""},{"dropping-particle":"","family":"Whiteford","given":"Erika J.","non-dropping-particle":"","parse-names":false,"suffix":""},{"dropping-particle":"","family":"Xenopoulos","given":"Marguerite A.","non-dropping-particle":"","parse-names":false,"suffix":""}],"container-title":"Ecology Letters","editor":[{"dropping-particle":"","family":"Grover","given":"James","non-dropping-particle":"","parse-names":false,"suffix":""}],"id":"ITEM-1","issue":"1","issued":{"date-parts":[["2017","1","1"]]},"page":"98-111","publisher":"Blackwell Publishing Ltd","title":"Ecology under lake ice","type":"article-journal","volume":"20"},"uris":["http://www.mendeley.com/documents/?uuid=4c8704a2-92ba-33a5-bffd-ae1c915cfa67"]}],"mendeley":{"formattedCitation":"(Hampton et al., 2017)","plainTextFormattedCitation":"(Hampton et al., 2017)","previouslyFormattedCitation":"&lt;sup&gt;18&lt;/sup&gt;"},"properties":{"noteIndex":0},"schema":"https://github.com/citation-style-language/schema/raw/master/csl-citation.json"}</w:instrText>
      </w:r>
      <w:r w:rsidR="00DE77E1" w:rsidRPr="00BD7669">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(Hampton et al., 2017)</w:t>
      </w:r>
      <w:r w:rsidR="00DE77E1" w:rsidRPr="00BD7669">
        <w:rPr>
          <w:rFonts w:ascii="Times New Roman" w:hAnsi="Times New Roman" w:cs="Times New Roman"/>
          <w:sz w:val="24"/>
          <w:szCs w:val="24"/>
        </w:rPr>
        <w:fldChar w:fldCharType="end"/>
      </w:r>
      <w:r w:rsidR="00DE77E1" w:rsidRPr="00BD7669">
        <w:rPr>
          <w:rFonts w:ascii="Times New Roman" w:hAnsi="Times New Roman" w:cs="Times New Roman"/>
          <w:sz w:val="24"/>
          <w:szCs w:val="24"/>
        </w:rPr>
        <w:t xml:space="preserve">  </w:t>
      </w:r>
      <w:r w:rsidR="0028231F" w:rsidRPr="00BD7669">
        <w:rPr>
          <w:rFonts w:ascii="Times New Roman" w:hAnsi="Times New Roman" w:cs="Times New Roman"/>
          <w:sz w:val="24"/>
          <w:szCs w:val="24"/>
        </w:rPr>
        <w:t xml:space="preserve"> </w:t>
      </w:r>
    </w:p>
    <w:p w14:paraId="11228AB4" w14:textId="77777777" w:rsidR="0028231F" w:rsidRDefault="0028231F" w:rsidP="00E327F5">
      <w:pPr>
        <w:rPr>
          <w:rFonts w:ascii="Times New Roman" w:hAnsi="Times New Roman" w:cs="Times New Roman"/>
          <w:sz w:val="24"/>
          <w:szCs w:val="24"/>
        </w:rPr>
      </w:pPr>
    </w:p>
    <w:p w14:paraId="302FD070" w14:textId="607EA269" w:rsidR="00261D2B" w:rsidRPr="007F225F" w:rsidRDefault="00FC5C00" w:rsidP="00FC5C00">
      <w:pPr>
        <w:rPr>
          <w:rFonts w:ascii="Times New Roman" w:hAnsi="Times New Roman" w:cs="Times New Roman"/>
          <w:sz w:val="24"/>
          <w:szCs w:val="24"/>
        </w:rPr>
      </w:pPr>
      <w:r>
        <w:rPr>
          <w:rFonts w:ascii="Times New Roman" w:hAnsi="Times New Roman" w:cs="Times New Roman"/>
          <w:sz w:val="24"/>
          <w:szCs w:val="24"/>
        </w:rPr>
        <w:t>However, t</w:t>
      </w:r>
      <w:commentRangeStart w:id="18"/>
      <w:r>
        <w:rPr>
          <w:rFonts w:ascii="Times New Roman" w:hAnsi="Times New Roman" w:cs="Times New Roman"/>
          <w:sz w:val="24"/>
          <w:szCs w:val="24"/>
        </w:rPr>
        <w:t xml:space="preserve">here </w:t>
      </w:r>
      <w:commentRangeEnd w:id="18"/>
      <w:r>
        <w:rPr>
          <w:rStyle w:val="CommentReference"/>
        </w:rPr>
        <w:commentReference w:id="18"/>
      </w:r>
      <w:r>
        <w:rPr>
          <w:rFonts w:ascii="Times New Roman" w:hAnsi="Times New Roman" w:cs="Times New Roman"/>
          <w:sz w:val="24"/>
          <w:szCs w:val="24"/>
        </w:rPr>
        <w:t xml:space="preserve">is considerable uncertainty in how global climate will continue to change in the future. First, there is uncertainty in how societies will response to global climate change and curb carbon emissions which drive changes in climate. As a result, there are several </w:t>
      </w:r>
      <w:r w:rsidRPr="007F225F">
        <w:rPr>
          <w:rFonts w:ascii="Times New Roman" w:hAnsi="Times New Roman" w:cs="Times New Roman"/>
          <w:sz w:val="24"/>
          <w:szCs w:val="24"/>
        </w:rPr>
        <w:t>representative concentration pathway (RCP)</w:t>
      </w:r>
      <w:r>
        <w:rPr>
          <w:rFonts w:ascii="Times New Roman" w:hAnsi="Times New Roman" w:cs="Times New Roman"/>
          <w:sz w:val="24"/>
          <w:szCs w:val="24"/>
        </w:rPr>
        <w:t xml:space="preserve"> scenarios </w:t>
      </w:r>
      <w:r w:rsidRPr="007F225F">
        <w:rPr>
          <w:rFonts w:ascii="Times New Roman" w:hAnsi="Times New Roman" w:cs="Times New Roman"/>
          <w:sz w:val="24"/>
          <w:szCs w:val="24"/>
        </w:rPr>
        <w:t>which combines assumptions about multiple ecological and sociological factors, including high population, slow income growth, and modest technological change and energy intensity improvements.</w:t>
      </w:r>
      <w:r>
        <w:rPr>
          <w:rFonts w:ascii="Times New Roman" w:hAnsi="Times New Roman" w:cs="Times New Roman"/>
          <w:sz w:val="24"/>
          <w:szCs w:val="24"/>
        </w:rPr>
        <w:t xml:space="preserve"> </w:t>
      </w:r>
      <w:r w:rsidRPr="007F225F">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{"citationItems":[{"id":"ITEM-1","itemData":{"DOI":"10.1007/s10584-011-0149-y","ISSN":"01650009","abstract":"This paper summarizes the main characteristics of the RCP8.5 scenario. The RCP8.5 combines assumptions about high population and relatively slow income growth with modest rates of technological change and energy intensity improvements, leading in the long term to high energy demand and GHG emissions in absence of climate change policies. Compared to the total set of Representative Concentration Pathways (RCPs), RCP8.5 thus corresponds to the pathway with the highest greenhouse gas emissions. Using the IIASA Integrated Assessment Framework and the MESSAGE model for the development of the RCP8.5, we focus in this paper on two important extensions compared to earlier scenarios: 1) the development of spatially explicit air pollution projections, and 2) enhancements in the land-use and land-cover change projections. In addition, we explore scenario variants that use RCP8.5 as a baseline, and assume different degrees of greenhouse gas mitigation policies to reduce radiative forcing. Based on our modeling framework, we find it technically possible to limit forcing from RCP8.5 to lower levels comparable to the other RCPs (2.6 to 6 W/m2). Our scenario analysis further indicates that climate policy-induced changes of global energy supply and demand may lead to significant co-benefits for other policy priorities, such as local air pollution. © 2011 The Author(s).","author":[{"dropping-particle":"","family":"Riahi","given":"Keywan","non-dropping-particle":"","parse-names":false,"suffix":""},{"dropping-particle":"","family":"Rao","given":"Shilpa","non-dropping-particle":"","parse-names":false,"suffix":""},{"dropping-particle":"","family":"Krey","given":"Volker","non-dropping-particle":"","parse-names":false,"suffix":""},{"dropping-particle":"","family":"Cho","given":"Cheolhung","non-dropping-particle":"","parse-names":false,"suffix":""},{"dropping-particle":"","family":"Chirkov","given":"Vadim","non-dropping-particle":"","parse-names":false,"suffix":""},{"dropping-particle":"","family":"Fischer","given":"Guenther","non-dropping-particle":"","parse-names":false,"suffix":""},{"dropping-particle":"","family":"Kindermann","given":"Georg","non-dropping-particle":"","parse-names":false,"suffix":""},{"dropping-particle":"","family":"Nakicenovic","given":"Nebojsa","non-dropping-particle":"","parse-names":false,"suffix":""},{"dropping-particle":"","family":"Rafaj","given":"Peter","non-dropping-particle":"","parse-names":false,"suffix":""}],"container-title":"Climatic Change","id":"ITEM-1","issue":"1","issued":{"date-parts":[["2011","11","13"]]},"page":"33-57","publisher":"Springer","title":"RCP 8.5-A scenario of comparatively high greenhouse gas emissions","type":"article-journal","volume":"109"},"uris":["http://www.mendeley.com/documents/?uuid=1e3ae527-46f5-3d19-93be-5712d6874130"]}],"mendeley":{"formattedCitation":"(Riahi et al., 2011)","plainTextFormattedCitation":"(Riahi et al., 2011)","previouslyFormattedCitation":"&lt;sup&gt;19&lt;/sup&gt;"},"properties":{"noteIndex":0},"schema":"https://github.com/citation-style-language/schema/raw/master/csl-citation.json"}</w:instrText>
      </w:r>
      <w:r w:rsidRPr="007F225F">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(Riahi et al., 2011)</w:t>
      </w:r>
      <w:r w:rsidRPr="007F225F">
        <w:rPr>
          <w:rFonts w:ascii="Times New Roman" w:hAnsi="Times New Roman" w:cs="Times New Roman"/>
          <w:sz w:val="24"/>
          <w:szCs w:val="24"/>
        </w:rPr>
        <w:fldChar w:fldCharType="end"/>
      </w:r>
      <w:r w:rsidRPr="007F225F">
        <w:rPr>
          <w:rFonts w:ascii="Times New Roman" w:hAnsi="Times New Roman" w:cs="Times New Roman"/>
          <w:sz w:val="24"/>
          <w:szCs w:val="24"/>
        </w:rPr>
        <w:t xml:space="preserve"> </w:t>
      </w:r>
      <w:r>
        <w:rPr>
          <w:rFonts w:ascii="Times New Roman" w:hAnsi="Times New Roman" w:cs="Times New Roman"/>
          <w:sz w:val="24"/>
          <w:szCs w:val="24"/>
        </w:rPr>
        <w:t>This</w:t>
      </w:r>
      <w:r w:rsidR="00C22D4F" w:rsidRPr="007F225F">
        <w:rPr>
          <w:rFonts w:ascii="Times New Roman" w:hAnsi="Times New Roman" w:cs="Times New Roman"/>
          <w:sz w:val="24"/>
          <w:szCs w:val="24"/>
        </w:rPr>
        <w:t xml:space="preserve"> study </w:t>
      </w:r>
      <w:r w:rsidR="007B330D">
        <w:rPr>
          <w:rFonts w:ascii="Times New Roman" w:hAnsi="Times New Roman" w:cs="Times New Roman"/>
          <w:sz w:val="24"/>
          <w:szCs w:val="24"/>
        </w:rPr>
        <w:t>will use</w:t>
      </w:r>
      <w:r w:rsidR="007B330D" w:rsidRPr="007F225F">
        <w:rPr>
          <w:rFonts w:ascii="Times New Roman" w:hAnsi="Times New Roman" w:cs="Times New Roman"/>
          <w:sz w:val="24"/>
          <w:szCs w:val="24"/>
        </w:rPr>
        <w:t xml:space="preserve"> </w:t>
      </w:r>
      <w:r w:rsidR="00C22D4F" w:rsidRPr="007F225F">
        <w:rPr>
          <w:rFonts w:ascii="Times New Roman" w:hAnsi="Times New Roman" w:cs="Times New Roman"/>
          <w:sz w:val="24"/>
          <w:szCs w:val="24"/>
        </w:rPr>
        <w:t xml:space="preserve">the </w:t>
      </w:r>
      <w:r>
        <w:rPr>
          <w:rFonts w:ascii="Times New Roman" w:hAnsi="Times New Roman" w:cs="Times New Roman"/>
          <w:sz w:val="24"/>
          <w:szCs w:val="24"/>
        </w:rPr>
        <w:t xml:space="preserve">RCP </w:t>
      </w:r>
      <w:r w:rsidR="00C22D4F" w:rsidRPr="007F225F">
        <w:rPr>
          <w:rFonts w:ascii="Times New Roman" w:hAnsi="Times New Roman" w:cs="Times New Roman"/>
          <w:sz w:val="24"/>
          <w:szCs w:val="24"/>
        </w:rPr>
        <w:t xml:space="preserve">8.5 scenario, </w:t>
      </w:r>
      <w:r>
        <w:rPr>
          <w:rFonts w:ascii="Times New Roman" w:hAnsi="Times New Roman" w:cs="Times New Roman"/>
          <w:sz w:val="24"/>
          <w:szCs w:val="24"/>
        </w:rPr>
        <w:t xml:space="preserve">which assumes that </w:t>
      </w:r>
      <w:r w:rsidR="007419B9" w:rsidRPr="007F225F">
        <w:rPr>
          <w:rFonts w:ascii="Times New Roman" w:hAnsi="Times New Roman" w:cs="Times New Roman"/>
          <w:sz w:val="24"/>
          <w:szCs w:val="24"/>
        </w:rPr>
        <w:t xml:space="preserve">greenhouse gas emissions continually increase over time, leading to </w:t>
      </w:r>
      <w:r w:rsidR="00075AAB" w:rsidRPr="007F225F">
        <w:rPr>
          <w:rFonts w:ascii="Times New Roman" w:hAnsi="Times New Roman" w:cs="Times New Roman"/>
          <w:sz w:val="24"/>
          <w:szCs w:val="24"/>
        </w:rPr>
        <w:t>a radiative forcing</w:t>
      </w:r>
      <w:r w:rsidR="00E222C4">
        <w:rPr>
          <w:rFonts w:ascii="Times New Roman" w:hAnsi="Times New Roman" w:cs="Times New Roman"/>
          <w:sz w:val="24"/>
          <w:szCs w:val="24"/>
        </w:rPr>
        <w:t xml:space="preserve"> (the additional amount of energy in Earth’s climate system)</w:t>
      </w:r>
      <w:r w:rsidR="00075AAB" w:rsidRPr="007F225F">
        <w:rPr>
          <w:rFonts w:ascii="Times New Roman" w:hAnsi="Times New Roman" w:cs="Times New Roman"/>
          <w:sz w:val="24"/>
          <w:szCs w:val="24"/>
        </w:rPr>
        <w:t xml:space="preserve"> of 8.5 W/m</w:t>
      </w:r>
      <w:r w:rsidR="00075AAB" w:rsidRPr="007F225F">
        <w:rPr>
          <w:rFonts w:ascii="Times New Roman" w:hAnsi="Times New Roman" w:cs="Times New Roman"/>
          <w:sz w:val="24"/>
          <w:szCs w:val="24"/>
          <w:vertAlign w:val="superscript"/>
        </w:rPr>
        <w:t>2</w:t>
      </w:r>
      <w:r w:rsidR="007419B9" w:rsidRPr="007F225F">
        <w:rPr>
          <w:rFonts w:ascii="Times New Roman" w:hAnsi="Times New Roman" w:cs="Times New Roman"/>
          <w:sz w:val="24"/>
          <w:szCs w:val="24"/>
        </w:rPr>
        <w:t xml:space="preserve"> </w:t>
      </w:r>
      <w:r w:rsidR="00075AAB" w:rsidRPr="007F225F">
        <w:rPr>
          <w:rFonts w:ascii="Times New Roman" w:hAnsi="Times New Roman" w:cs="Times New Roman"/>
          <w:sz w:val="24"/>
          <w:szCs w:val="24"/>
        </w:rPr>
        <w:t xml:space="preserve">at the end of the </w:t>
      </w:r>
      <w:commentRangeStart w:id="19"/>
      <w:r w:rsidR="00075AAB" w:rsidRPr="007F225F">
        <w:rPr>
          <w:rFonts w:ascii="Times New Roman" w:hAnsi="Times New Roman" w:cs="Times New Roman"/>
          <w:sz w:val="24"/>
          <w:szCs w:val="24"/>
        </w:rPr>
        <w:t>century</w:t>
      </w:r>
      <w:commentRangeEnd w:id="19"/>
      <w:r>
        <w:rPr>
          <w:rStyle w:val="CommentReference"/>
        </w:rPr>
        <w:commentReference w:id="19"/>
      </w:r>
      <w:r w:rsidR="00075AAB" w:rsidRPr="007F225F">
        <w:rPr>
          <w:rFonts w:ascii="Times New Roman" w:hAnsi="Times New Roman" w:cs="Times New Roman"/>
          <w:sz w:val="24"/>
          <w:szCs w:val="24"/>
        </w:rPr>
        <w:t>.</w:t>
      </w:r>
      <w:r w:rsidR="00AA7688">
        <w:rPr>
          <w:rFonts w:ascii="Times New Roman" w:hAnsi="Times New Roman" w:cs="Times New Roman"/>
          <w:sz w:val="24"/>
          <w:szCs w:val="24"/>
        </w:rPr>
        <w:t xml:space="preserve"> </w:t>
      </w:r>
      <w:r w:rsidR="00E222C4">
        <w:rPr>
          <w:rFonts w:ascii="Times New Roman" w:hAnsi="Times New Roman" w:cs="Times New Roman"/>
          <w:sz w:val="24"/>
          <w:szCs w:val="24"/>
        </w:rPr>
        <w:t xml:space="preserve">The RCP 8.5 scenario is the most aggressive and adopts a “business as usual” attitude from the current emission outputs, which is the best match out to midcentury </w:t>
      </w:r>
      <w:r w:rsidR="00D01B59">
        <w:rPr>
          <w:rFonts w:ascii="Times New Roman" w:hAnsi="Times New Roman" w:cs="Times New Roman"/>
          <w:sz w:val="24"/>
          <w:szCs w:val="24"/>
        </w:rPr>
        <w:t xml:space="preserve">and likely further </w:t>
      </w:r>
      <w:r w:rsidR="00E222C4">
        <w:rPr>
          <w:rFonts w:ascii="Times New Roman" w:hAnsi="Times New Roman" w:cs="Times New Roman"/>
          <w:sz w:val="24"/>
          <w:szCs w:val="24"/>
        </w:rPr>
        <w:t>under current and stated policies.</w:t>
      </w:r>
      <w:r w:rsidR="00D01B59">
        <w:rPr>
          <w:rFonts w:ascii="Times New Roman" w:hAnsi="Times New Roman" w:cs="Times New Roman"/>
          <w:sz w:val="24"/>
          <w:szCs w:val="24"/>
        </w:rPr>
        <w:t xml:space="preserve"> Under RCP 8.5, end of century warming outcomes range from 3.3</w:t>
      </w:r>
      <w:r w:rsidR="007B330D">
        <w:rPr>
          <w:rFonts w:ascii="Times New Roman" w:hAnsi="Times New Roman" w:cs="Times New Roman"/>
          <w:sz w:val="24"/>
          <w:szCs w:val="24"/>
        </w:rPr>
        <w:t>°</w:t>
      </w:r>
      <w:r w:rsidR="00D01B59">
        <w:rPr>
          <w:rFonts w:ascii="Times New Roman" w:hAnsi="Times New Roman" w:cs="Times New Roman"/>
          <w:sz w:val="24"/>
          <w:szCs w:val="24"/>
        </w:rPr>
        <w:t xml:space="preserve"> C to 5.4</w:t>
      </w:r>
      <w:r w:rsidR="007B330D">
        <w:rPr>
          <w:rFonts w:ascii="Times New Roman" w:hAnsi="Times New Roman" w:cs="Times New Roman"/>
          <w:sz w:val="24"/>
          <w:szCs w:val="24"/>
        </w:rPr>
        <w:t>°</w:t>
      </w:r>
      <w:r w:rsidR="00D01B59">
        <w:rPr>
          <w:rFonts w:ascii="Times New Roman" w:hAnsi="Times New Roman" w:cs="Times New Roman"/>
          <w:sz w:val="24"/>
          <w:szCs w:val="24"/>
        </w:rPr>
        <w:t xml:space="preserve"> C globally.</w:t>
      </w:r>
      <w:r w:rsidR="00D01B59">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{"citationItems":[{"id":"ITEM-1","itemData":{"DOI":"10.1073/PNAS.2007117117","ISSN":"10916490","PMID":"32747549","abstract":"Climate simulation-based scenarios are routinely used to characterize a range of plausible climate futures. Despite some recent progress on bending the emissions curve, RCP8.5, the most aggressive scenario in assumed fossil fuel use for global climate models, will continue to serve as a useful tool for quantifying physical climate risk, especially over near- to midterm policy-relevant time horizons. Not only are the emissions consistent with RCP8.5 in close agreement with historical total cumulative CO2 emissions (within 1%), but RCP8.5 is also the best match out to midcentury under current and stated policies with still highly plausible levels of CO2 emissions in 2100.","author":[{"dropping-particle":"","family":"Schwalm","given":"Christopher R.","non-dropping-particle":"","parse-names":false,"suffix":""},{"dropping-particle":"","family":"Glendon","given":"Spencer","non-dropping-particle":"","parse-names":false,"suffix":""},{"dropping-particle":"","family":"Duffy","given":"Philip B.","non-dropping-particle":"","parse-names":false,"suffix":""}],"container-title":"Proceedings of the National Academy of Sciences of the United States of America","id":"ITEM-1","issue":"33","issued":{"date-parts":[["2020","8","1"]]},"page":"19656-19657","publisher":"National Academy of Sciences","title":"RCP8.5 tracks cumulative CO2 emissions","type":"article-journal","volume":"117"},"uris":["http://www.mendeley.com/documents/?uuid=720e60d7-9f12-3a5c-bdab-5474160705fa"]}],"mendeley":{"formattedCitation":"(Schwalm, Glendon, &amp; Duffy, 2020)","plainTextFormattedCitation":"(Schwalm, Glendon, &amp; Duffy, 2020)","previouslyFormattedCitation":"&lt;sup&gt;20&lt;/sup&gt;"},"properties":{"noteIndex":0},"schema":"https://github.com/citation-style-language/schema/raw/master/csl-citation.json"}</w:instrText>
      </w:r>
      <w:r w:rsidR="00D01B59">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w:t>
      </w:r>
      <w:proofErr w:type="spellStart"/>
      <w:r w:rsidR="007C42C4" w:rsidRPr="007C42C4">
        <w:rPr>
          <w:rFonts w:ascii="Times New Roman" w:hAnsi="Times New Roman" w:cs="Times New Roman"/>
          <w:noProof/>
          <w:sz w:val="24"/>
          <w:szCs w:val="24"/>
        </w:rPr>
        <w:t>Schwalm</w:t>
      </w:r>
      <w:proofErr w:type="spellEnd"/>
      <w:r w:rsidR="007C42C4" w:rsidRPr="007C42C4">
        <w:rPr>
          <w:rFonts w:ascii="Times New Roman" w:hAnsi="Times New Roman" w:cs="Times New Roman"/>
          <w:noProof/>
          <w:sz w:val="24"/>
          <w:szCs w:val="24"/>
        </w:rPr>
        <w:t>, Glendon, &amp; Duffy, 2020)</w:t>
      </w:r>
      <w:r w:rsidR="00D01B59">
        <w:rPr>
          <w:rFonts w:ascii="Times New Roman" w:hAnsi="Times New Roman" w:cs="Times New Roman"/>
          <w:sz w:val="24"/>
          <w:szCs w:val="24"/>
        </w:rPr>
        <w:fldChar w:fldCharType="end"/>
      </w:r>
      <w:r w:rsidR="00D01B59">
        <w:rPr>
          <w:rFonts w:ascii="Times New Roman" w:hAnsi="Times New Roman" w:cs="Times New Roman"/>
          <w:sz w:val="24"/>
          <w:szCs w:val="24"/>
        </w:rPr>
        <w:t xml:space="preserve"> </w:t>
      </w:r>
      <w:r w:rsidR="00075AAB" w:rsidRPr="007F225F">
        <w:rPr>
          <w:rFonts w:ascii="Times New Roman" w:hAnsi="Times New Roman" w:cs="Times New Roman"/>
          <w:sz w:val="24"/>
          <w:szCs w:val="24"/>
        </w:rPr>
        <w:t xml:space="preserve"> </w:t>
      </w:r>
      <w:r>
        <w:rPr>
          <w:rFonts w:ascii="Times New Roman" w:hAnsi="Times New Roman" w:cs="Times New Roman"/>
          <w:sz w:val="24"/>
          <w:szCs w:val="24"/>
        </w:rPr>
        <w:t>In order to represent the effects of various climate</w:t>
      </w:r>
      <w:r w:rsidR="00075AAB" w:rsidRPr="007F225F">
        <w:rPr>
          <w:rFonts w:ascii="Times New Roman" w:hAnsi="Times New Roman" w:cs="Times New Roman"/>
          <w:sz w:val="24"/>
          <w:szCs w:val="24"/>
        </w:rPr>
        <w:t xml:space="preserve"> scenario</w:t>
      </w:r>
      <w:r>
        <w:rPr>
          <w:rFonts w:ascii="Times New Roman" w:hAnsi="Times New Roman" w:cs="Times New Roman"/>
          <w:sz w:val="24"/>
          <w:szCs w:val="24"/>
        </w:rPr>
        <w:t>s, global</w:t>
      </w:r>
      <w:r w:rsidR="00075AAB" w:rsidRPr="007F225F">
        <w:rPr>
          <w:rFonts w:ascii="Times New Roman" w:hAnsi="Times New Roman" w:cs="Times New Roman"/>
          <w:sz w:val="24"/>
          <w:szCs w:val="24"/>
        </w:rPr>
        <w:t xml:space="preserve"> general circulation models (GCMs)</w:t>
      </w:r>
      <w:r w:rsidR="00081B13">
        <w:rPr>
          <w:rFonts w:ascii="Times New Roman" w:hAnsi="Times New Roman" w:cs="Times New Roman"/>
          <w:sz w:val="24"/>
          <w:szCs w:val="24"/>
        </w:rPr>
        <w:t xml:space="preserve"> are needed</w:t>
      </w:r>
      <w:r w:rsidR="00387356" w:rsidRPr="007F225F">
        <w:rPr>
          <w:rFonts w:ascii="Times New Roman" w:hAnsi="Times New Roman" w:cs="Times New Roman"/>
          <w:sz w:val="24"/>
          <w:szCs w:val="24"/>
        </w:rPr>
        <w:t xml:space="preserve">, which model Earth’s </w:t>
      </w:r>
      <w:r w:rsidR="009473E6">
        <w:rPr>
          <w:rFonts w:ascii="Times New Roman" w:hAnsi="Times New Roman" w:cs="Times New Roman"/>
          <w:sz w:val="24"/>
          <w:szCs w:val="24"/>
        </w:rPr>
        <w:t xml:space="preserve">oceans and </w:t>
      </w:r>
      <w:r w:rsidR="00387356" w:rsidRPr="007F225F">
        <w:rPr>
          <w:rFonts w:ascii="Times New Roman" w:hAnsi="Times New Roman" w:cs="Times New Roman"/>
          <w:sz w:val="24"/>
          <w:szCs w:val="24"/>
        </w:rPr>
        <w:t xml:space="preserve">atmosphere using the radiative and thermodynamic properties of the atmosphere as well as the frictional dissipation and dynamics of </w:t>
      </w:r>
      <w:r w:rsidR="00387356" w:rsidRPr="007F225F">
        <w:rPr>
          <w:rFonts w:ascii="Times New Roman" w:hAnsi="Times New Roman" w:cs="Times New Roman"/>
          <w:sz w:val="24"/>
          <w:szCs w:val="24"/>
        </w:rPr>
        <w:lastRenderedPageBreak/>
        <w:t>kinetic energy on multiple scales.</w:t>
      </w:r>
      <w:r w:rsidR="00AA7688">
        <w:rPr>
          <w:rFonts w:ascii="Times New Roman" w:hAnsi="Times New Roman" w:cs="Times New Roman"/>
          <w:sz w:val="24"/>
          <w:szCs w:val="24"/>
        </w:rPr>
        <w:t xml:space="preserve"> </w:t>
      </w:r>
      <w:r w:rsidR="00387356" w:rsidRPr="007F225F">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{"citationItems":[{"id":"ITEM-1","itemData":{"DOI":"10.1002/qj.49708235202","ISSN":"00359009","abstract":"A long‐period numerical forecast is made with a two‐level quasi‐geostrophic model, starting with an atmosphere in relative rest. Both friction and non‐adiabatic effects are included in the equations, the latter as a linear function of latitude. Principal empirical elements in the experiment are the intensity of the heating, the value of the vertical stability, and the type of frictional dissipation. The flow patterns which develop are quite realistic, including a jet and zonal surface westerlies in middle latitudes, and the growth of a large disturbance. The associated energy transformations are investigated, and demonstrate the important role of the disturbance in the development of the zonal currents. The meridional circulation is also studied, together with its contribution to the zonal momentum budgets of the lower and upper halves of the atmosphere. Truncation errors eventually put an end to the forecast by producing a large fictitious increase in energy. Copyright © 1956 Royal Meteorological Society","author":[{"dropping-particle":"","family":"Phillips","given":"Norman A.","non-dropping-particle":"","parse-names":false,"suffix":""}],"container-title":"Quarterly Journal of the Royal Meteorological Society","id":"ITEM-1","issue":"352","issued":{"date-parts":[["1956","4","1"]]},"page":"123-164","publisher":"John Wiley &amp; Sons, Ltd","title":"The general circulation of the atmosphere: A numerical experiment","type":"article-journal","volume":"82"},"uris":["http://www.mendeley.com/documents/?uuid=9198d29a-8b6b-3d39-9e25-f614d9580823"]}],"mendeley":{"formattedCitation":"(Phillips, 1956)","plainTextFormattedCitation":"(Phillips, 1956)","previouslyFormattedCitation":"&lt;sup&gt;21&lt;/sup&gt;"},"properties":{"noteIndex":0},"schema":"https://github.com/citation-style-language/schema/raw/master/csl-citation.json"}</w:instrText>
      </w:r>
      <w:r w:rsidR="00387356" w:rsidRPr="007F225F">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(Phillips, 1956)</w:t>
      </w:r>
      <w:r w:rsidR="00387356" w:rsidRPr="007F225F">
        <w:rPr>
          <w:rFonts w:ascii="Times New Roman" w:hAnsi="Times New Roman" w:cs="Times New Roman"/>
          <w:sz w:val="24"/>
          <w:szCs w:val="24"/>
        </w:rPr>
        <w:fldChar w:fldCharType="end"/>
      </w:r>
      <w:r w:rsidR="00387356" w:rsidRPr="007F225F">
        <w:rPr>
          <w:rFonts w:ascii="Times New Roman" w:hAnsi="Times New Roman" w:cs="Times New Roman"/>
          <w:sz w:val="24"/>
          <w:szCs w:val="24"/>
        </w:rPr>
        <w:t xml:space="preserve"> </w:t>
      </w:r>
      <w:r w:rsidR="00081B13">
        <w:rPr>
          <w:rFonts w:ascii="Times New Roman" w:hAnsi="Times New Roman" w:cs="Times New Roman"/>
          <w:sz w:val="24"/>
          <w:szCs w:val="24"/>
        </w:rPr>
        <w:t xml:space="preserve">However, among GCMs there </w:t>
      </w:r>
      <w:r w:rsidR="00582D01">
        <w:rPr>
          <w:rFonts w:ascii="Times New Roman" w:hAnsi="Times New Roman" w:cs="Times New Roman"/>
          <w:sz w:val="24"/>
          <w:szCs w:val="24"/>
        </w:rPr>
        <w:t>can be</w:t>
      </w:r>
      <w:r w:rsidR="00081B13">
        <w:rPr>
          <w:rFonts w:ascii="Times New Roman" w:hAnsi="Times New Roman" w:cs="Times New Roman"/>
          <w:sz w:val="24"/>
          <w:szCs w:val="24"/>
        </w:rPr>
        <w:t xml:space="preserve"> disagreement in how various global climate variables will respond</w:t>
      </w:r>
      <w:r w:rsidR="00582D01">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10.1016/j.envsci.2010.04.004","author":[{"dropping-particle":"","family":"Pirtle","given":"Zachary","non-dropping-particle":"","parse-names":false,"suffix":""},{"dropping-particle":"","family":"Meyer","given":"Ryan","non-dropping-particle":"","parse-names":false,"suffix":""},{"dropping-particle":"","family":"Hamilton","given":"Andrew","non-dropping-particle":"","parse-names":false,"suffix":""}],"container-title":"Environmental Science and Policy","id":"ITEM-1","issued":{"date-parts":[["0"]]},"title":"What does it mean when climate models agree? A case for assessing independence among general circulation models","type":"article-journal"},"uris":["http://www.mendeley.com/documents/?uuid=c5fa9af3-a157-3fb1-afef-d29fc732d3b9"]}],"mendeley":{"formattedCitation":"(Pirtle, Meyer, &amp; Hamilton, n.d.)","plainTextFormattedCitation":"(Pirtle, Meyer, &amp; Hamilton, n.d.)","previouslyFormattedCitation":"&lt;sup&gt;22&lt;/sup&gt;"},"properties":{"noteIndex":0},"schema":"https://github.com/citation-style-language/schema/raw/master/csl-citation.json"}</w:instrText>
      </w:r>
      <w:r w:rsidR="00582D01">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(Pirtle, Meyer, &amp; Hamilton, n.d.)</w:t>
      </w:r>
      <w:r w:rsidR="00582D01">
        <w:rPr>
          <w:rFonts w:ascii="Times New Roman" w:hAnsi="Times New Roman" w:cs="Times New Roman"/>
          <w:sz w:val="24"/>
          <w:szCs w:val="24"/>
        </w:rPr>
        <w:fldChar w:fldCharType="end"/>
      </w:r>
      <w:r w:rsidR="00081B13">
        <w:rPr>
          <w:rFonts w:ascii="Times New Roman" w:hAnsi="Times New Roman" w:cs="Times New Roman"/>
          <w:sz w:val="24"/>
          <w:szCs w:val="24"/>
        </w:rPr>
        <w:t xml:space="preserve">, resulting in uncertainty about the directionality of future climate change. </w:t>
      </w:r>
    </w:p>
    <w:p w14:paraId="2916C24C" w14:textId="586CB2B2" w:rsidR="001627D9" w:rsidRPr="007F225F" w:rsidRDefault="00562179" w:rsidP="00E327F5">
      <w:pPr>
        <w:rPr>
          <w:rFonts w:ascii="Times New Roman" w:hAnsi="Times New Roman" w:cs="Times New Roman"/>
          <w:sz w:val="24"/>
          <w:szCs w:val="24"/>
        </w:rPr>
      </w:pPr>
      <w:r>
        <w:rPr>
          <w:rFonts w:ascii="Times New Roman" w:hAnsi="Times New Roman" w:cs="Times New Roman"/>
          <w:sz w:val="24"/>
          <w:szCs w:val="24"/>
        </w:rPr>
        <w:t xml:space="preserve">Uncertainty surrounding how lake ecosystems will respond to changes in climate is also a major barrier to understanding how climate change will affect lake thermal budgets. One way to estimate uncertainty in lake thermal processes is to use a suite of different lake models. </w:t>
      </w:r>
      <w:r w:rsidR="001627D9" w:rsidRPr="007F225F">
        <w:rPr>
          <w:rFonts w:ascii="Times New Roman" w:hAnsi="Times New Roman" w:cs="Times New Roman"/>
          <w:sz w:val="24"/>
          <w:szCs w:val="24"/>
        </w:rPr>
        <w:t xml:space="preserve">The </w:t>
      </w:r>
      <w:proofErr w:type="spellStart"/>
      <w:r w:rsidR="001627D9" w:rsidRPr="007F225F">
        <w:rPr>
          <w:rFonts w:ascii="Times New Roman" w:hAnsi="Times New Roman" w:cs="Times New Roman"/>
          <w:sz w:val="24"/>
          <w:szCs w:val="24"/>
        </w:rPr>
        <w:t>LakeEnsemblR</w:t>
      </w:r>
      <w:proofErr w:type="spellEnd"/>
      <w:r w:rsidR="001627D9" w:rsidRPr="007F225F">
        <w:rPr>
          <w:rFonts w:ascii="Times New Roman" w:hAnsi="Times New Roman" w:cs="Times New Roman"/>
          <w:sz w:val="24"/>
          <w:szCs w:val="24"/>
        </w:rPr>
        <w:t xml:space="preserve"> R package is </w:t>
      </w:r>
      <w:r>
        <w:rPr>
          <w:rFonts w:ascii="Times New Roman" w:hAnsi="Times New Roman" w:cs="Times New Roman"/>
          <w:sz w:val="24"/>
          <w:szCs w:val="24"/>
        </w:rPr>
        <w:t>one tool which can be used to</w:t>
      </w:r>
      <w:r w:rsidR="001627D9" w:rsidRPr="007F225F">
        <w:rPr>
          <w:rFonts w:ascii="Times New Roman" w:hAnsi="Times New Roman" w:cs="Times New Roman"/>
          <w:sz w:val="24"/>
          <w:szCs w:val="24"/>
        </w:rPr>
        <w:t xml:space="preserve"> </w:t>
      </w:r>
      <w:r>
        <w:rPr>
          <w:rFonts w:ascii="Times New Roman" w:hAnsi="Times New Roman" w:cs="Times New Roman"/>
          <w:sz w:val="24"/>
          <w:szCs w:val="24"/>
        </w:rPr>
        <w:t>predict</w:t>
      </w:r>
      <w:r w:rsidRPr="007F225F">
        <w:rPr>
          <w:rFonts w:ascii="Times New Roman" w:hAnsi="Times New Roman" w:cs="Times New Roman"/>
          <w:sz w:val="24"/>
          <w:szCs w:val="24"/>
        </w:rPr>
        <w:t xml:space="preserve"> </w:t>
      </w:r>
      <w:r w:rsidR="001627D9" w:rsidRPr="007F225F">
        <w:rPr>
          <w:rFonts w:ascii="Times New Roman" w:hAnsi="Times New Roman" w:cs="Times New Roman"/>
          <w:sz w:val="24"/>
          <w:szCs w:val="24"/>
        </w:rPr>
        <w:t xml:space="preserve">lake </w:t>
      </w:r>
      <w:r>
        <w:rPr>
          <w:rFonts w:ascii="Times New Roman" w:hAnsi="Times New Roman" w:cs="Times New Roman"/>
          <w:sz w:val="24"/>
          <w:szCs w:val="24"/>
        </w:rPr>
        <w:t>thermal budgets using a suite of models</w:t>
      </w:r>
      <w:r w:rsidR="001627D9" w:rsidRPr="007F225F">
        <w:rPr>
          <w:rFonts w:ascii="Times New Roman" w:hAnsi="Times New Roman" w:cs="Times New Roman"/>
          <w:sz w:val="24"/>
          <w:szCs w:val="24"/>
        </w:rPr>
        <w:t xml:space="preserve">. </w:t>
      </w:r>
      <w:r>
        <w:rPr>
          <w:rFonts w:ascii="Times New Roman" w:hAnsi="Times New Roman" w:cs="Times New Roman"/>
          <w:sz w:val="24"/>
          <w:szCs w:val="24"/>
        </w:rPr>
        <w:t xml:space="preserve">Using multiple lake models to predict the same scenario allows us to </w:t>
      </w:r>
      <w:r w:rsidR="007B330D">
        <w:rPr>
          <w:rFonts w:ascii="Times New Roman" w:hAnsi="Times New Roman" w:cs="Times New Roman"/>
          <w:sz w:val="24"/>
          <w:szCs w:val="24"/>
        </w:rPr>
        <w:t xml:space="preserve">conduct comparative analyses between outputs, resulting in novel insights regarding a lack of consensus between models that are designed for the same purpose. </w:t>
      </w:r>
      <w:r w:rsidR="00DA4073" w:rsidRPr="007F225F">
        <w:rPr>
          <w:rFonts w:ascii="Times New Roman" w:hAnsi="Times New Roman" w:cs="Times New Roman"/>
          <w:sz w:val="24"/>
          <w:szCs w:val="24"/>
        </w:rPr>
        <w:t xml:space="preserve">The package includes </w:t>
      </w:r>
      <w:r>
        <w:rPr>
          <w:rFonts w:ascii="Times New Roman" w:hAnsi="Times New Roman" w:cs="Times New Roman"/>
          <w:sz w:val="24"/>
          <w:szCs w:val="24"/>
        </w:rPr>
        <w:t xml:space="preserve">five different </w:t>
      </w:r>
      <w:r w:rsidR="00DA4073" w:rsidRPr="007F225F">
        <w:rPr>
          <w:rFonts w:ascii="Times New Roman" w:hAnsi="Times New Roman" w:cs="Times New Roman"/>
          <w:sz w:val="24"/>
          <w:szCs w:val="24"/>
        </w:rPr>
        <w:t>lake models</w:t>
      </w:r>
      <w:r>
        <w:rPr>
          <w:rFonts w:ascii="Times New Roman" w:hAnsi="Times New Roman" w:cs="Times New Roman"/>
          <w:sz w:val="24"/>
          <w:szCs w:val="24"/>
        </w:rPr>
        <w:t>, all of which use different methods of estimating lake thermal properties. These lakes include</w:t>
      </w:r>
      <w:r w:rsidR="00BD7669">
        <w:rPr>
          <w:rFonts w:ascii="Times New Roman" w:hAnsi="Times New Roman" w:cs="Times New Roman"/>
          <w:sz w:val="24"/>
          <w:szCs w:val="24"/>
        </w:rPr>
        <w:t xml:space="preserve"> </w:t>
      </w:r>
      <w:commentRangeStart w:id="20"/>
      <w:r w:rsidR="00DA4073" w:rsidRPr="007F225F">
        <w:rPr>
          <w:rFonts w:ascii="Times New Roman" w:hAnsi="Times New Roman" w:cs="Times New Roman"/>
          <w:sz w:val="24"/>
          <w:szCs w:val="24"/>
        </w:rPr>
        <w:t>Freshwater Lake model</w:t>
      </w:r>
      <w:r w:rsidR="007B330D">
        <w:rPr>
          <w:rFonts w:ascii="Times New Roman" w:hAnsi="Times New Roman" w:cs="Times New Roman"/>
          <w:sz w:val="24"/>
          <w:szCs w:val="24"/>
        </w:rPr>
        <w:t xml:space="preserve"> (</w:t>
      </w:r>
      <w:proofErr w:type="spellStart"/>
      <w:r w:rsidR="007B330D">
        <w:rPr>
          <w:rFonts w:ascii="Times New Roman" w:hAnsi="Times New Roman" w:cs="Times New Roman"/>
          <w:sz w:val="24"/>
          <w:szCs w:val="24"/>
        </w:rPr>
        <w:t>FLake</w:t>
      </w:r>
      <w:proofErr w:type="spellEnd"/>
      <w:r w:rsidR="007B330D">
        <w:rPr>
          <w:rFonts w:ascii="Times New Roman" w:hAnsi="Times New Roman" w:cs="Times New Roman"/>
          <w:sz w:val="24"/>
          <w:szCs w:val="24"/>
        </w:rPr>
        <w:t>)</w:t>
      </w:r>
      <w:r w:rsidR="00DA4073" w:rsidRPr="007F225F">
        <w:rPr>
          <w:rFonts w:ascii="Times New Roman" w:hAnsi="Times New Roman" w:cs="Times New Roman"/>
          <w:sz w:val="24"/>
          <w:szCs w:val="24"/>
        </w:rPr>
        <w:t xml:space="preserve"> </w:t>
      </w:r>
      <w:commentRangeEnd w:id="20"/>
      <w:r w:rsidR="009473E6">
        <w:rPr>
          <w:rStyle w:val="CommentReference"/>
        </w:rPr>
        <w:commentReference w:id="20"/>
      </w:r>
      <w:r w:rsidR="00DA4073" w:rsidRPr="007F225F">
        <w:rPr>
          <w:rFonts w:ascii="Times New Roman" w:hAnsi="Times New Roman" w:cs="Times New Roman"/>
          <w:sz w:val="24"/>
          <w:szCs w:val="24"/>
        </w:rPr>
        <w:t xml:space="preserve">which simulates lake systems using a two-layer parametric representation focusing on heat budget, </w:t>
      </w:r>
      <w:r w:rsidR="007B330D">
        <w:rPr>
          <w:rFonts w:ascii="Times New Roman" w:hAnsi="Times New Roman" w:cs="Times New Roman"/>
          <w:sz w:val="24"/>
          <w:szCs w:val="24"/>
        </w:rPr>
        <w:t>General Lake Model (GLM)</w:t>
      </w:r>
      <w:r w:rsidR="00DA4073" w:rsidRPr="007F225F">
        <w:rPr>
          <w:rFonts w:ascii="Times New Roman" w:hAnsi="Times New Roman" w:cs="Times New Roman"/>
          <w:sz w:val="24"/>
          <w:szCs w:val="24"/>
        </w:rPr>
        <w:t xml:space="preserve"> which applies a </w:t>
      </w:r>
      <w:commentRangeStart w:id="21"/>
      <w:proofErr w:type="spellStart"/>
      <w:r w:rsidR="009473E6">
        <w:rPr>
          <w:rFonts w:ascii="Times New Roman" w:hAnsi="Times New Roman" w:cs="Times New Roman"/>
          <w:sz w:val="24"/>
          <w:szCs w:val="24"/>
        </w:rPr>
        <w:t>L</w:t>
      </w:r>
      <w:r w:rsidR="00DA4073" w:rsidRPr="007F225F">
        <w:rPr>
          <w:rFonts w:ascii="Times New Roman" w:hAnsi="Times New Roman" w:cs="Times New Roman"/>
          <w:sz w:val="24"/>
          <w:szCs w:val="24"/>
        </w:rPr>
        <w:t>agrangian</w:t>
      </w:r>
      <w:proofErr w:type="spellEnd"/>
      <w:r w:rsidR="00DA4073" w:rsidRPr="007F225F">
        <w:rPr>
          <w:rFonts w:ascii="Times New Roman" w:hAnsi="Times New Roman" w:cs="Times New Roman"/>
          <w:sz w:val="24"/>
          <w:szCs w:val="24"/>
        </w:rPr>
        <w:t xml:space="preserve"> </w:t>
      </w:r>
      <w:commentRangeEnd w:id="21"/>
      <w:r w:rsidR="009473E6">
        <w:rPr>
          <w:rStyle w:val="CommentReference"/>
        </w:rPr>
        <w:commentReference w:id="21"/>
      </w:r>
      <w:r w:rsidR="00DA4073" w:rsidRPr="007F225F">
        <w:rPr>
          <w:rFonts w:ascii="Times New Roman" w:hAnsi="Times New Roman" w:cs="Times New Roman"/>
          <w:sz w:val="24"/>
          <w:szCs w:val="24"/>
        </w:rPr>
        <w:t>structure to replicate mixing dynamics, the General Ocean Turbulence Model</w:t>
      </w:r>
      <w:r w:rsidR="007B330D">
        <w:rPr>
          <w:rFonts w:ascii="Times New Roman" w:hAnsi="Times New Roman" w:cs="Times New Roman"/>
          <w:sz w:val="24"/>
          <w:szCs w:val="24"/>
        </w:rPr>
        <w:t xml:space="preserve"> (GOTM)</w:t>
      </w:r>
      <w:r w:rsidR="00DA4073" w:rsidRPr="007F225F">
        <w:rPr>
          <w:rFonts w:ascii="Times New Roman" w:hAnsi="Times New Roman" w:cs="Times New Roman"/>
          <w:sz w:val="24"/>
          <w:szCs w:val="24"/>
        </w:rPr>
        <w:t xml:space="preserve"> which is a vertical 1D hydrodynamic water column model, Multi-year Lake simulation model</w:t>
      </w:r>
      <w:r w:rsidR="007B330D">
        <w:rPr>
          <w:rFonts w:ascii="Times New Roman" w:hAnsi="Times New Roman" w:cs="Times New Roman"/>
          <w:sz w:val="24"/>
          <w:szCs w:val="24"/>
        </w:rPr>
        <w:t xml:space="preserve"> (</w:t>
      </w:r>
      <w:proofErr w:type="spellStart"/>
      <w:r w:rsidR="007B330D">
        <w:rPr>
          <w:rFonts w:ascii="Times New Roman" w:hAnsi="Times New Roman" w:cs="Times New Roman"/>
          <w:sz w:val="24"/>
          <w:szCs w:val="24"/>
        </w:rPr>
        <w:t>MyLake</w:t>
      </w:r>
      <w:proofErr w:type="spellEnd"/>
      <w:r w:rsidR="007B330D">
        <w:rPr>
          <w:rFonts w:ascii="Times New Roman" w:hAnsi="Times New Roman" w:cs="Times New Roman"/>
          <w:sz w:val="24"/>
          <w:szCs w:val="24"/>
        </w:rPr>
        <w:t>)</w:t>
      </w:r>
      <w:r w:rsidR="00DA4073" w:rsidRPr="007F225F">
        <w:rPr>
          <w:rFonts w:ascii="Times New Roman" w:hAnsi="Times New Roman" w:cs="Times New Roman"/>
          <w:sz w:val="24"/>
          <w:szCs w:val="24"/>
        </w:rPr>
        <w:t xml:space="preserve"> which simulates daily vertical profiles of water temperature, seasonal ice and snow cover as well as others, and </w:t>
      </w:r>
      <w:proofErr w:type="spellStart"/>
      <w:r w:rsidR="00DA4073" w:rsidRPr="007F225F">
        <w:rPr>
          <w:rFonts w:ascii="Times New Roman" w:hAnsi="Times New Roman" w:cs="Times New Roman"/>
          <w:sz w:val="24"/>
          <w:szCs w:val="24"/>
        </w:rPr>
        <w:t>Simstrat</w:t>
      </w:r>
      <w:proofErr w:type="spellEnd"/>
      <w:r w:rsidR="00DA4073" w:rsidRPr="007F225F">
        <w:rPr>
          <w:rFonts w:ascii="Times New Roman" w:hAnsi="Times New Roman" w:cs="Times New Roman"/>
          <w:sz w:val="24"/>
          <w:szCs w:val="24"/>
        </w:rPr>
        <w:t>, which is a vertical 1D hydrodynamic model combining a buoyancy-extended k-epsilon model with seiche parameterization.</w:t>
      </w:r>
      <w:r w:rsidR="00DA4073" w:rsidRPr="007F225F">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{"citationItems":[{"id":"ITEM-1","itemData":{"URL":"https://eartharxiv.org/repository/view/1960/","accessed":{"date-parts":[["2021","4","21"]]},"id":"ITEM-1","issued":{"date-parts":[["0"]]},"title":"LakeEnsemblR: An R package that facilitates ensemble modelling of lakes","type":"webpage"},"uris":["http://www.mendeley.com/documents/?uuid=77f4d3e9-4519-3afd-b0ba-a177d7c8ac8f"]}],"mendeley":{"formattedCitation":"(“LakeEnsemblR: An R package that facilitates ensemble modelling of lakes,” n.d.)","plainTextFormattedCitation":"(“LakeEnsemblR: An R package that facilitates ensemble modelling of lakes,” n.d.)","previouslyFormattedCitation":"&lt;sup&gt;23&lt;/sup&gt;"},"properties":{"noteIndex":0},"schema":"https://github.com/citation-style-language/schema/raw/master/csl-citation.json"}</w:instrText>
      </w:r>
      <w:r w:rsidR="00DA4073" w:rsidRPr="007F225F">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w:t>
      </w:r>
      <w:proofErr w:type="spellStart"/>
      <w:r w:rsidR="007C42C4" w:rsidRPr="007C42C4">
        <w:rPr>
          <w:rFonts w:ascii="Times New Roman" w:hAnsi="Times New Roman" w:cs="Times New Roman"/>
          <w:noProof/>
          <w:sz w:val="24"/>
          <w:szCs w:val="24"/>
        </w:rPr>
        <w:t>LakeEnsemblR</w:t>
      </w:r>
      <w:proofErr w:type="spellEnd"/>
      <w:r w:rsidR="007C42C4" w:rsidRPr="007C42C4">
        <w:rPr>
          <w:rFonts w:ascii="Times New Roman" w:hAnsi="Times New Roman" w:cs="Times New Roman"/>
          <w:noProof/>
          <w:sz w:val="24"/>
          <w:szCs w:val="24"/>
        </w:rPr>
        <w:t>: An R package that facilitates ensemble modelling of lakes,” n.d.)</w:t>
      </w:r>
      <w:r w:rsidR="00DA4073" w:rsidRPr="007F225F">
        <w:rPr>
          <w:rFonts w:ascii="Times New Roman" w:hAnsi="Times New Roman" w:cs="Times New Roman"/>
          <w:sz w:val="24"/>
          <w:szCs w:val="24"/>
        </w:rPr>
        <w:fldChar w:fldCharType="end"/>
      </w:r>
      <w:r>
        <w:rPr>
          <w:rFonts w:ascii="Times New Roman" w:hAnsi="Times New Roman" w:cs="Times New Roman"/>
          <w:sz w:val="24"/>
          <w:szCs w:val="24"/>
        </w:rPr>
        <w:t xml:space="preserve"> By predicting lake thermal properties using </w:t>
      </w:r>
      <w:r w:rsidR="00D1079C">
        <w:rPr>
          <w:rFonts w:ascii="Times New Roman" w:hAnsi="Times New Roman" w:cs="Times New Roman"/>
          <w:sz w:val="24"/>
          <w:szCs w:val="24"/>
        </w:rPr>
        <w:t>the above</w:t>
      </w:r>
      <w:r>
        <w:rPr>
          <w:rFonts w:ascii="Times New Roman" w:hAnsi="Times New Roman" w:cs="Times New Roman"/>
          <w:sz w:val="24"/>
          <w:szCs w:val="24"/>
        </w:rPr>
        <w:t xml:space="preserve"> suite of lake models, we can better estimate the range of uncertainty in future lake responses to climate change. </w:t>
      </w:r>
      <w:commentRangeStart w:id="22"/>
      <w:r w:rsidR="00C33A66" w:rsidRPr="007F225F">
        <w:rPr>
          <w:rFonts w:ascii="Times New Roman" w:hAnsi="Times New Roman" w:cs="Times New Roman"/>
          <w:sz w:val="24"/>
          <w:szCs w:val="24"/>
          <w:lang w:eastAsia="zh-CN"/>
        </w:rPr>
        <w:t xml:space="preserve">Studies of this nature that partition uncertainty are few and far between, and virtually nonexistent concerning individual lakes and their future projected outcomes. </w:t>
      </w:r>
      <w:commentRangeEnd w:id="22"/>
      <w:r w:rsidR="009473E6">
        <w:rPr>
          <w:rStyle w:val="CommentReference"/>
        </w:rPr>
        <w:commentReference w:id="22"/>
      </w:r>
    </w:p>
    <w:p w14:paraId="69697231" w14:textId="221EA042" w:rsidR="00222620" w:rsidRDefault="00562179" w:rsidP="00E327F5">
      <w:pPr>
        <w:rPr>
          <w:rFonts w:ascii="Times New Roman" w:hAnsi="Times New Roman" w:cs="Times New Roman"/>
          <w:sz w:val="24"/>
          <w:szCs w:val="24"/>
          <w:lang w:eastAsia="zh-CN"/>
        </w:rPr>
      </w:pPr>
      <w:r>
        <w:rPr>
          <w:rFonts w:ascii="Times New Roman" w:hAnsi="Times New Roman" w:cs="Times New Roman"/>
          <w:sz w:val="24"/>
          <w:szCs w:val="24"/>
          <w:lang w:eastAsia="zh-CN"/>
        </w:rPr>
        <w:t>In this</w:t>
      </w:r>
      <w:r w:rsidR="00B320A8" w:rsidRPr="007F225F">
        <w:rPr>
          <w:rFonts w:ascii="Times New Roman" w:hAnsi="Times New Roman" w:cs="Times New Roman"/>
          <w:sz w:val="24"/>
          <w:szCs w:val="24"/>
          <w:lang w:eastAsia="zh-CN"/>
        </w:rPr>
        <w:t xml:space="preserve"> study</w:t>
      </w:r>
      <w:r>
        <w:rPr>
          <w:rFonts w:ascii="Times New Roman" w:hAnsi="Times New Roman" w:cs="Times New Roman"/>
          <w:sz w:val="24"/>
          <w:szCs w:val="24"/>
          <w:lang w:eastAsia="zh-CN"/>
        </w:rPr>
        <w:t>, we aim to take</w:t>
      </w:r>
      <w:r w:rsidR="00B320A8" w:rsidRPr="007F225F">
        <w:rPr>
          <w:rFonts w:ascii="Times New Roman" w:hAnsi="Times New Roman" w:cs="Times New Roman"/>
          <w:sz w:val="24"/>
          <w:szCs w:val="24"/>
          <w:lang w:eastAsia="zh-CN"/>
        </w:rPr>
        <w:t xml:space="preserve"> a novel approach to </w:t>
      </w:r>
      <w:r w:rsidR="000D3A86">
        <w:rPr>
          <w:rFonts w:ascii="Times New Roman" w:hAnsi="Times New Roman" w:cs="Times New Roman"/>
          <w:sz w:val="24"/>
          <w:szCs w:val="24"/>
          <w:lang w:eastAsia="zh-CN"/>
        </w:rPr>
        <w:t xml:space="preserve">quantifying the numerous uncertainties involved in lake thermal projections. </w:t>
      </w:r>
      <w:commentRangeStart w:id="23"/>
      <w:r w:rsidR="00A204BB">
        <w:rPr>
          <w:rFonts w:ascii="Times New Roman" w:hAnsi="Times New Roman" w:cs="Times New Roman"/>
          <w:sz w:val="24"/>
          <w:szCs w:val="24"/>
          <w:lang w:eastAsia="zh-CN"/>
        </w:rPr>
        <w:t>by</w:t>
      </w:r>
      <w:r w:rsidR="000D3A86">
        <w:rPr>
          <w:rFonts w:ascii="Times New Roman" w:hAnsi="Times New Roman" w:cs="Times New Roman"/>
          <w:sz w:val="24"/>
          <w:szCs w:val="24"/>
          <w:lang w:eastAsia="zh-CN"/>
        </w:rPr>
        <w:t xml:space="preserve"> </w:t>
      </w:r>
      <w:commentRangeEnd w:id="23"/>
      <w:r w:rsidR="009473E6">
        <w:rPr>
          <w:rStyle w:val="CommentReference"/>
        </w:rPr>
        <w:commentReference w:id="23"/>
      </w:r>
      <w:r w:rsidR="00A204BB">
        <w:rPr>
          <w:rFonts w:ascii="Times New Roman" w:hAnsi="Times New Roman" w:cs="Times New Roman"/>
          <w:sz w:val="24"/>
          <w:szCs w:val="24"/>
          <w:lang w:eastAsia="zh-CN"/>
        </w:rPr>
        <w:t>coupling</w:t>
      </w:r>
      <w:r w:rsidR="00A204BB">
        <w:rPr>
          <w:rFonts w:ascii="Times New Roman" w:hAnsi="Times New Roman" w:cs="Times New Roman"/>
          <w:sz w:val="24"/>
          <w:szCs w:val="24"/>
          <w:lang w:eastAsia="zh-CN"/>
        </w:rPr>
        <w:t xml:space="preserve"> </w:t>
      </w:r>
      <w:r w:rsidR="00B320A8" w:rsidRPr="007F225F">
        <w:rPr>
          <w:rFonts w:ascii="Times New Roman" w:hAnsi="Times New Roman" w:cs="Times New Roman"/>
          <w:sz w:val="24"/>
          <w:szCs w:val="24"/>
          <w:lang w:eastAsia="zh-CN"/>
        </w:rPr>
        <w:t xml:space="preserve">a </w:t>
      </w:r>
      <w:r w:rsidR="000D3A86">
        <w:rPr>
          <w:rFonts w:ascii="Times New Roman" w:hAnsi="Times New Roman" w:cs="Times New Roman"/>
          <w:sz w:val="24"/>
          <w:szCs w:val="24"/>
          <w:lang w:eastAsia="zh-CN"/>
        </w:rPr>
        <w:t xml:space="preserve">global </w:t>
      </w:r>
      <w:r w:rsidR="00B320A8" w:rsidRPr="007F225F">
        <w:rPr>
          <w:rFonts w:ascii="Times New Roman" w:hAnsi="Times New Roman" w:cs="Times New Roman"/>
          <w:sz w:val="24"/>
          <w:szCs w:val="24"/>
          <w:lang w:eastAsia="zh-CN"/>
        </w:rPr>
        <w:t xml:space="preserve">climate </w:t>
      </w:r>
      <w:r w:rsidR="000D3A86">
        <w:rPr>
          <w:rFonts w:ascii="Times New Roman" w:hAnsi="Times New Roman" w:cs="Times New Roman"/>
          <w:sz w:val="24"/>
          <w:szCs w:val="24"/>
          <w:lang w:eastAsia="zh-CN"/>
        </w:rPr>
        <w:t>scenario with</w:t>
      </w:r>
      <w:r w:rsidR="00433C6C">
        <w:rPr>
          <w:rFonts w:ascii="Times New Roman" w:hAnsi="Times New Roman" w:cs="Times New Roman"/>
          <w:sz w:val="24"/>
          <w:szCs w:val="24"/>
          <w:lang w:eastAsia="zh-CN"/>
        </w:rPr>
        <w:t xml:space="preserve"> </w:t>
      </w:r>
      <w:r w:rsidR="00B320A8" w:rsidRPr="007F225F">
        <w:rPr>
          <w:rFonts w:ascii="Times New Roman" w:hAnsi="Times New Roman" w:cs="Times New Roman"/>
          <w:sz w:val="24"/>
          <w:szCs w:val="24"/>
          <w:lang w:eastAsia="zh-CN"/>
        </w:rPr>
        <w:t>four general circulation models</w:t>
      </w:r>
      <w:r w:rsidR="000D3A86">
        <w:rPr>
          <w:rFonts w:ascii="Times New Roman" w:hAnsi="Times New Roman" w:cs="Times New Roman"/>
          <w:sz w:val="24"/>
          <w:szCs w:val="24"/>
          <w:lang w:eastAsia="zh-CN"/>
        </w:rPr>
        <w:t xml:space="preserve">. Further, we will estimate by coupling our global climate model output </w:t>
      </w:r>
      <w:r w:rsidR="00B320A8" w:rsidRPr="007F225F">
        <w:rPr>
          <w:rFonts w:ascii="Times New Roman" w:hAnsi="Times New Roman" w:cs="Times New Roman"/>
          <w:sz w:val="24"/>
          <w:szCs w:val="24"/>
          <w:lang w:eastAsia="zh-CN"/>
        </w:rPr>
        <w:t xml:space="preserve">with </w:t>
      </w:r>
      <w:r w:rsidR="006E37E1" w:rsidRPr="007F225F">
        <w:rPr>
          <w:rFonts w:ascii="Times New Roman" w:hAnsi="Times New Roman" w:cs="Times New Roman"/>
          <w:sz w:val="24"/>
          <w:szCs w:val="24"/>
          <w:lang w:eastAsia="zh-CN"/>
        </w:rPr>
        <w:t xml:space="preserve">five lake models in </w:t>
      </w:r>
      <w:proofErr w:type="spellStart"/>
      <w:r w:rsidR="006E37E1" w:rsidRPr="007F225F">
        <w:rPr>
          <w:rFonts w:ascii="Times New Roman" w:hAnsi="Times New Roman" w:cs="Times New Roman"/>
          <w:sz w:val="24"/>
          <w:szCs w:val="24"/>
          <w:lang w:eastAsia="zh-CN"/>
        </w:rPr>
        <w:t>LakeEnsemblR</w:t>
      </w:r>
      <w:proofErr w:type="spellEnd"/>
      <w:r w:rsidR="000D3A86">
        <w:rPr>
          <w:rFonts w:ascii="Times New Roman" w:hAnsi="Times New Roman" w:cs="Times New Roman"/>
          <w:sz w:val="24"/>
          <w:szCs w:val="24"/>
          <w:lang w:eastAsia="zh-CN"/>
        </w:rPr>
        <w:t xml:space="preserve"> to make projections of lake thermal dynamics nearly a century into the future, up to 2099</w:t>
      </w:r>
      <w:r w:rsidR="006E37E1" w:rsidRPr="007F225F">
        <w:rPr>
          <w:rFonts w:ascii="Times New Roman" w:hAnsi="Times New Roman" w:cs="Times New Roman"/>
          <w:sz w:val="24"/>
          <w:szCs w:val="24"/>
          <w:lang w:eastAsia="zh-CN"/>
        </w:rPr>
        <w:t>.</w:t>
      </w:r>
      <w:r w:rsidR="00222620">
        <w:rPr>
          <w:rFonts w:ascii="Times New Roman" w:hAnsi="Times New Roman" w:cs="Times New Roman"/>
          <w:sz w:val="24"/>
          <w:szCs w:val="24"/>
          <w:lang w:eastAsia="zh-CN"/>
        </w:rPr>
        <w:t xml:space="preserve">  </w:t>
      </w:r>
    </w:p>
    <w:p w14:paraId="716445B3" w14:textId="298F4AB3" w:rsidR="001627D9" w:rsidRPr="007F225F" w:rsidRDefault="001627D9" w:rsidP="00C33BC4">
      <w:pPr>
        <w:pStyle w:val="Heading2"/>
        <w:rPr>
          <w:rFonts w:ascii="Times New Roman" w:hAnsi="Times New Roman" w:cs="Times New Roman"/>
          <w:lang w:eastAsia="zh-CN"/>
        </w:rPr>
      </w:pPr>
      <w:r w:rsidRPr="007F225F">
        <w:rPr>
          <w:rFonts w:ascii="Times New Roman" w:hAnsi="Times New Roman" w:cs="Times New Roman"/>
          <w:lang w:eastAsia="zh-CN"/>
        </w:rPr>
        <w:t xml:space="preserve">Materials and Methods </w:t>
      </w:r>
    </w:p>
    <w:p w14:paraId="01345789" w14:textId="1896F4DC" w:rsidR="007F225F" w:rsidRDefault="001627D9" w:rsidP="00E327F5">
      <w:pPr>
        <w:rPr>
          <w:rFonts w:ascii="Times New Roman" w:hAnsi="Times New Roman" w:cs="Times New Roman"/>
          <w:sz w:val="24"/>
          <w:szCs w:val="24"/>
        </w:rPr>
      </w:pPr>
      <w:r w:rsidRPr="007F225F">
        <w:rPr>
          <w:rFonts w:ascii="Times New Roman" w:hAnsi="Times New Roman" w:cs="Times New Roman"/>
          <w:sz w:val="24"/>
          <w:szCs w:val="24"/>
          <w:lang w:eastAsia="zh-CN"/>
        </w:rPr>
        <w:t xml:space="preserve">In order to better </w:t>
      </w:r>
      <w:r w:rsidR="00C33A66">
        <w:rPr>
          <w:rFonts w:ascii="Times New Roman" w:hAnsi="Times New Roman" w:cs="Times New Roman"/>
          <w:sz w:val="24"/>
          <w:szCs w:val="24"/>
          <w:lang w:eastAsia="zh-CN"/>
        </w:rPr>
        <w:t>quantify the uncertainty surrounding</w:t>
      </w:r>
      <w:r w:rsidR="00C33A66" w:rsidRPr="007F225F">
        <w:rPr>
          <w:rFonts w:ascii="Times New Roman" w:hAnsi="Times New Roman" w:cs="Times New Roman"/>
          <w:sz w:val="24"/>
          <w:szCs w:val="24"/>
          <w:lang w:eastAsia="zh-CN"/>
        </w:rPr>
        <w:t xml:space="preserve"> </w:t>
      </w:r>
      <w:r w:rsidR="00C33A66">
        <w:rPr>
          <w:rFonts w:ascii="Times New Roman" w:hAnsi="Times New Roman" w:cs="Times New Roman"/>
          <w:sz w:val="24"/>
          <w:szCs w:val="24"/>
          <w:lang w:eastAsia="zh-CN"/>
        </w:rPr>
        <w:t>how lake thermal dynamics will respond to climate change, we will use one</w:t>
      </w:r>
      <w:r w:rsidRPr="007F225F">
        <w:rPr>
          <w:rFonts w:ascii="Times New Roman" w:hAnsi="Times New Roman" w:cs="Times New Roman"/>
          <w:sz w:val="24"/>
          <w:szCs w:val="24"/>
          <w:lang w:eastAsia="zh-CN"/>
        </w:rPr>
        <w:t xml:space="preserve"> future climate change scenario representative concentration pathway (RCP 8.5)</w:t>
      </w:r>
      <w:r w:rsidR="005A48AA">
        <w:rPr>
          <w:rFonts w:ascii="Times New Roman" w:hAnsi="Times New Roman" w:cs="Times New Roman"/>
          <w:sz w:val="24"/>
          <w:szCs w:val="24"/>
          <w:lang w:eastAsia="zh-CN"/>
        </w:rPr>
        <w:t xml:space="preserve"> to drive</w:t>
      </w:r>
      <w:r w:rsidR="00433C6C">
        <w:rPr>
          <w:rFonts w:ascii="Times New Roman" w:hAnsi="Times New Roman" w:cs="Times New Roman"/>
          <w:sz w:val="24"/>
          <w:szCs w:val="24"/>
          <w:lang w:eastAsia="zh-CN"/>
        </w:rPr>
        <w:t xml:space="preserve"> </w:t>
      </w:r>
      <w:r w:rsidRPr="007F225F">
        <w:rPr>
          <w:rFonts w:ascii="Times New Roman" w:hAnsi="Times New Roman" w:cs="Times New Roman"/>
          <w:sz w:val="24"/>
          <w:szCs w:val="24"/>
          <w:lang w:eastAsia="zh-CN"/>
        </w:rPr>
        <w:t>four general circulation models (GCM)</w:t>
      </w:r>
      <w:r w:rsidR="005A48AA">
        <w:rPr>
          <w:rFonts w:ascii="Times New Roman" w:hAnsi="Times New Roman" w:cs="Times New Roman"/>
          <w:sz w:val="24"/>
          <w:szCs w:val="24"/>
          <w:lang w:eastAsia="zh-CN"/>
        </w:rPr>
        <w:t>, couple</w:t>
      </w:r>
      <w:r w:rsidR="009473E6">
        <w:rPr>
          <w:rFonts w:ascii="Times New Roman" w:hAnsi="Times New Roman" w:cs="Times New Roman"/>
          <w:sz w:val="24"/>
          <w:szCs w:val="24"/>
          <w:lang w:eastAsia="zh-CN"/>
        </w:rPr>
        <w:t>d</w:t>
      </w:r>
      <w:r w:rsidR="005A48AA">
        <w:rPr>
          <w:rFonts w:ascii="Times New Roman" w:hAnsi="Times New Roman" w:cs="Times New Roman"/>
          <w:sz w:val="24"/>
          <w:szCs w:val="24"/>
          <w:lang w:eastAsia="zh-CN"/>
        </w:rPr>
        <w:t xml:space="preserve"> with</w:t>
      </w:r>
      <w:r w:rsidRPr="007F225F">
        <w:rPr>
          <w:rFonts w:ascii="Times New Roman" w:hAnsi="Times New Roman" w:cs="Times New Roman"/>
          <w:sz w:val="24"/>
          <w:szCs w:val="24"/>
          <w:lang w:eastAsia="zh-CN"/>
        </w:rPr>
        <w:t xml:space="preserve"> five</w:t>
      </w:r>
      <w:r w:rsidR="009473E6">
        <w:rPr>
          <w:rFonts w:ascii="Times New Roman" w:hAnsi="Times New Roman" w:cs="Times New Roman"/>
          <w:sz w:val="24"/>
          <w:szCs w:val="24"/>
          <w:lang w:eastAsia="zh-CN"/>
        </w:rPr>
        <w:t xml:space="preserve"> </w:t>
      </w:r>
      <w:commentRangeStart w:id="24"/>
      <w:r w:rsidR="00D44709">
        <w:rPr>
          <w:rFonts w:ascii="Times New Roman" w:hAnsi="Times New Roman" w:cs="Times New Roman"/>
          <w:sz w:val="24"/>
          <w:szCs w:val="24"/>
          <w:lang w:eastAsia="zh-CN"/>
        </w:rPr>
        <w:t xml:space="preserve">vertical </w:t>
      </w:r>
      <w:r w:rsidR="009473E6">
        <w:rPr>
          <w:rFonts w:ascii="Times New Roman" w:hAnsi="Times New Roman" w:cs="Times New Roman"/>
          <w:sz w:val="24"/>
          <w:szCs w:val="24"/>
          <w:lang w:eastAsia="zh-CN"/>
        </w:rPr>
        <w:t>1</w:t>
      </w:r>
      <w:proofErr w:type="gramStart"/>
      <w:r w:rsidR="00D44709">
        <w:rPr>
          <w:rFonts w:ascii="Times New Roman" w:hAnsi="Times New Roman" w:cs="Times New Roman"/>
          <w:sz w:val="24"/>
          <w:szCs w:val="24"/>
          <w:lang w:eastAsia="zh-CN"/>
        </w:rPr>
        <w:t xml:space="preserve">D </w:t>
      </w:r>
      <w:r w:rsidRPr="007F225F">
        <w:rPr>
          <w:rFonts w:ascii="Times New Roman" w:hAnsi="Times New Roman" w:cs="Times New Roman"/>
          <w:sz w:val="24"/>
          <w:szCs w:val="24"/>
          <w:lang w:eastAsia="zh-CN"/>
        </w:rPr>
        <w:t xml:space="preserve"> </w:t>
      </w:r>
      <w:r w:rsidR="009473E6">
        <w:rPr>
          <w:rFonts w:ascii="Times New Roman" w:hAnsi="Times New Roman" w:cs="Times New Roman"/>
          <w:sz w:val="24"/>
          <w:szCs w:val="24"/>
          <w:lang w:eastAsia="zh-CN"/>
        </w:rPr>
        <w:t>hydrodynamic</w:t>
      </w:r>
      <w:proofErr w:type="gramEnd"/>
      <w:r w:rsidR="009473E6">
        <w:rPr>
          <w:rFonts w:ascii="Times New Roman" w:hAnsi="Times New Roman" w:cs="Times New Roman"/>
          <w:sz w:val="24"/>
          <w:szCs w:val="24"/>
          <w:lang w:eastAsia="zh-CN"/>
        </w:rPr>
        <w:t xml:space="preserve"> </w:t>
      </w:r>
      <w:r w:rsidR="00D44709">
        <w:rPr>
          <w:rFonts w:ascii="Times New Roman" w:hAnsi="Times New Roman" w:cs="Times New Roman"/>
          <w:sz w:val="24"/>
          <w:szCs w:val="24"/>
          <w:lang w:eastAsia="zh-CN"/>
        </w:rPr>
        <w:t xml:space="preserve">lake </w:t>
      </w:r>
      <w:r w:rsidRPr="007F225F">
        <w:rPr>
          <w:rFonts w:ascii="Times New Roman" w:hAnsi="Times New Roman" w:cs="Times New Roman"/>
          <w:sz w:val="24"/>
          <w:szCs w:val="24"/>
          <w:lang w:eastAsia="zh-CN"/>
        </w:rPr>
        <w:t xml:space="preserve">models </w:t>
      </w:r>
      <w:commentRangeEnd w:id="24"/>
      <w:r w:rsidR="00D44709">
        <w:rPr>
          <w:rStyle w:val="CommentReference"/>
        </w:rPr>
        <w:commentReference w:id="24"/>
      </w:r>
      <w:r w:rsidRPr="007F225F">
        <w:rPr>
          <w:rFonts w:ascii="Times New Roman" w:hAnsi="Times New Roman" w:cs="Times New Roman"/>
          <w:sz w:val="24"/>
          <w:szCs w:val="24"/>
          <w:lang w:eastAsia="zh-CN"/>
        </w:rPr>
        <w:t xml:space="preserve">within </w:t>
      </w:r>
      <w:proofErr w:type="spellStart"/>
      <w:r w:rsidRPr="007F225F">
        <w:rPr>
          <w:rFonts w:ascii="Times New Roman" w:hAnsi="Times New Roman" w:cs="Times New Roman"/>
          <w:sz w:val="24"/>
          <w:szCs w:val="24"/>
          <w:lang w:eastAsia="zh-CN"/>
        </w:rPr>
        <w:t>LakeEnsemblR</w:t>
      </w:r>
      <w:proofErr w:type="spellEnd"/>
      <w:r w:rsidRPr="007F225F">
        <w:rPr>
          <w:rFonts w:ascii="Times New Roman" w:hAnsi="Times New Roman" w:cs="Times New Roman"/>
          <w:sz w:val="24"/>
          <w:szCs w:val="24"/>
          <w:lang w:eastAsia="zh-CN"/>
        </w:rPr>
        <w:t xml:space="preserve">. Using, </w:t>
      </w:r>
      <w:del w:id="25" w:author="Wynne, Jacob" w:date="2021-05-05T12:49:00Z">
        <w:r w:rsidR="00D44709" w:rsidDel="00462267">
          <w:rPr>
            <w:rFonts w:ascii="Times New Roman" w:hAnsi="Times New Roman" w:cs="Times New Roman"/>
            <w:sz w:val="24"/>
            <w:szCs w:val="24"/>
            <w:lang w:eastAsia="zh-CN"/>
          </w:rPr>
          <w:delText>Each</w:delText>
        </w:r>
      </w:del>
      <w:ins w:id="26" w:author="Wynne, Jacob" w:date="2021-05-05T12:49:00Z">
        <w:r w:rsidR="00462267">
          <w:rPr>
            <w:rFonts w:ascii="Times New Roman" w:hAnsi="Times New Roman" w:cs="Times New Roman"/>
            <w:sz w:val="24"/>
            <w:szCs w:val="24"/>
            <w:lang w:eastAsia="zh-CN"/>
          </w:rPr>
          <w:t>each</w:t>
        </w:r>
      </w:ins>
      <w:r w:rsidR="00D44709">
        <w:rPr>
          <w:rFonts w:ascii="Times New Roman" w:hAnsi="Times New Roman" w:cs="Times New Roman"/>
          <w:sz w:val="24"/>
          <w:szCs w:val="24"/>
          <w:lang w:eastAsia="zh-CN"/>
        </w:rPr>
        <w:t xml:space="preserve"> model within </w:t>
      </w:r>
      <w:proofErr w:type="spellStart"/>
      <w:r w:rsidR="007A236A">
        <w:rPr>
          <w:rFonts w:ascii="Times New Roman" w:hAnsi="Times New Roman" w:cs="Times New Roman"/>
          <w:sz w:val="24"/>
          <w:szCs w:val="24"/>
          <w:lang w:eastAsia="zh-CN"/>
        </w:rPr>
        <w:t>LakeEnsemblR</w:t>
      </w:r>
      <w:proofErr w:type="spellEnd"/>
      <w:r w:rsidR="007A236A">
        <w:rPr>
          <w:rFonts w:ascii="Times New Roman" w:hAnsi="Times New Roman" w:cs="Times New Roman"/>
          <w:sz w:val="24"/>
          <w:szCs w:val="24"/>
          <w:lang w:eastAsia="zh-CN"/>
        </w:rPr>
        <w:t xml:space="preserve"> </w:t>
      </w:r>
      <w:r w:rsidRPr="007F225F">
        <w:rPr>
          <w:rFonts w:ascii="Times New Roman" w:hAnsi="Times New Roman" w:cs="Times New Roman"/>
          <w:sz w:val="24"/>
          <w:szCs w:val="24"/>
          <w:lang w:eastAsia="zh-CN"/>
        </w:rPr>
        <w:t xml:space="preserve">will be </w:t>
      </w:r>
      <w:commentRangeStart w:id="27"/>
      <w:r w:rsidRPr="007F225F">
        <w:rPr>
          <w:rFonts w:ascii="Times New Roman" w:hAnsi="Times New Roman" w:cs="Times New Roman"/>
          <w:sz w:val="24"/>
          <w:szCs w:val="24"/>
          <w:lang w:eastAsia="zh-CN"/>
        </w:rPr>
        <w:t>calibrated</w:t>
      </w:r>
      <w:commentRangeEnd w:id="27"/>
      <w:r w:rsidR="005A48AA">
        <w:rPr>
          <w:rStyle w:val="CommentReference"/>
        </w:rPr>
        <w:commentReference w:id="27"/>
      </w:r>
      <w:r w:rsidR="00D44709">
        <w:rPr>
          <w:rFonts w:ascii="Times New Roman" w:hAnsi="Times New Roman" w:cs="Times New Roman"/>
          <w:sz w:val="24"/>
          <w:szCs w:val="24"/>
          <w:lang w:eastAsia="zh-CN"/>
        </w:rPr>
        <w:t xml:space="preserve"> with</w:t>
      </w:r>
      <w:r w:rsidR="00D44709" w:rsidRPr="00D44709">
        <w:rPr>
          <w:rFonts w:ascii="Times New Roman" w:hAnsi="Times New Roman" w:cs="Times New Roman"/>
          <w:sz w:val="24"/>
          <w:szCs w:val="24"/>
          <w:lang w:eastAsia="zh-CN"/>
        </w:rPr>
        <w:t xml:space="preserve"> </w:t>
      </w:r>
      <w:r w:rsidR="00D44709" w:rsidRPr="007F225F">
        <w:rPr>
          <w:rFonts w:ascii="Times New Roman" w:hAnsi="Times New Roman" w:cs="Times New Roman"/>
          <w:sz w:val="24"/>
          <w:szCs w:val="24"/>
          <w:lang w:eastAsia="zh-CN"/>
        </w:rPr>
        <w:t xml:space="preserve">a </w:t>
      </w:r>
      <w:commentRangeStart w:id="28"/>
      <w:r w:rsidR="00D44709" w:rsidRPr="007F225F">
        <w:rPr>
          <w:rFonts w:ascii="Times New Roman" w:hAnsi="Times New Roman" w:cs="Times New Roman"/>
          <w:sz w:val="24"/>
          <w:szCs w:val="24"/>
          <w:lang w:eastAsia="zh-CN"/>
        </w:rPr>
        <w:t xml:space="preserve">30 </w:t>
      </w:r>
      <w:commentRangeEnd w:id="28"/>
      <w:r w:rsidR="002C3FE2">
        <w:rPr>
          <w:rStyle w:val="CommentReference"/>
        </w:rPr>
        <w:commentReference w:id="28"/>
      </w:r>
      <w:r w:rsidR="00D44709" w:rsidRPr="007F225F">
        <w:rPr>
          <w:rFonts w:ascii="Times New Roman" w:hAnsi="Times New Roman" w:cs="Times New Roman"/>
          <w:sz w:val="24"/>
          <w:szCs w:val="24"/>
          <w:lang w:eastAsia="zh-CN"/>
        </w:rPr>
        <w:t xml:space="preserve">year historical </w:t>
      </w:r>
      <w:r w:rsidR="00D44709">
        <w:rPr>
          <w:rFonts w:ascii="Times New Roman" w:hAnsi="Times New Roman" w:cs="Times New Roman"/>
          <w:sz w:val="24"/>
          <w:szCs w:val="24"/>
          <w:lang w:eastAsia="zh-CN"/>
        </w:rPr>
        <w:t xml:space="preserve">water temperature </w:t>
      </w:r>
      <w:r w:rsidR="00D44709" w:rsidRPr="007F225F">
        <w:rPr>
          <w:rFonts w:ascii="Times New Roman" w:hAnsi="Times New Roman" w:cs="Times New Roman"/>
          <w:sz w:val="24"/>
          <w:szCs w:val="24"/>
          <w:lang w:eastAsia="zh-CN"/>
        </w:rPr>
        <w:t>dataset</w:t>
      </w:r>
      <w:r w:rsidR="00D44709">
        <w:rPr>
          <w:rFonts w:ascii="Times New Roman" w:hAnsi="Times New Roman" w:cs="Times New Roman"/>
          <w:sz w:val="24"/>
          <w:szCs w:val="24"/>
          <w:lang w:eastAsia="zh-CN"/>
        </w:rPr>
        <w:t xml:space="preserve"> and using the climate forcing data which was used to bias correct the GCM’s (EWEMBI). Parameters chosen for calibration will be based on recent modelling studies.</w:t>
      </w:r>
      <w:r w:rsidRPr="007F225F">
        <w:rPr>
          <w:rFonts w:ascii="Times New Roman" w:hAnsi="Times New Roman" w:cs="Times New Roman"/>
          <w:sz w:val="24"/>
          <w:szCs w:val="24"/>
          <w:lang w:eastAsia="zh-CN"/>
        </w:rPr>
        <w:t xml:space="preserve"> </w:t>
      </w:r>
      <w:r w:rsidR="00D44709">
        <w:rPr>
          <w:rFonts w:ascii="Times New Roman" w:hAnsi="Times New Roman" w:cs="Times New Roman"/>
          <w:sz w:val="24"/>
          <w:szCs w:val="24"/>
          <w:lang w:eastAsia="zh-CN"/>
        </w:rPr>
        <w:t xml:space="preserve">A </w:t>
      </w:r>
      <w:r w:rsidR="005A48AA">
        <w:rPr>
          <w:rFonts w:ascii="Times New Roman" w:hAnsi="Times New Roman" w:cs="Times New Roman"/>
          <w:sz w:val="24"/>
          <w:szCs w:val="24"/>
          <w:lang w:eastAsia="zh-CN"/>
        </w:rPr>
        <w:t xml:space="preserve">historical </w:t>
      </w:r>
      <w:r w:rsidRPr="007F225F">
        <w:rPr>
          <w:rFonts w:ascii="Times New Roman" w:hAnsi="Times New Roman" w:cs="Times New Roman"/>
          <w:sz w:val="24"/>
          <w:szCs w:val="24"/>
          <w:lang w:eastAsia="zh-CN"/>
        </w:rPr>
        <w:t>baseline will be</w:t>
      </w:r>
      <w:r w:rsidR="00D44709">
        <w:rPr>
          <w:rFonts w:ascii="Times New Roman" w:hAnsi="Times New Roman" w:cs="Times New Roman"/>
          <w:sz w:val="24"/>
          <w:szCs w:val="24"/>
          <w:lang w:eastAsia="zh-CN"/>
        </w:rPr>
        <w:t xml:space="preserve"> simulated (1970-2005) for each of the GCM’s. The historical scenario is based on observed CO</w:t>
      </w:r>
      <w:r w:rsidR="00D44709">
        <w:rPr>
          <w:rFonts w:ascii="Times New Roman" w:hAnsi="Times New Roman" w:cs="Times New Roman"/>
          <w:sz w:val="24"/>
          <w:szCs w:val="24"/>
          <w:vertAlign w:val="subscript"/>
          <w:lang w:eastAsia="zh-CN"/>
        </w:rPr>
        <w:t>2</w:t>
      </w:r>
      <w:r w:rsidR="00D44709">
        <w:rPr>
          <w:rFonts w:ascii="Times New Roman" w:hAnsi="Times New Roman" w:cs="Times New Roman"/>
          <w:sz w:val="24"/>
          <w:szCs w:val="24"/>
          <w:lang w:eastAsia="zh-CN"/>
        </w:rPr>
        <w:t xml:space="preserve"> concentrations</w:t>
      </w:r>
      <w:r w:rsidR="002C3FE2">
        <w:rPr>
          <w:rFonts w:ascii="Times New Roman" w:hAnsi="Times New Roman" w:cs="Times New Roman"/>
          <w:sz w:val="24"/>
          <w:szCs w:val="24"/>
          <w:lang w:eastAsia="zh-CN"/>
        </w:rPr>
        <w:t>.</w:t>
      </w:r>
      <w:r w:rsidR="00D44709">
        <w:rPr>
          <w:rFonts w:ascii="Times New Roman" w:hAnsi="Times New Roman" w:cs="Times New Roman"/>
          <w:sz w:val="24"/>
          <w:szCs w:val="24"/>
          <w:lang w:eastAsia="zh-CN"/>
        </w:rPr>
        <w:t xml:space="preserve">  </w:t>
      </w:r>
      <w:r w:rsidRPr="007F225F">
        <w:rPr>
          <w:rFonts w:ascii="Times New Roman" w:hAnsi="Times New Roman" w:cs="Times New Roman"/>
          <w:sz w:val="24"/>
          <w:szCs w:val="24"/>
          <w:lang w:eastAsia="zh-CN"/>
        </w:rPr>
        <w:t>GCM c</w:t>
      </w:r>
      <w:r w:rsidRPr="007F225F">
        <w:rPr>
          <w:rFonts w:ascii="Times New Roman" w:hAnsi="Times New Roman" w:cs="Times New Roman"/>
          <w:sz w:val="24"/>
          <w:szCs w:val="24"/>
        </w:rPr>
        <w:t xml:space="preserve">limate </w:t>
      </w:r>
      <w:r w:rsidR="002C3FE2">
        <w:rPr>
          <w:rFonts w:ascii="Times New Roman" w:hAnsi="Times New Roman" w:cs="Times New Roman"/>
          <w:sz w:val="24"/>
          <w:szCs w:val="24"/>
        </w:rPr>
        <w:t>projections under RCP 8.5</w:t>
      </w:r>
      <w:r w:rsidR="002C3FE2" w:rsidRPr="007F225F">
        <w:rPr>
          <w:rFonts w:ascii="Times New Roman" w:hAnsi="Times New Roman" w:cs="Times New Roman"/>
          <w:sz w:val="24"/>
          <w:szCs w:val="24"/>
        </w:rPr>
        <w:t xml:space="preserve"> </w:t>
      </w:r>
      <w:r w:rsidRPr="007F225F">
        <w:rPr>
          <w:rFonts w:ascii="Times New Roman" w:hAnsi="Times New Roman" w:cs="Times New Roman"/>
          <w:sz w:val="24"/>
          <w:szCs w:val="24"/>
        </w:rPr>
        <w:t xml:space="preserve">will then be forced through the calibrated </w:t>
      </w:r>
      <w:r w:rsidR="002C3FE2">
        <w:rPr>
          <w:rFonts w:ascii="Times New Roman" w:hAnsi="Times New Roman" w:cs="Times New Roman"/>
          <w:sz w:val="24"/>
          <w:szCs w:val="24"/>
        </w:rPr>
        <w:t>lake models</w:t>
      </w:r>
      <w:r w:rsidR="002C3FE2" w:rsidRPr="007F225F">
        <w:rPr>
          <w:rFonts w:ascii="Times New Roman" w:hAnsi="Times New Roman" w:cs="Times New Roman"/>
          <w:sz w:val="24"/>
          <w:szCs w:val="24"/>
        </w:rPr>
        <w:t xml:space="preserve"> </w:t>
      </w:r>
      <w:r w:rsidRPr="007F225F">
        <w:rPr>
          <w:rFonts w:ascii="Times New Roman" w:hAnsi="Times New Roman" w:cs="Times New Roman"/>
          <w:sz w:val="24"/>
          <w:szCs w:val="24"/>
        </w:rPr>
        <w:t>and anomalies</w:t>
      </w:r>
      <w:r w:rsidR="00326F97">
        <w:rPr>
          <w:rFonts w:ascii="Times New Roman" w:hAnsi="Times New Roman" w:cs="Times New Roman"/>
          <w:sz w:val="24"/>
          <w:szCs w:val="24"/>
        </w:rPr>
        <w:t xml:space="preserve"> will be calculated as the difference between the historical baseline </w:t>
      </w:r>
      <w:r w:rsidR="00684366">
        <w:rPr>
          <w:rFonts w:ascii="Times New Roman" w:hAnsi="Times New Roman" w:cs="Times New Roman"/>
          <w:sz w:val="24"/>
          <w:szCs w:val="24"/>
        </w:rPr>
        <w:t xml:space="preserve">projections </w:t>
      </w:r>
      <w:r w:rsidR="00326F97">
        <w:rPr>
          <w:rFonts w:ascii="Times New Roman" w:hAnsi="Times New Roman" w:cs="Times New Roman"/>
          <w:sz w:val="24"/>
          <w:szCs w:val="24"/>
        </w:rPr>
        <w:t xml:space="preserve">and the projected values. Anomalies </w:t>
      </w:r>
      <w:r w:rsidRPr="007F225F">
        <w:rPr>
          <w:rFonts w:ascii="Times New Roman" w:hAnsi="Times New Roman" w:cs="Times New Roman"/>
          <w:sz w:val="24"/>
          <w:szCs w:val="24"/>
        </w:rPr>
        <w:t>between GCM’s will</w:t>
      </w:r>
      <w:r w:rsidR="00326F97">
        <w:rPr>
          <w:rFonts w:ascii="Times New Roman" w:hAnsi="Times New Roman" w:cs="Times New Roman"/>
          <w:sz w:val="24"/>
          <w:szCs w:val="24"/>
        </w:rPr>
        <w:t xml:space="preserve"> then</w:t>
      </w:r>
      <w:r w:rsidRPr="007F225F">
        <w:rPr>
          <w:rFonts w:ascii="Times New Roman" w:hAnsi="Times New Roman" w:cs="Times New Roman"/>
          <w:sz w:val="24"/>
          <w:szCs w:val="24"/>
        </w:rPr>
        <w:t xml:space="preserve"> be compared </w:t>
      </w:r>
      <w:commentRangeStart w:id="29"/>
      <w:commentRangeStart w:id="30"/>
      <w:r w:rsidR="002C3FE2">
        <w:rPr>
          <w:rFonts w:ascii="Times New Roman" w:hAnsi="Times New Roman" w:cs="Times New Roman"/>
          <w:sz w:val="24"/>
          <w:szCs w:val="24"/>
        </w:rPr>
        <w:t>between 2020-2050 and 2069-2099</w:t>
      </w:r>
      <w:commentRangeEnd w:id="29"/>
      <w:r w:rsidR="002C3FE2">
        <w:rPr>
          <w:rStyle w:val="CommentReference"/>
        </w:rPr>
        <w:commentReference w:id="29"/>
      </w:r>
      <w:commentRangeEnd w:id="30"/>
      <w:r w:rsidR="00D1079C">
        <w:rPr>
          <w:rStyle w:val="CommentReference"/>
        </w:rPr>
        <w:commentReference w:id="30"/>
      </w:r>
      <w:r w:rsidRPr="007F225F">
        <w:rPr>
          <w:rFonts w:ascii="Times New Roman" w:hAnsi="Times New Roman" w:cs="Times New Roman"/>
          <w:sz w:val="24"/>
          <w:szCs w:val="24"/>
        </w:rPr>
        <w:t xml:space="preserve">. </w:t>
      </w:r>
      <w:r w:rsidR="005A48AA">
        <w:rPr>
          <w:rFonts w:ascii="Times New Roman" w:hAnsi="Times New Roman" w:cs="Times New Roman"/>
          <w:sz w:val="24"/>
          <w:szCs w:val="24"/>
        </w:rPr>
        <w:t xml:space="preserve">We will assess changes to lake thermal properties </w:t>
      </w:r>
      <w:commentRangeStart w:id="31"/>
      <w:r w:rsidR="002C3FE2">
        <w:rPr>
          <w:rFonts w:ascii="Times New Roman" w:hAnsi="Times New Roman" w:cs="Times New Roman"/>
          <w:sz w:val="24"/>
          <w:szCs w:val="24"/>
        </w:rPr>
        <w:t xml:space="preserve">such </w:t>
      </w:r>
      <w:commentRangeEnd w:id="31"/>
      <w:r w:rsidR="002C3FE2">
        <w:rPr>
          <w:rStyle w:val="CommentReference"/>
        </w:rPr>
        <w:commentReference w:id="31"/>
      </w:r>
      <w:r w:rsidR="002C3FE2">
        <w:rPr>
          <w:rFonts w:ascii="Times New Roman" w:hAnsi="Times New Roman" w:cs="Times New Roman"/>
          <w:sz w:val="24"/>
          <w:szCs w:val="24"/>
        </w:rPr>
        <w:t>as</w:t>
      </w:r>
      <w:r w:rsidR="005A48AA">
        <w:rPr>
          <w:rFonts w:ascii="Times New Roman" w:hAnsi="Times New Roman" w:cs="Times New Roman"/>
          <w:sz w:val="24"/>
          <w:szCs w:val="24"/>
        </w:rPr>
        <w:t xml:space="preserve"> </w:t>
      </w:r>
      <w:r w:rsidRPr="007F225F">
        <w:rPr>
          <w:rFonts w:ascii="Times New Roman" w:hAnsi="Times New Roman" w:cs="Times New Roman"/>
          <w:sz w:val="24"/>
          <w:szCs w:val="24"/>
        </w:rPr>
        <w:lastRenderedPageBreak/>
        <w:t xml:space="preserve">thermocline depth, length of stratification, thermocline strength, and ice coverage. </w:t>
      </w:r>
      <w:commentRangeStart w:id="32"/>
      <w:r w:rsidRPr="007F225F">
        <w:rPr>
          <w:rFonts w:ascii="Times New Roman" w:hAnsi="Times New Roman" w:cs="Times New Roman"/>
          <w:sz w:val="24"/>
          <w:szCs w:val="24"/>
        </w:rPr>
        <w:t xml:space="preserve">An array of compiled outputs including parameter distributions, water column output, and anomaly values can subsequently be used to partition uncertainty across the climate models, parameters, lake </w:t>
      </w:r>
      <w:r w:rsidR="00637D6F" w:rsidRPr="006C4026">
        <w:rPr>
          <w:rFonts w:ascii="Times New Roman" w:eastAsia="Times New Roman" w:hAnsi="Times New Roman" w:cs="Times New Roman"/>
          <w:noProof/>
          <w:sz w:val="24"/>
          <w:szCs w:val="24"/>
          <w:lang w:eastAsia="zh-CN"/>
        </w:rPr>
        <w:drawing>
          <wp:anchor distT="0" distB="0" distL="114300" distR="114300" simplePos="0" relativeHeight="251665408" behindDoc="0" locked="0" layoutInCell="1" allowOverlap="1" wp14:anchorId="6F98CD16" wp14:editId="1DF14C00">
            <wp:simplePos x="0" y="0"/>
            <wp:positionH relativeFrom="column">
              <wp:posOffset>3594940</wp:posOffset>
            </wp:positionH>
            <wp:positionV relativeFrom="paragraph">
              <wp:posOffset>209162</wp:posOffset>
            </wp:positionV>
            <wp:extent cx="2517775" cy="3308350"/>
            <wp:effectExtent l="0" t="0" r="0" b="6350"/>
            <wp:wrapSquare wrapText="bothSides"/>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7775" cy="3308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225F">
        <w:rPr>
          <w:rFonts w:ascii="Times New Roman" w:hAnsi="Times New Roman" w:cs="Times New Roman"/>
          <w:sz w:val="24"/>
          <w:szCs w:val="24"/>
        </w:rPr>
        <w:t>models, total forecast and climate scenario.</w:t>
      </w:r>
      <w:r w:rsidR="009809E4">
        <w:rPr>
          <w:rFonts w:ascii="Times New Roman" w:hAnsi="Times New Roman" w:cs="Times New Roman"/>
          <w:sz w:val="24"/>
          <w:szCs w:val="24"/>
        </w:rPr>
        <w:t xml:space="preserve"> </w:t>
      </w:r>
      <w:commentRangeEnd w:id="32"/>
      <w:r w:rsidR="00E91AA4">
        <w:rPr>
          <w:rStyle w:val="CommentReference"/>
        </w:rPr>
        <w:commentReference w:id="32"/>
      </w:r>
      <w:r w:rsidR="00A204BB">
        <w:rPr>
          <w:rFonts w:ascii="Times New Roman" w:hAnsi="Times New Roman" w:cs="Times New Roman"/>
          <w:sz w:val="24"/>
          <w:szCs w:val="24"/>
        </w:rPr>
        <w:t xml:space="preserve">This will be described below. </w:t>
      </w:r>
    </w:p>
    <w:p w14:paraId="6CA9E1D9" w14:textId="45454F3E" w:rsidR="00222620" w:rsidRDefault="00222620" w:rsidP="00E327F5">
      <w:pPr>
        <w:rPr>
          <w:rFonts w:ascii="Times New Roman" w:hAnsi="Times New Roman" w:cs="Times New Roman"/>
          <w:i/>
          <w:iCs/>
          <w:sz w:val="24"/>
          <w:szCs w:val="24"/>
        </w:rPr>
      </w:pPr>
      <w:r>
        <w:rPr>
          <w:rFonts w:ascii="Times New Roman" w:hAnsi="Times New Roman" w:cs="Times New Roman"/>
          <w:i/>
          <w:iCs/>
          <w:sz w:val="24"/>
          <w:szCs w:val="24"/>
        </w:rPr>
        <w:t>Study Site</w:t>
      </w:r>
    </w:p>
    <w:p w14:paraId="633946F8" w14:textId="16C1978D" w:rsidR="00222620" w:rsidRDefault="00462267" w:rsidP="00E327F5">
      <w:pPr>
        <w:rPr>
          <w:rFonts w:ascii="Times New Roman" w:hAnsi="Times New Roman" w:cs="Times New Roman"/>
          <w:sz w:val="24"/>
          <w:szCs w:val="24"/>
        </w:rPr>
      </w:pPr>
      <w:r w:rsidRPr="004D16EA">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A1A4167" wp14:editId="0A7D1605">
                <wp:simplePos x="0" y="0"/>
                <wp:positionH relativeFrom="column">
                  <wp:posOffset>3776980</wp:posOffset>
                </wp:positionH>
                <wp:positionV relativeFrom="paragraph">
                  <wp:posOffset>2101312</wp:posOffset>
                </wp:positionV>
                <wp:extent cx="2130425" cy="472440"/>
                <wp:effectExtent l="0" t="0" r="15875" b="10160"/>
                <wp:wrapSquare wrapText="bothSides"/>
                <wp:docPr id="4" name="Text Box 4"/>
                <wp:cNvGraphicFramePr/>
                <a:graphic xmlns:a="http://schemas.openxmlformats.org/drawingml/2006/main">
                  <a:graphicData uri="http://schemas.microsoft.com/office/word/2010/wordprocessingShape">
                    <wps:wsp>
                      <wps:cNvSpPr txBox="1"/>
                      <wps:spPr>
                        <a:xfrm>
                          <a:off x="0" y="0"/>
                          <a:ext cx="2130425" cy="472440"/>
                        </a:xfrm>
                        <a:prstGeom prst="rect">
                          <a:avLst/>
                        </a:prstGeom>
                        <a:solidFill>
                          <a:schemeClr val="lt1"/>
                        </a:solidFill>
                        <a:ln w="6350">
                          <a:solidFill>
                            <a:prstClr val="black"/>
                          </a:solidFill>
                        </a:ln>
                      </wps:spPr>
                      <wps:txbx>
                        <w:txbxContent>
                          <w:p w14:paraId="7C0510A3" w14:textId="66B40635" w:rsidR="0058216E" w:rsidRPr="00761FD4" w:rsidRDefault="0058216E" w:rsidP="006C4026">
                            <w:pPr>
                              <w:rPr>
                                <w:rFonts w:ascii="Times New Roman" w:hAnsi="Times New Roman" w:cs="Times New Roman"/>
                                <w:sz w:val="16"/>
                                <w:szCs w:val="16"/>
                              </w:rPr>
                            </w:pPr>
                            <w:r>
                              <w:rPr>
                                <w:rFonts w:ascii="Times New Roman" w:hAnsi="Times New Roman" w:cs="Times New Roman"/>
                                <w:sz w:val="16"/>
                                <w:szCs w:val="16"/>
                              </w:rPr>
                              <w:t>Figure 1: Location and Bathymetry of Lake Sunapee, New Hampshire, USA. Taken from Ward et 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1A4167" id="_x0000_t202" coordsize="21600,21600" o:spt="202" path="m,l,21600r21600,l21600,xe">
                <v:stroke joinstyle="miter"/>
                <v:path gradientshapeok="t" o:connecttype="rect"/>
              </v:shapetype>
              <v:shape id="Text Box 4" o:spid="_x0000_s1026" type="#_x0000_t202" style="position:absolute;margin-left:297.4pt;margin-top:165.45pt;width:167.75pt;height:37.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" fillcolor="white [3201]" strokeweight=".5pt">
                <v:textbox>
                  <w:txbxContent>
                    <w:p w14:paraId="7C0510A3" w14:textId="66B40635" w:rsidR="0058216E" w:rsidRPr="00761FD4" w:rsidRDefault="0058216E" w:rsidP="006C4026">
                      <w:pPr>
                        <w:rPr>
                          <w:rFonts w:ascii="Times New Roman" w:hAnsi="Times New Roman" w:cs="Times New Roman"/>
                          <w:sz w:val="16"/>
                          <w:szCs w:val="16"/>
                        </w:rPr>
                      </w:pPr>
                      <w:r>
                        <w:rPr>
                          <w:rFonts w:ascii="Times New Roman" w:hAnsi="Times New Roman" w:cs="Times New Roman"/>
                          <w:sz w:val="16"/>
                          <w:szCs w:val="16"/>
                        </w:rPr>
                        <w:t>Figure 1: Location and Bathymetry of Lake Sunapee, New Hampshire, USA. Taken from Ward et al.</w:t>
                      </w:r>
                    </w:p>
                  </w:txbxContent>
                </v:textbox>
                <w10:wrap type="square"/>
              </v:shape>
            </w:pict>
          </mc:Fallback>
        </mc:AlternateContent>
      </w:r>
      <w:r w:rsidR="00222620">
        <w:rPr>
          <w:rFonts w:ascii="Times New Roman" w:hAnsi="Times New Roman" w:cs="Times New Roman"/>
          <w:sz w:val="24"/>
          <w:szCs w:val="24"/>
        </w:rPr>
        <w:t>Lake Sunapee is an oligotrophic, clear-water lake located between Merrimack and Sullivan Counties in New Hampshire, USA</w:t>
      </w:r>
      <w:r w:rsidR="00A04387">
        <w:rPr>
          <w:rFonts w:ascii="Times New Roman" w:hAnsi="Times New Roman" w:cs="Times New Roman"/>
          <w:sz w:val="24"/>
          <w:szCs w:val="24"/>
        </w:rPr>
        <w:t xml:space="preserve"> (Figure 1)</w:t>
      </w:r>
      <w:r w:rsidR="00222620">
        <w:rPr>
          <w:rFonts w:ascii="Times New Roman" w:hAnsi="Times New Roman" w:cs="Times New Roman"/>
          <w:sz w:val="24"/>
          <w:szCs w:val="24"/>
        </w:rPr>
        <w:t xml:space="preserve">. </w:t>
      </w:r>
      <w:r w:rsidR="00222620">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{"citationItems":[{"id":"ITEM-1","itemData":{"DOI":"10.1029/2020WR027296","ISSN":"0043-1397","abstract":"Globally, phytoplankton abundance is increasing in lakes as a result of climate change and land-use change. The relative importance of climate and land-use drivers has been examined primarily for mesotrophic and eutrophic lakes. However, oligotrophic lakes show different sensitivity to climate and land-use drivers than mesotrophic and eutrophic lakes, necessitating further exploration of the relative contribution of the two drivers of change to increased phytoplankton abundance. Here, we investigated how air temperature (a driver related to climate change) and nutrient load (a driver related to land-use and climate change) interact to alter water quality in oligotrophic Lake Sunapee, New Hampshire, USA. We used long-term data and the one-dimensional hydrodynamic General Lake Model (GLM) coupled with Aquatic EcoDyanmics (AED) modules to simulate water quality. Over the 31-year simulation, summer median chlorophyll-a concentration was positively associated with summer air temperature, whereas annual maximum chlorophyll-a concentration was positively associated with the previous 3 years of external phosphorus load. Scenario testing demonstrated a 2°C increase in air temperature significantly increased summer median chlorophyll-a concentration, but not annual maximum chlorophyll-a concentration. For both maximum and median chlorophyll-a concentration, doubling external nutrient loads of total nitrogen and total phosphorus at the same time, or doubling phosphorus alone, resulted in a significant increase. This study highlights the importance of aligning lake measurements with the ecosystem metrics of interest, as maximum chlorophyll-a concentration may be more uniquely sensitive to nutrient load and that typical summer chlorophyll-a concentration may increase due to warming alone.","author":[{"dropping-particle":"","family":"Ward","given":"Nicole K.","non-dropping-particle":"","parse-names":false,"suffix":""},{"dropping-particle":"","family":"Steele","given":"Bethel G.","non-dropping-particle":"","parse-names":false,"suffix":""},{"dropping-particle":"","family":"Weathers","given":"Kathleen C.","non-dropping-particle":"","parse-names":false,"suffix":""},{"dropping-particle":"","family":"Cottingham","given":"Kathryn L.","non-dropping-particle":"","parse-names":false,"suffix":""},{"dropping-particle":"","family":"Ewing","given":"Holly A.","non-dropping-particle":"","parse-names":false,"suffix":""},{"dropping-particle":"","family":"Hanson","given":"Paul C.","non-dropping-particle":"","parse-names":false,"suffix":""},{"dropping-particle":"","family":"Carey","given":"Cayelan C.","non-dropping-particle":"","parse-names":false,"suffix":""}],"container-title":"Water Resources Research","id":"ITEM-1","issue":"7","issued":{"date-parts":[["2020","7","29"]]},"page":"e2020WR027296","publisher":"Blackwell Publishing Ltd","title":"Differential Responses of Maximum Versus Median Chlorophyll‐ &lt;i&gt;a&lt;/i&gt; to Air Temperature and Nutrient Loads in an Oligotrophic Lake Over 31 Years","type":"article-journal","volume":"56"},"uris":["http://www.mendeley.com/documents/?uuid=68d54c7c-9fed-31b4-bea1-15ac2b5da983"]}],"mendeley":{"formattedCitation":"(Ward et al., 2020)","plainTextFormattedCitation":"(Ward et al., 2020)","previouslyFormattedCitation":"&lt;sup&gt;2&lt;/sup&gt;"},"properties":{"noteIndex":0},"schema":"https://github.com/citation-style-language/schema/raw/master/csl-citation.json"}</w:instrText>
      </w:r>
      <w:r w:rsidR="00222620">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lang w:eastAsia="zh-CN"/>
        </w:rPr>
        <w:t>(Ward et al., 2020)</w:t>
      </w:r>
      <w:r w:rsidR="00222620">
        <w:rPr>
          <w:rFonts w:ascii="Times New Roman" w:hAnsi="Times New Roman" w:cs="Times New Roman"/>
          <w:sz w:val="24"/>
          <w:szCs w:val="24"/>
        </w:rPr>
        <w:fldChar w:fldCharType="end"/>
      </w:r>
      <w:r w:rsidR="00222620">
        <w:rPr>
          <w:rFonts w:ascii="Times New Roman" w:hAnsi="Times New Roman" w:cs="Times New Roman"/>
          <w:sz w:val="24"/>
          <w:szCs w:val="24"/>
        </w:rPr>
        <w:t xml:space="preserve"> </w:t>
      </w:r>
      <w:r w:rsidR="006C4026">
        <w:rPr>
          <w:rFonts w:ascii="Times New Roman" w:hAnsi="Times New Roman" w:cs="Times New Roman"/>
          <w:sz w:val="24"/>
          <w:szCs w:val="24"/>
        </w:rPr>
        <w:t>The lake is dimictic, with ice cover ranging from December or January-March or April.</w:t>
      </w:r>
      <w:r w:rsidR="006C4026">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{"citationItems":[{"id":"ITEM-1","itemData":{"DOI":"10.1002/lno.10014","ISSN":"19395590","abstract":"We measured under-ice thermal stratification from before ice-on through after ice-off in Lake Sunapee, New Hampshire, a large, deep, north temperate lake, using a high-frequency monitoring buoy in the winter season of 2007–2008 to quantify how lake thermal stratification varies throughout the under-ice season. We examined potential drivers of variation in under-ice stability, identified diel-scale patterns in under-ice stratification, and used this dataset to test the hypothesis that there are two distinct under-ice phases driven by heat flux from the sediment followed by increased solar radiation as winter progresses. High-frequency measurements demonstrated that only a small fraction of the under-ice period exhibited the traditional inverse stratification previously thought to prevail, based on temporally discrete under-ice temperature profiles. Local short-term weather conditions altered under-ice conditions throughout the ice season with brief periods of snow melt, resulting in several days of disrupted thermal stratification. Our data indicate that thermal structure under the ice in Lake Sunapee is dynamic, and in contrast to smaller, shallower lakes, may be categorized in three, not two, distinct phases. As the under-ice season continues to become shorter due to climate change, under-ice thermal stratification in lakes will likely decrease further.","author":[{"dropping-particle":"","family":"Bruesewitz","given":"Denise A.","non-dropping-particle":"","parse-names":false,"suffix":""},{"dropping-particle":"","family":"Carey","given":"Cayelan C.","non-dropping-particle":"","parse-names":false,"suffix":""},{"dropping-particle":"","family":"Richardson","given":"David C.","non-dropping-particle":"","parse-names":false,"suffix":""},{"dropping-particle":"","family":"Weathers","given":"Kathleen C.","non-dropping-particle":"","parse-names":false,"suffix":""}],"container-title":"Limnology and Oceanography","id":"ITEM-1","issue":"2","issued":{"date-parts":[["2015","3","1"]]},"page":"347-359","publisher":"Wiley Blackwell","title":"Under-ice thermal stratification dynamics of a large, deep lake revealed by high-frequency data","type":"article-journal","volume":"60"},"uris":["http://www.mendeley.com/documents/?uuid=e11ef07a-516d-3b87-b9fc-de7a72b5116d"]}],"mendeley":{"formattedCitation":"(Bruesewitz, Carey, Richardson, &amp; Weathers, 2015)","plainTextFormattedCitation":"(Bruesewitz, Carey, Richardson, &amp; Weathers, 2015)","previouslyFormattedCitation":"&lt;sup&gt;24&lt;/sup&gt;"},"properties":{"noteIndex":0},"schema":"https://github.com/citation-style-language/schema/raw/master/csl-citation.json"}</w:instrText>
      </w:r>
      <w:r w:rsidR="006C4026">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w:t>
      </w:r>
      <w:proofErr w:type="spellStart"/>
      <w:r w:rsidR="007C42C4" w:rsidRPr="007C42C4">
        <w:rPr>
          <w:rFonts w:ascii="Times New Roman" w:hAnsi="Times New Roman" w:cs="Times New Roman"/>
          <w:noProof/>
          <w:sz w:val="24"/>
          <w:szCs w:val="24"/>
        </w:rPr>
        <w:t>Bruesewitz</w:t>
      </w:r>
      <w:proofErr w:type="spellEnd"/>
      <w:r w:rsidR="007C42C4" w:rsidRPr="007C42C4">
        <w:rPr>
          <w:rFonts w:ascii="Times New Roman" w:hAnsi="Times New Roman" w:cs="Times New Roman"/>
          <w:noProof/>
          <w:sz w:val="24"/>
          <w:szCs w:val="24"/>
        </w:rPr>
        <w:t>, Carey, Richardson, &amp; Weathers, 2015)</w:t>
      </w:r>
      <w:r w:rsidR="006C4026">
        <w:rPr>
          <w:rFonts w:ascii="Times New Roman" w:hAnsi="Times New Roman" w:cs="Times New Roman"/>
          <w:sz w:val="24"/>
          <w:szCs w:val="24"/>
        </w:rPr>
        <w:fldChar w:fldCharType="end"/>
      </w:r>
      <w:r w:rsidR="006C4026">
        <w:rPr>
          <w:rFonts w:ascii="Times New Roman" w:hAnsi="Times New Roman" w:cs="Times New Roman"/>
          <w:sz w:val="24"/>
          <w:szCs w:val="24"/>
        </w:rPr>
        <w:t xml:space="preserve"> The mean thermocline maximum depth is 6-8 m</w:t>
      </w:r>
      <w:r w:rsidR="006C4026">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{"citationItems":[{"id":"ITEM-1","itemData":{"DOI":"10.1093/plankt/fbt105","ISSN":"14643774","abstract":"Cyanobacterial blooms are increasing in lakes, both eutrophic and oligotrophic, in many parts of the world. Freshwater cyanobacteria generally have negative effects on eukaryotic phytoplankton in eutrophic systems because of their ability to form dense surface aggregations (scums) that reduce light availability. However, less is known about the effects of cyanobacteria on other phytoplankton in oligotrophic lakes. Because Gloeotrichia echinulata, a large colonial cyanobacterium, has been increasingly observed in low-nutrient lakes in the northeastern USA and Canada, we investigated its effects on phytoplankton biomass and community structure. In field and laboratory experiments, high densities of Gloeotrichia had significant positive effects on the biomass of small phytoplankton (&lt;30 μm, typically considered edible to zooplankton) relative to no-Gloeotrichia controls. Interestingly, Gloeotrichia also increased phytoplankton taxa richness and Shannon diversity, primarily by stimulating the richness and biovolume of Bacillariophyta (diatoms) and Chlorophyta (green algae). Our laboratory experiment further suggests that at high densities, Gloeotrichia may have stimulated the other phytoplankton by leaking nitrogen and phosphorus. Thus, this study suggests that continued increases in Gloeotrichia in low-nutrient lakes are likely to increase phytoplankton biomass and alter community structure in these systems. © The Author 2013. Published by Oxford University Press. All rights reserved.","author":[{"dropping-particle":"","family":"Carey","given":"Cayelan C.","non-dropping-particle":"","parse-names":false,"suffix":""},{"dropping-particle":"","family":"Cottingham","given":"Kathryn L.","non-dropping-particle":"","parse-names":false,"suffix":""},{"dropping-particle":"","family":"Weathers","given":"Kathleen C.","non-dropping-particle":"","parse-names":false,"suffix":""},{"dropping-particle":"","family":"Brentrup","given":"Jennifer A.","non-dropping-particle":"","parse-names":false,"suffix":""},{"dropping-particle":"","family":"Ruppertsberger","given":"Natalie M.","non-dropping-particle":"","parse-names":false,"suffix":""},{"dropping-particle":"","family":"Ewing","given":"Hollya","non-dropping-particle":"","parse-names":false,"suffix":""},{"dropping-particle":"","family":"Hairston","given":"Nelson G.","non-dropping-particle":"","parse-names":false,"suffix":""}],"container-title":"Journal of Plankton Research","id":"ITEM-1","issue":"2","issued":{"date-parts":[["2014"]]},"page":"364-377","publisher":"Oxford University Press","title":"Experimental blooms of the cyanobacterium Gloeotrichia echinulata increase phytoplankton biomass, richness and diversity in an oligotrophic lake","type":"article-journal","volume":"36"},"uris":["http://www.mendeley.com/documents/?uuid=4526deab-b773-3c3c-9d7b-5099798e2bcf"]}],"mendeley":{"formattedCitation":"(Carey et al., 2014)","plainTextFormattedCitation":"(Carey et al., 2014)","previouslyFormattedCitation":"&lt;sup&gt;25&lt;/sup&gt;"},"properties":{"noteIndex":0},"schema":"https://github.com/citation-style-language/schema/raw/master/csl-citation.json"}</w:instrText>
      </w:r>
      <w:r w:rsidR="006C4026">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lang w:eastAsia="zh-CN"/>
        </w:rPr>
        <w:t>(Carey et al., 2014)</w:t>
      </w:r>
      <w:r w:rsidR="006C4026">
        <w:rPr>
          <w:rFonts w:ascii="Times New Roman" w:hAnsi="Times New Roman" w:cs="Times New Roman"/>
          <w:sz w:val="24"/>
          <w:szCs w:val="24"/>
        </w:rPr>
        <w:fldChar w:fldCharType="end"/>
      </w:r>
      <w:r w:rsidR="005A48AA">
        <w:rPr>
          <w:rFonts w:ascii="Times New Roman" w:hAnsi="Times New Roman" w:cs="Times New Roman"/>
          <w:sz w:val="24"/>
          <w:szCs w:val="24"/>
        </w:rPr>
        <w:t>. Further</w:t>
      </w:r>
      <w:r w:rsidR="009D021E">
        <w:rPr>
          <w:rFonts w:ascii="Times New Roman" w:hAnsi="Times New Roman" w:cs="Times New Roman"/>
          <w:sz w:val="24"/>
          <w:szCs w:val="24"/>
        </w:rPr>
        <w:t>more</w:t>
      </w:r>
      <w:r w:rsidR="005A48AA">
        <w:rPr>
          <w:rFonts w:ascii="Times New Roman" w:hAnsi="Times New Roman" w:cs="Times New Roman"/>
          <w:sz w:val="24"/>
          <w:szCs w:val="24"/>
        </w:rPr>
        <w:t>, the Lake Sunapee region has experienced a rapid increase in observed</w:t>
      </w:r>
      <w:r w:rsidR="006C4026">
        <w:rPr>
          <w:rFonts w:ascii="Times New Roman" w:hAnsi="Times New Roman" w:cs="Times New Roman"/>
          <w:sz w:val="24"/>
          <w:szCs w:val="24"/>
        </w:rPr>
        <w:t xml:space="preserve"> air temperature</w:t>
      </w:r>
      <w:r w:rsidR="005A48AA">
        <w:rPr>
          <w:rFonts w:ascii="Times New Roman" w:hAnsi="Times New Roman" w:cs="Times New Roman"/>
          <w:sz w:val="24"/>
          <w:szCs w:val="24"/>
        </w:rPr>
        <w:t xml:space="preserve">, </w:t>
      </w:r>
      <w:r w:rsidR="006C4026">
        <w:rPr>
          <w:rFonts w:ascii="Times New Roman" w:hAnsi="Times New Roman" w:cs="Times New Roman"/>
          <w:sz w:val="24"/>
          <w:szCs w:val="24"/>
        </w:rPr>
        <w:t>at a rate of 0.42 C per decade from 1979 to present.</w:t>
      </w:r>
      <w:r w:rsidR="006C4026">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{"citationItems":[{"id":"ITEM-1","itemData":{"DOI":"10.1029/2020WR027296","ISSN":"0043-1397","abstract":"Globally, phytoplankton abundance is increasing in lakes as a result of climate change and land-use change. The relative importance of climate and land-use drivers has been examined primarily for mesotrophic and eutrophic lakes. However, oligotrophic lakes show different sensitivity to climate and land-use drivers than mesotrophic and eutrophic lakes, necessitating further exploration of the relative contribution of the two drivers of change to increased phytoplankton abundance. Here, we investigated how air temperature (a driver related to climate change) and nutrient load (a driver related to land-use and climate change) interact to alter water quality in oligotrophic Lake Sunapee, New Hampshire, USA. We used long-term data and the one-dimensional hydrodynamic General Lake Model (GLM) coupled with Aquatic EcoDyanmics (AED) modules to simulate water quality. Over the 31-year simulation, summer median chlorophyll-a concentration was positively associated with summer air temperature, whereas annual maximum chlorophyll-a concentration was positively associated with the previous 3 years of external phosphorus load. Scenario testing demonstrated a 2°C increase in air temperature significantly increased summer median chlorophyll-a concentration, but not annual maximum chlorophyll-a concentration. For both maximum and median chlorophyll-a concentration, doubling external nutrient loads of total nitrogen and total phosphorus at the same time, or doubling phosphorus alone, resulted in a significant increase. This study highlights the importance of aligning lake measurements with the ecosystem metrics of interest, as maximum chlorophyll-a concentration may be more uniquely sensitive to nutrient load and that typical summer chlorophyll-a concentration may increase due to warming alone.","author":[{"dropping-particle":"","family":"Ward","given":"Nicole K.","non-dropping-particle":"","parse-names":false,"suffix":""},{"dropping-particle":"","family":"Steele","given":"Bethel G.","non-dropping-particle":"","parse-names":false,"suffix":""},{"dropping-particle":"","family":"Weathers","given":"Kathleen C.","non-dropping-particle":"","parse-names":false,"suffix":""},{"dropping-particle":"","family":"Cottingham","given":"Kathryn L.","non-dropping-particle":"","parse-names":false,"suffix":""},{"dropping-particle":"","family":"Ewing","given":"Holly A.","non-dropping-particle":"","parse-names":false,"suffix":""},{"dropping-particle":"","family":"Hanson","given":"Paul C.","non-dropping-particle":"","parse-names":false,"suffix":""},{"dropping-particle":"","family":"Carey","given":"Cayelan C.","non-dropping-particle":"","parse-names":false,"suffix":""}],"container-title":"Water Resources Research","id":"ITEM-1","issue":"7","issued":{"date-parts":[["2020","7","29"]]},"page":"e2020WR027296","publisher":"Blackwell Publishing Ltd","title":"Differential Responses of Maximum Versus Median Chlorophyll‐ &lt;i&gt;a&lt;/i&gt; to Air Temperature and Nutrient Loads in an Oligotrophic Lake Over 31 Years","type":"article-journal","volume":"56"},"uris":["http://www.mendeley.com/documents/?uuid=68d54c7c-9fed-31b4-bea1-15ac2b5da983"]}],"mendeley":{"formattedCitation":"(Ward et al., 2020)","plainTextFormattedCitation":"(Ward et al., 2020)","previouslyFormattedCitation":"&lt;sup&gt;2&lt;/sup&gt;"},"properties":{"noteIndex":0},"schema":"https://github.com/citation-style-language/schema/raw/master/csl-citation.json"}</w:instrText>
      </w:r>
      <w:r w:rsidR="006C4026">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(Ward et al., 2020)</w:t>
      </w:r>
      <w:r w:rsidR="006C4026">
        <w:rPr>
          <w:rFonts w:ascii="Times New Roman" w:hAnsi="Times New Roman" w:cs="Times New Roman"/>
          <w:sz w:val="24"/>
          <w:szCs w:val="24"/>
        </w:rPr>
        <w:fldChar w:fldCharType="end"/>
      </w:r>
    </w:p>
    <w:p w14:paraId="621D88E9" w14:textId="467166DF" w:rsidR="00433C6C" w:rsidRDefault="00433C6C" w:rsidP="00E327F5">
      <w:pPr>
        <w:rPr>
          <w:rFonts w:ascii="Times New Roman" w:hAnsi="Times New Roman" w:cs="Times New Roman"/>
          <w:sz w:val="24"/>
          <w:szCs w:val="24"/>
        </w:rPr>
      </w:pPr>
    </w:p>
    <w:p w14:paraId="4D8B1461" w14:textId="0C280C29" w:rsidR="00433C6C" w:rsidRDefault="00433C6C" w:rsidP="00E327F5">
      <w:pPr>
        <w:rPr>
          <w:rFonts w:ascii="Times New Roman" w:hAnsi="Times New Roman" w:cs="Times New Roman"/>
          <w:sz w:val="24"/>
          <w:szCs w:val="24"/>
        </w:rPr>
      </w:pPr>
    </w:p>
    <w:p w14:paraId="406DEBDF" w14:textId="67691817" w:rsidR="00AB5B46" w:rsidDel="00462267" w:rsidRDefault="00AB5B46" w:rsidP="00E327F5">
      <w:pPr>
        <w:rPr>
          <w:del w:id="33" w:author="Wynne, Jacob" w:date="2021-05-05T12:50:00Z"/>
          <w:rFonts w:ascii="Times New Roman" w:hAnsi="Times New Roman" w:cs="Times New Roman"/>
          <w:sz w:val="24"/>
          <w:szCs w:val="24"/>
        </w:rPr>
      </w:pPr>
    </w:p>
    <w:p w14:paraId="6920480A" w14:textId="1E6B55A7" w:rsidR="00AB5B46" w:rsidDel="00462267" w:rsidRDefault="00AB5B46" w:rsidP="00E327F5">
      <w:pPr>
        <w:rPr>
          <w:del w:id="34" w:author="Wynne, Jacob" w:date="2021-05-05T12:50:00Z"/>
          <w:rFonts w:ascii="Times New Roman" w:hAnsi="Times New Roman" w:cs="Times New Roman"/>
          <w:sz w:val="24"/>
          <w:szCs w:val="24"/>
        </w:rPr>
      </w:pPr>
    </w:p>
    <w:p w14:paraId="5341E88A" w14:textId="77777777" w:rsidR="00D1079C" w:rsidDel="00462267" w:rsidRDefault="00D1079C" w:rsidP="00E327F5">
      <w:pPr>
        <w:rPr>
          <w:del w:id="35" w:author="Wynne, Jacob" w:date="2021-05-05T12:50:00Z"/>
          <w:rFonts w:ascii="Times New Roman" w:hAnsi="Times New Roman" w:cs="Times New Roman"/>
          <w:sz w:val="24"/>
          <w:szCs w:val="24"/>
        </w:rPr>
      </w:pPr>
    </w:p>
    <w:p w14:paraId="074C7680" w14:textId="77777777" w:rsidR="00637D6F" w:rsidRDefault="00637D6F" w:rsidP="00A04387">
      <w:pPr>
        <w:rPr>
          <w:rFonts w:ascii="Times New Roman" w:hAnsi="Times New Roman" w:cs="Times New Roman"/>
          <w:i/>
          <w:iCs/>
          <w:sz w:val="24"/>
          <w:szCs w:val="24"/>
        </w:rPr>
      </w:pPr>
    </w:p>
    <w:p w14:paraId="5C4E395A" w14:textId="2A7FE3A2" w:rsidR="00A04387" w:rsidRPr="000C13E0" w:rsidRDefault="00A04387" w:rsidP="00A04387">
      <w:pPr>
        <w:rPr>
          <w:rFonts w:ascii="Times New Roman" w:hAnsi="Times New Roman" w:cs="Times New Roman"/>
          <w:i/>
          <w:iCs/>
          <w:sz w:val="24"/>
          <w:szCs w:val="24"/>
        </w:rPr>
      </w:pPr>
      <w:r w:rsidRPr="000C13E0">
        <w:rPr>
          <w:rFonts w:ascii="Times New Roman" w:hAnsi="Times New Roman" w:cs="Times New Roman"/>
          <w:i/>
          <w:iCs/>
          <w:sz w:val="24"/>
          <w:szCs w:val="24"/>
        </w:rPr>
        <w:t>Data</w:t>
      </w:r>
    </w:p>
    <w:p w14:paraId="09BE429D" w14:textId="4695C38C" w:rsidR="00932109" w:rsidRDefault="00A04387" w:rsidP="00A04387">
      <w:pPr>
        <w:rPr>
          <w:rFonts w:ascii="Times New Roman" w:hAnsi="Times New Roman" w:cs="Times New Roman"/>
          <w:sz w:val="24"/>
          <w:szCs w:val="24"/>
        </w:rPr>
      </w:pPr>
      <w:r>
        <w:rPr>
          <w:rFonts w:ascii="Times New Roman" w:hAnsi="Times New Roman" w:cs="Times New Roman"/>
          <w:sz w:val="24"/>
          <w:szCs w:val="24"/>
        </w:rPr>
        <w:t>Historical observations for Lake Sunapee will be used, including inflow and outflow data</w:t>
      </w:r>
      <w:r w:rsidR="007D76DD">
        <w:rPr>
          <w:rFonts w:ascii="Times New Roman" w:hAnsi="Times New Roman" w:cs="Times New Roman"/>
          <w:sz w:val="24"/>
          <w:szCs w:val="24"/>
        </w:rPr>
        <w:t xml:space="preserve"> collected from 1981-2020</w:t>
      </w:r>
      <w:r>
        <w:rPr>
          <w:rFonts w:ascii="Times New Roman" w:hAnsi="Times New Roman" w:cs="Times New Roman"/>
          <w:sz w:val="24"/>
          <w:szCs w:val="24"/>
        </w:rPr>
        <w:t>, hypsography data, and water temperature data</w:t>
      </w:r>
      <w:r w:rsidR="007D76DD">
        <w:rPr>
          <w:rFonts w:ascii="Times New Roman" w:hAnsi="Times New Roman" w:cs="Times New Roman"/>
          <w:sz w:val="24"/>
          <w:szCs w:val="24"/>
        </w:rPr>
        <w:t xml:space="preserve"> collected from 1986-</w:t>
      </w:r>
      <w:proofErr w:type="gramStart"/>
      <w:r w:rsidR="007D76DD">
        <w:rPr>
          <w:rFonts w:ascii="Times New Roman" w:hAnsi="Times New Roman" w:cs="Times New Roman"/>
          <w:sz w:val="24"/>
          <w:szCs w:val="24"/>
        </w:rPr>
        <w:t xml:space="preserve">2020 </w:t>
      </w:r>
      <w:r>
        <w:rPr>
          <w:rFonts w:ascii="Times New Roman" w:hAnsi="Times New Roman" w:cs="Times New Roman"/>
          <w:sz w:val="24"/>
          <w:szCs w:val="24"/>
        </w:rPr>
        <w:t>.</w:t>
      </w:r>
      <w:proofErr w:type="gramEnd"/>
      <w:r w:rsidR="007D76DD">
        <w:rPr>
          <w:rFonts w:ascii="Times New Roman" w:hAnsi="Times New Roman" w:cs="Times New Roman"/>
          <w:sz w:val="24"/>
          <w:szCs w:val="24"/>
        </w:rPr>
        <w:t xml:space="preserve"> The </w:t>
      </w:r>
      <w:commentRangeStart w:id="36"/>
      <w:r w:rsidR="009D021E" w:rsidRPr="009D021E">
        <w:rPr>
          <w:rFonts w:ascii="Times New Roman" w:hAnsi="Times New Roman" w:cs="Times New Roman"/>
          <w:sz w:val="24"/>
          <w:szCs w:val="24"/>
        </w:rPr>
        <w:t>EartH2Observe, WFDEI and ERA-Interim data Merged and Bias-corrected for ISIMIP</w:t>
      </w:r>
      <w:r w:rsidR="009D021E" w:rsidRPr="009D021E" w:rsidDel="009D021E">
        <w:rPr>
          <w:rFonts w:ascii="Times New Roman" w:hAnsi="Times New Roman" w:cs="Times New Roman"/>
          <w:sz w:val="24"/>
          <w:szCs w:val="24"/>
        </w:rPr>
        <w:t xml:space="preserve"> </w:t>
      </w:r>
      <w:commentRangeEnd w:id="36"/>
      <w:r w:rsidR="00A33347">
        <w:rPr>
          <w:rStyle w:val="CommentReference"/>
        </w:rPr>
        <w:commentReference w:id="36"/>
      </w:r>
      <w:r w:rsidR="007D76DD">
        <w:rPr>
          <w:rFonts w:ascii="Times New Roman" w:hAnsi="Times New Roman" w:cs="Times New Roman"/>
          <w:sz w:val="24"/>
          <w:szCs w:val="24"/>
        </w:rPr>
        <w:t>(</w:t>
      </w:r>
      <w:commentRangeStart w:id="37"/>
      <w:r>
        <w:rPr>
          <w:rFonts w:ascii="Times New Roman" w:hAnsi="Times New Roman" w:cs="Times New Roman"/>
          <w:sz w:val="24"/>
          <w:szCs w:val="24"/>
        </w:rPr>
        <w:t>EWEMBI</w:t>
      </w:r>
      <w:r w:rsidR="007D76DD">
        <w:rPr>
          <w:rFonts w:ascii="Times New Roman" w:hAnsi="Times New Roman" w:cs="Times New Roman"/>
          <w:sz w:val="24"/>
          <w:szCs w:val="24"/>
        </w:rPr>
        <w:t>)</w:t>
      </w:r>
      <w:r>
        <w:rPr>
          <w:rFonts w:ascii="Times New Roman" w:hAnsi="Times New Roman" w:cs="Times New Roman"/>
          <w:sz w:val="24"/>
          <w:szCs w:val="24"/>
        </w:rPr>
        <w:t xml:space="preserve"> </w:t>
      </w:r>
      <w:commentRangeEnd w:id="37"/>
      <w:r>
        <w:rPr>
          <w:rStyle w:val="CommentReference"/>
        </w:rPr>
        <w:commentReference w:id="37"/>
      </w:r>
      <w:r>
        <w:rPr>
          <w:rFonts w:ascii="Times New Roman" w:hAnsi="Times New Roman" w:cs="Times New Roman"/>
          <w:sz w:val="24"/>
          <w:szCs w:val="24"/>
        </w:rPr>
        <w:t>meteorological forcing data</w:t>
      </w:r>
      <w:r w:rsidR="007D76DD">
        <w:rPr>
          <w:rFonts w:ascii="Times New Roman" w:hAnsi="Times New Roman" w:cs="Times New Roman"/>
          <w:sz w:val="24"/>
          <w:szCs w:val="24"/>
        </w:rPr>
        <w:t xml:space="preserve"> </w:t>
      </w:r>
      <w:r w:rsidR="00D1079C">
        <w:rPr>
          <w:rFonts w:ascii="Times New Roman" w:hAnsi="Times New Roman" w:cs="Times New Roman"/>
          <w:sz w:val="24"/>
          <w:szCs w:val="24"/>
        </w:rPr>
        <w:t>(1970-2005)</w:t>
      </w:r>
      <w:r>
        <w:rPr>
          <w:rFonts w:ascii="Times New Roman" w:hAnsi="Times New Roman" w:cs="Times New Roman"/>
          <w:sz w:val="24"/>
          <w:szCs w:val="24"/>
        </w:rPr>
        <w:t xml:space="preserve"> will be used in place of locally collected meteorological data in order maintain consistency when using the GCMs in a post-calibrated LER setup. </w:t>
      </w:r>
    </w:p>
    <w:p w14:paraId="339EB4EA" w14:textId="00A0101B" w:rsidR="00A04387" w:rsidRDefault="00A04387" w:rsidP="005A48AA">
      <w:pPr>
        <w:rPr>
          <w:rFonts w:ascii="Times New Roman" w:hAnsi="Times New Roman" w:cs="Times New Roman"/>
          <w:i/>
          <w:iCs/>
          <w:sz w:val="24"/>
          <w:szCs w:val="24"/>
          <w:lang w:eastAsia="zh-CN"/>
        </w:rPr>
      </w:pPr>
    </w:p>
    <w:p w14:paraId="2213406C" w14:textId="6E86D25A" w:rsidR="00433C6C" w:rsidRDefault="00A04387" w:rsidP="005A48AA">
      <w:pPr>
        <w:rPr>
          <w:rFonts w:ascii="Times New Roman" w:hAnsi="Times New Roman" w:cs="Times New Roman"/>
          <w:i/>
          <w:iCs/>
          <w:sz w:val="24"/>
          <w:szCs w:val="24"/>
          <w:lang w:eastAsia="zh-CN"/>
        </w:rPr>
      </w:pPr>
      <w:r>
        <w:rPr>
          <w:rFonts w:ascii="Times New Roman" w:hAnsi="Times New Roman" w:cs="Times New Roman"/>
          <w:i/>
          <w:iCs/>
          <w:sz w:val="24"/>
          <w:szCs w:val="24"/>
          <w:lang w:eastAsia="zh-CN"/>
        </w:rPr>
        <w:t>General</w:t>
      </w:r>
      <w:r w:rsidR="005A48AA">
        <w:rPr>
          <w:rFonts w:ascii="Times New Roman" w:hAnsi="Times New Roman" w:cs="Times New Roman"/>
          <w:i/>
          <w:iCs/>
          <w:sz w:val="24"/>
          <w:szCs w:val="24"/>
          <w:lang w:eastAsia="zh-CN"/>
        </w:rPr>
        <w:t xml:space="preserve"> </w:t>
      </w:r>
      <w:r>
        <w:rPr>
          <w:rFonts w:ascii="Times New Roman" w:hAnsi="Times New Roman" w:cs="Times New Roman"/>
          <w:i/>
          <w:iCs/>
          <w:sz w:val="24"/>
          <w:szCs w:val="24"/>
          <w:lang w:eastAsia="zh-CN"/>
        </w:rPr>
        <w:t>Circulation</w:t>
      </w:r>
      <w:r w:rsidR="005A48AA">
        <w:rPr>
          <w:rFonts w:ascii="Times New Roman" w:hAnsi="Times New Roman" w:cs="Times New Roman"/>
          <w:i/>
          <w:iCs/>
          <w:sz w:val="24"/>
          <w:szCs w:val="24"/>
          <w:lang w:eastAsia="zh-CN"/>
        </w:rPr>
        <w:t xml:space="preserve"> Models</w:t>
      </w:r>
    </w:p>
    <w:p w14:paraId="3D0BDEB2" w14:textId="0DF5EB19" w:rsidR="00A04387" w:rsidRDefault="005A48AA" w:rsidP="005A48AA">
      <w:pPr>
        <w:rPr>
          <w:rFonts w:ascii="Times New Roman" w:hAnsi="Times New Roman" w:cs="Times New Roman"/>
          <w:sz w:val="24"/>
          <w:szCs w:val="24"/>
        </w:rPr>
      </w:pPr>
      <w:r w:rsidRPr="004D16EA">
        <w:rPr>
          <w:rFonts w:ascii="Times New Roman" w:hAnsi="Times New Roman" w:cs="Times New Roman"/>
          <w:sz w:val="24"/>
          <w:szCs w:val="24"/>
          <w:lang w:eastAsia="zh-CN"/>
        </w:rPr>
        <w:t>The</w:t>
      </w:r>
      <w:r>
        <w:rPr>
          <w:rFonts w:ascii="Times New Roman" w:hAnsi="Times New Roman" w:cs="Times New Roman"/>
          <w:sz w:val="24"/>
          <w:szCs w:val="24"/>
          <w:lang w:eastAsia="zh-CN"/>
        </w:rPr>
        <w:t xml:space="preserve"> </w:t>
      </w:r>
      <w:commentRangeStart w:id="38"/>
      <w:r>
        <w:rPr>
          <w:rFonts w:ascii="Times New Roman" w:hAnsi="Times New Roman" w:cs="Times New Roman"/>
          <w:sz w:val="24"/>
          <w:szCs w:val="24"/>
          <w:lang w:eastAsia="zh-CN"/>
        </w:rPr>
        <w:t xml:space="preserve">EWEMBI </w:t>
      </w:r>
      <w:commentRangeEnd w:id="38"/>
      <w:r>
        <w:rPr>
          <w:rStyle w:val="CommentReference"/>
        </w:rPr>
        <w:commentReference w:id="38"/>
      </w:r>
      <w:r w:rsidR="00433C6C">
        <w:rPr>
          <w:rFonts w:ascii="Times New Roman" w:hAnsi="Times New Roman" w:cs="Times New Roman"/>
          <w:sz w:val="24"/>
          <w:szCs w:val="24"/>
          <w:lang w:eastAsia="zh-CN"/>
        </w:rPr>
        <w:t xml:space="preserve"> corrected general circulation models (</w:t>
      </w:r>
      <w:r>
        <w:rPr>
          <w:rFonts w:ascii="Times New Roman" w:hAnsi="Times New Roman" w:cs="Times New Roman"/>
          <w:sz w:val="24"/>
          <w:szCs w:val="24"/>
          <w:lang w:eastAsia="zh-CN"/>
        </w:rPr>
        <w:t>GCMs</w:t>
      </w:r>
      <w:r w:rsidR="00433C6C">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w:t>
      </w:r>
      <w:commentRangeStart w:id="39"/>
      <w:r>
        <w:rPr>
          <w:rFonts w:ascii="Times New Roman" w:hAnsi="Times New Roman" w:cs="Times New Roman"/>
          <w:sz w:val="24"/>
          <w:szCs w:val="24"/>
          <w:lang w:eastAsia="zh-CN"/>
        </w:rPr>
        <w:t xml:space="preserve">MIROC5, IPSL-CM5A-LR, GFDL-ESM2M, and HADGEM2-ES </w:t>
      </w:r>
      <w:commentRangeEnd w:id="39"/>
      <w:r w:rsidR="00A33347">
        <w:rPr>
          <w:rStyle w:val="CommentReference"/>
        </w:rPr>
        <w:commentReference w:id="39"/>
      </w:r>
      <w:r>
        <w:rPr>
          <w:rFonts w:ascii="Times New Roman" w:hAnsi="Times New Roman" w:cs="Times New Roman"/>
          <w:sz w:val="24"/>
          <w:szCs w:val="24"/>
          <w:lang w:eastAsia="zh-CN"/>
        </w:rPr>
        <w:t xml:space="preserve">will be used under RCP 8.5 conditions for the purposes of future projections within Sunapee. These </w:t>
      </w:r>
      <w:r w:rsidR="00E9565C">
        <w:rPr>
          <w:rFonts w:ascii="Times New Roman" w:hAnsi="Times New Roman" w:cs="Times New Roman"/>
          <w:sz w:val="24"/>
          <w:szCs w:val="24"/>
          <w:lang w:eastAsia="zh-CN"/>
        </w:rPr>
        <w:t>GCMs are bias corrected climate model projections from the Inter-Sectoral Impact Model Intercomparison Project (</w:t>
      </w:r>
      <w:r>
        <w:rPr>
          <w:rFonts w:ascii="Times New Roman" w:hAnsi="Times New Roman" w:cs="Times New Roman"/>
          <w:sz w:val="24"/>
          <w:szCs w:val="24"/>
          <w:lang w:eastAsia="zh-CN"/>
        </w:rPr>
        <w:t>ISIMIP</w:t>
      </w:r>
      <w:r w:rsidR="00E9565C">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which uses community-defined scenarios with standardized climate variables and socioeconomic projections as inputs.  </w:t>
      </w:r>
      <w:r>
        <w:rPr>
          <w:rFonts w:ascii="Times New Roman" w:hAnsi="Times New Roman" w:cs="Times New Roman"/>
          <w:sz w:val="24"/>
          <w:szCs w:val="24"/>
        </w:rPr>
        <w:fldChar w:fldCharType="begin" w:fldLock="1"/>
      </w:r>
      <w:r w:rsidR="007C42C4">
        <w:rPr>
          <w:rFonts w:ascii="Times New Roman" w:hAnsi="Times New Roman" w:cs="Times New Roman"/>
          <w:sz w:val="24"/>
          <w:szCs w:val="24"/>
          <w:lang w:eastAsia="zh-CN"/>
        </w:rPr>
        <w:instrText>ADDIN CSL_CITATION {"citationItems":[{"id":"ITEM-1","itemData":{"DOI":"10.1088/1748-9326/12/1/010301","author":[{"dropping-particle":"","family":"Ruane","given":"Alex C","non-dropping-particle":"","parse-names":false,"suffix":""},{"dropping-particle":"","family":"Rosenzweig","given":"Cynthia","non-dropping-particle":"","parse-names":false,"suffix":""},{"dropping-particle":"","family":"Asseng","given":"Senthold","non-dropping-particle":"","parse-names":false,"suffix":""},{"dropping-particle":"","family":"-","given":"al","non-dropping-particle":"","parse-names":false,"suffix":""},{"dropping-particle":"","family":"Monier","given":"Erwan","non-dropping-particle":"","parse-names":false,"suffix":""},{"dropping-particle":"","family":"Kicklighter","given":"David W","non-dropping-particle":"","parse-names":false,"suffix":""},{"dropping-particle":"","family":"Sokolov","given":"Andrei P","non-dropping-particle":"","parse-names":false,"suffix":""}],"container-title":"Environ. Res. Lett","id":"ITEM-1","issued":{"date-parts":[["2017"]]},"page":"10301","title":"To cite this article: Cynthia Rosenzweig et al","type":"article-journal","volume":"12"},"uris":["http://www.mendeley.com/documents/?uuid=40efe5cf-2611-3017-ae13-eac7fb3a0b38"]}],"mendeley":{"formattedCitation":"(Ruane et al., 2017)","plainTextFormattedCitation":"(Ruane et al., 2017)","previouslyFormattedCitation":"&lt;sup&gt;26&lt;/sup&gt;"},"properties":{"noteIndex":0},"schema":"https://github.com/citation-style-language/schema/raw/master/csl-citation.json"}</w:instrText>
      </w:r>
      <w:r>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(Ruane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1150DA" w14:textId="7D7F8318" w:rsidR="00637D6F" w:rsidRDefault="00637D6F" w:rsidP="005A48AA">
      <w:pPr>
        <w:rPr>
          <w:rFonts w:ascii="Times New Roman" w:hAnsi="Times New Roman" w:cs="Times New Roman"/>
          <w:sz w:val="24"/>
          <w:szCs w:val="24"/>
        </w:rPr>
      </w:pPr>
    </w:p>
    <w:p w14:paraId="1FD52163" w14:textId="55D81DD3" w:rsidR="00637D6F" w:rsidRDefault="00637D6F" w:rsidP="005A48AA">
      <w:pPr>
        <w:rPr>
          <w:rFonts w:ascii="Times New Roman" w:hAnsi="Times New Roman" w:cs="Times New Roman"/>
          <w:sz w:val="24"/>
          <w:szCs w:val="24"/>
        </w:rPr>
      </w:pPr>
    </w:p>
    <w:p w14:paraId="655545C4" w14:textId="4364C8FB" w:rsidR="00637D6F" w:rsidRDefault="00637D6F" w:rsidP="005A48AA">
      <w:pPr>
        <w:rPr>
          <w:rFonts w:ascii="Times New Roman" w:hAnsi="Times New Roman" w:cs="Times New Roman"/>
          <w:sz w:val="24"/>
          <w:szCs w:val="24"/>
        </w:rPr>
      </w:pPr>
      <w:r w:rsidRPr="004D16EA">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5FFD8B8" wp14:editId="528B6AC8">
                <wp:simplePos x="0" y="0"/>
                <wp:positionH relativeFrom="column">
                  <wp:posOffset>-54610</wp:posOffset>
                </wp:positionH>
                <wp:positionV relativeFrom="paragraph">
                  <wp:posOffset>2513965</wp:posOffset>
                </wp:positionV>
                <wp:extent cx="2045335" cy="363855"/>
                <wp:effectExtent l="0" t="0" r="12065" b="17145"/>
                <wp:wrapSquare wrapText="bothSides"/>
                <wp:docPr id="3" name="Text Box 3"/>
                <wp:cNvGraphicFramePr/>
                <a:graphic xmlns:a="http://schemas.openxmlformats.org/drawingml/2006/main">
                  <a:graphicData uri="http://schemas.microsoft.com/office/word/2010/wordprocessingShape">
                    <wps:wsp>
                      <wps:cNvSpPr txBox="1"/>
                      <wps:spPr>
                        <a:xfrm>
                          <a:off x="0" y="0"/>
                          <a:ext cx="2045335" cy="363855"/>
                        </a:xfrm>
                        <a:prstGeom prst="rect">
                          <a:avLst/>
                        </a:prstGeom>
                        <a:solidFill>
                          <a:schemeClr val="lt1"/>
                        </a:solidFill>
                        <a:ln w="6350">
                          <a:solidFill>
                            <a:prstClr val="black"/>
                          </a:solidFill>
                        </a:ln>
                      </wps:spPr>
                      <wps:txbx>
                        <w:txbxContent>
                          <w:p w14:paraId="56F7972D" w14:textId="62D01733" w:rsidR="00637D6F" w:rsidRPr="00761FD4" w:rsidRDefault="00637D6F" w:rsidP="00637D6F">
                            <w:pPr>
                              <w:rPr>
                                <w:rFonts w:ascii="Times New Roman" w:hAnsi="Times New Roman" w:cs="Times New Roman"/>
                                <w:sz w:val="16"/>
                                <w:szCs w:val="16"/>
                              </w:rPr>
                            </w:pPr>
                            <w:r>
                              <w:rPr>
                                <w:rFonts w:ascii="Times New Roman" w:hAnsi="Times New Roman" w:cs="Times New Roman"/>
                                <w:sz w:val="16"/>
                                <w:szCs w:val="16"/>
                              </w:rPr>
                              <w:t xml:space="preserve">Table 1. </w:t>
                            </w:r>
                            <w:r w:rsidR="007C42C4">
                              <w:rPr>
                                <w:rFonts w:ascii="Times New Roman" w:hAnsi="Times New Roman" w:cs="Times New Roman"/>
                                <w:sz w:val="16"/>
                                <w:szCs w:val="16"/>
                              </w:rPr>
                              <w:t xml:space="preserve">Summary of General Circulation Models used for ISIMIP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FD8B8" id="Text Box 3" o:spid="_x0000_s1027" type="#_x0000_t202" style="position:absolute;margin-left:-4.3pt;margin-top:197.95pt;width:161.05pt;height:2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" fillcolor="white [3201]" strokeweight=".5pt">
                <v:textbox>
                  <w:txbxContent>
                    <w:p w14:paraId="56F7972D" w14:textId="62D01733" w:rsidR="00637D6F" w:rsidRPr="00761FD4" w:rsidRDefault="00637D6F" w:rsidP="00637D6F">
                      <w:pPr>
                        <w:rPr>
                          <w:rFonts w:ascii="Times New Roman" w:hAnsi="Times New Roman" w:cs="Times New Roman"/>
                          <w:sz w:val="16"/>
                          <w:szCs w:val="16"/>
                        </w:rPr>
                      </w:pPr>
                      <w:r>
                        <w:rPr>
                          <w:rFonts w:ascii="Times New Roman" w:hAnsi="Times New Roman" w:cs="Times New Roman"/>
                          <w:sz w:val="16"/>
                          <w:szCs w:val="16"/>
                        </w:rPr>
                        <w:t xml:space="preserve">Table 1. </w:t>
                      </w:r>
                      <w:r w:rsidR="007C42C4">
                        <w:rPr>
                          <w:rFonts w:ascii="Times New Roman" w:hAnsi="Times New Roman" w:cs="Times New Roman"/>
                          <w:sz w:val="16"/>
                          <w:szCs w:val="16"/>
                        </w:rPr>
                        <w:t xml:space="preserve">Summary of General Circulation Models used for ISIMIP </w:t>
                      </w:r>
                    </w:p>
                  </w:txbxContent>
                </v:textbox>
                <w10:wrap type="square"/>
              </v:shape>
            </w:pict>
          </mc:Fallback>
        </mc:AlternateContent>
      </w:r>
      <w:commentRangeStart w:id="40"/>
      <w:r>
        <w:rPr>
          <w:rFonts w:ascii="Times New Roman" w:hAnsi="Times New Roman" w:cs="Times New Roman"/>
          <w:noProof/>
          <w:sz w:val="24"/>
          <w:szCs w:val="24"/>
        </w:rPr>
        <w:drawing>
          <wp:inline distT="0" distB="0" distL="0" distR="0" wp14:anchorId="20E1BE99" wp14:editId="1A81ECC9">
            <wp:extent cx="5176434" cy="2426177"/>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80085" cy="2427888"/>
                    </a:xfrm>
                    <a:prstGeom prst="rect">
                      <a:avLst/>
                    </a:prstGeom>
                  </pic:spPr>
                </pic:pic>
              </a:graphicData>
            </a:graphic>
          </wp:inline>
        </w:drawing>
      </w:r>
      <w:commentRangeEnd w:id="40"/>
      <w:r w:rsidR="007C42C4">
        <w:rPr>
          <w:rStyle w:val="CommentReference"/>
        </w:rPr>
        <w:commentReference w:id="40"/>
      </w:r>
    </w:p>
    <w:p w14:paraId="232955A4" w14:textId="79761DDE" w:rsidR="00637D6F" w:rsidRDefault="00637D6F" w:rsidP="006C4026">
      <w:pPr>
        <w:spacing w:after="0" w:line="240" w:lineRule="auto"/>
        <w:rPr>
          <w:rFonts w:ascii="Times New Roman" w:eastAsia="Times New Roman" w:hAnsi="Times New Roman" w:cs="Times New Roman"/>
          <w:sz w:val="24"/>
          <w:szCs w:val="24"/>
          <w:lang w:eastAsia="zh-CN"/>
        </w:rPr>
      </w:pPr>
    </w:p>
    <w:p w14:paraId="00F9A3C9" w14:textId="13D66690" w:rsidR="00AB5B46" w:rsidRDefault="006C4026" w:rsidP="006C4026">
      <w:pPr>
        <w:spacing w:after="0" w:line="240" w:lineRule="auto"/>
        <w:rPr>
          <w:rFonts w:ascii="Times New Roman" w:hAnsi="Times New Roman" w:cs="Times New Roman"/>
          <w:sz w:val="24"/>
          <w:szCs w:val="24"/>
          <w:lang w:eastAsia="zh-CN"/>
        </w:rPr>
      </w:pPr>
      <w:r w:rsidRPr="006C4026">
        <w:rPr>
          <w:rFonts w:ascii="Times New Roman" w:eastAsia="Times New Roman" w:hAnsi="Times New Roman" w:cs="Times New Roman"/>
          <w:sz w:val="24"/>
          <w:szCs w:val="24"/>
          <w:lang w:eastAsia="zh-CN"/>
        </w:rPr>
        <w:fldChar w:fldCharType="begin"/>
      </w:r>
      <w:r w:rsidRPr="006C4026">
        <w:rPr>
          <w:rFonts w:ascii="Times New Roman" w:eastAsia="Times New Roman" w:hAnsi="Times New Roman" w:cs="Times New Roman"/>
          <w:sz w:val="24"/>
          <w:szCs w:val="24"/>
          <w:lang w:eastAsia="zh-CN"/>
        </w:rPr>
        <w:instrText xml:space="preserve"> INCLUDEPICTURE "https://agupubs.onlinelibrary.wiley.com/cms/asset/40db40a4-2fc8-4a01-84b3-a241ecf9b5f8/wrcr24685-fig-0002-m.jpg" \* MERGEFORMATINET </w:instrText>
      </w:r>
      <w:r w:rsidRPr="006C4026">
        <w:rPr>
          <w:rFonts w:ascii="Times New Roman" w:eastAsia="Times New Roman" w:hAnsi="Times New Roman" w:cs="Times New Roman"/>
          <w:sz w:val="24"/>
          <w:szCs w:val="24"/>
          <w:lang w:eastAsia="zh-CN"/>
        </w:rPr>
        <w:fldChar w:fldCharType="end"/>
      </w:r>
    </w:p>
    <w:p w14:paraId="2D8278F8" w14:textId="77777777" w:rsidR="005A48AA" w:rsidRDefault="005A48AA" w:rsidP="007A236A">
      <w:pPr>
        <w:spacing w:after="0" w:line="240" w:lineRule="auto"/>
        <w:rPr>
          <w:rFonts w:ascii="Times New Roman" w:hAnsi="Times New Roman" w:cs="Times New Roman"/>
          <w:i/>
          <w:iCs/>
          <w:sz w:val="24"/>
          <w:szCs w:val="24"/>
          <w:lang w:eastAsia="zh-CN"/>
        </w:rPr>
      </w:pPr>
    </w:p>
    <w:p w14:paraId="6ED56F8A" w14:textId="120722EC" w:rsidR="00E327F5" w:rsidRDefault="004D16EA" w:rsidP="004D16EA">
      <w:pPr>
        <w:rPr>
          <w:rFonts w:ascii="Times New Roman" w:hAnsi="Times New Roman" w:cs="Times New Roman"/>
          <w:i/>
          <w:iCs/>
          <w:sz w:val="24"/>
          <w:szCs w:val="24"/>
        </w:rPr>
      </w:pPr>
      <w:r>
        <w:rPr>
          <w:rFonts w:ascii="Times New Roman" w:hAnsi="Times New Roman" w:cs="Times New Roman"/>
          <w:i/>
          <w:iCs/>
          <w:sz w:val="24"/>
          <w:szCs w:val="24"/>
        </w:rPr>
        <w:t>Calibration and Evaluation</w:t>
      </w:r>
    </w:p>
    <w:p w14:paraId="6F147A27" w14:textId="460A1C53" w:rsidR="00591D43" w:rsidRDefault="00AB5B46" w:rsidP="004D16EA">
      <w:pPr>
        <w:rPr>
          <w:rFonts w:ascii="Times New Roman" w:hAnsi="Times New Roman" w:cs="Times New Roman"/>
          <w:sz w:val="24"/>
          <w:szCs w:val="24"/>
        </w:rPr>
      </w:pPr>
      <w:r w:rsidRPr="004D16E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C0A476D" wp14:editId="25606D44">
                <wp:simplePos x="0" y="0"/>
                <wp:positionH relativeFrom="column">
                  <wp:posOffset>3709046</wp:posOffset>
                </wp:positionH>
                <wp:positionV relativeFrom="paragraph">
                  <wp:posOffset>3144908</wp:posOffset>
                </wp:positionV>
                <wp:extent cx="2131017" cy="371959"/>
                <wp:effectExtent l="0" t="0" r="15875" b="9525"/>
                <wp:wrapSquare wrapText="bothSides"/>
                <wp:docPr id="2" name="Text Box 2"/>
                <wp:cNvGraphicFramePr/>
                <a:graphic xmlns:a="http://schemas.openxmlformats.org/drawingml/2006/main">
                  <a:graphicData uri="http://schemas.microsoft.com/office/word/2010/wordprocessingShape">
                    <wps:wsp>
                      <wps:cNvSpPr txBox="1"/>
                      <wps:spPr>
                        <a:xfrm>
                          <a:off x="0" y="0"/>
                          <a:ext cx="2131017" cy="371959"/>
                        </a:xfrm>
                        <a:prstGeom prst="rect">
                          <a:avLst/>
                        </a:prstGeom>
                        <a:solidFill>
                          <a:schemeClr val="lt1"/>
                        </a:solidFill>
                        <a:ln w="6350">
                          <a:solidFill>
                            <a:prstClr val="black"/>
                          </a:solidFill>
                        </a:ln>
                      </wps:spPr>
                      <wps:txbx>
                        <w:txbxContent>
                          <w:p w14:paraId="3CF02076" w14:textId="6E97D088" w:rsidR="0058216E" w:rsidRPr="00761FD4" w:rsidRDefault="0058216E">
                            <w:pPr>
                              <w:rPr>
                                <w:rFonts w:ascii="Times New Roman" w:hAnsi="Times New Roman" w:cs="Times New Roman"/>
                                <w:sz w:val="16"/>
                                <w:szCs w:val="16"/>
                              </w:rPr>
                            </w:pPr>
                            <w:r>
                              <w:rPr>
                                <w:rFonts w:ascii="Times New Roman" w:hAnsi="Times New Roman" w:cs="Times New Roman"/>
                                <w:sz w:val="16"/>
                                <w:szCs w:val="16"/>
                              </w:rPr>
                              <w:t>Figure 2: Thermal Profiles visualizing water column stratification in each LER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A476D" id="Text Box 2" o:spid="_x0000_s1028" type="#_x0000_t202" style="position:absolute;margin-left:292.05pt;margin-top:247.65pt;width:167.8pt;height:2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" fillcolor="white [3201]" strokeweight=".5pt">
                <v:textbox>
                  <w:txbxContent>
                    <w:p w14:paraId="3CF02076" w14:textId="6E97D088" w:rsidR="0058216E" w:rsidRPr="00761FD4" w:rsidRDefault="0058216E">
                      <w:pPr>
                        <w:rPr>
                          <w:rFonts w:ascii="Times New Roman" w:hAnsi="Times New Roman" w:cs="Times New Roman"/>
                          <w:sz w:val="16"/>
                          <w:szCs w:val="16"/>
                        </w:rPr>
                      </w:pPr>
                      <w:r>
                        <w:rPr>
                          <w:rFonts w:ascii="Times New Roman" w:hAnsi="Times New Roman" w:cs="Times New Roman"/>
                          <w:sz w:val="16"/>
                          <w:szCs w:val="16"/>
                        </w:rPr>
                        <w:t>Figure 2: Thermal Profiles visualizing water column stratification in each LER model</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2336" behindDoc="0" locked="0" layoutInCell="1" allowOverlap="1" wp14:anchorId="08C6EBA0" wp14:editId="3FE21973">
            <wp:simplePos x="0" y="0"/>
            <wp:positionH relativeFrom="column">
              <wp:posOffset>3432541</wp:posOffset>
            </wp:positionH>
            <wp:positionV relativeFrom="paragraph">
              <wp:posOffset>414429</wp:posOffset>
            </wp:positionV>
            <wp:extent cx="2788999" cy="2727702"/>
            <wp:effectExtent l="0" t="0" r="5080" b="3175"/>
            <wp:wrapSquare wrapText="bothSides"/>
            <wp:docPr id="6" name="Picture 6" descr="A picture containing text, screenshot, writing implemen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writing implement, vector graphic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88999" cy="2727702"/>
                    </a:xfrm>
                    <a:prstGeom prst="rect">
                      <a:avLst/>
                    </a:prstGeom>
                  </pic:spPr>
                </pic:pic>
              </a:graphicData>
            </a:graphic>
            <wp14:sizeRelH relativeFrom="page">
              <wp14:pctWidth>0</wp14:pctWidth>
            </wp14:sizeRelH>
            <wp14:sizeRelV relativeFrom="page">
              <wp14:pctHeight>0</wp14:pctHeight>
            </wp14:sizeRelV>
          </wp:anchor>
        </w:drawing>
      </w:r>
      <w:proofErr w:type="spellStart"/>
      <w:r w:rsidR="00B75787">
        <w:rPr>
          <w:rFonts w:ascii="Times New Roman" w:hAnsi="Times New Roman" w:cs="Times New Roman"/>
          <w:sz w:val="24"/>
          <w:szCs w:val="24"/>
        </w:rPr>
        <w:t>LakeEnsemblR</w:t>
      </w:r>
      <w:proofErr w:type="spellEnd"/>
      <w:r w:rsidR="00B75787">
        <w:rPr>
          <w:rFonts w:ascii="Times New Roman" w:hAnsi="Times New Roman" w:cs="Times New Roman"/>
          <w:sz w:val="24"/>
          <w:szCs w:val="24"/>
        </w:rPr>
        <w:t xml:space="preserve"> will be calibrated usi</w:t>
      </w:r>
      <w:r w:rsidR="00ED33E3">
        <w:rPr>
          <w:rFonts w:ascii="Times New Roman" w:hAnsi="Times New Roman" w:cs="Times New Roman"/>
          <w:sz w:val="24"/>
          <w:szCs w:val="24"/>
        </w:rPr>
        <w:t xml:space="preserve">ng the time period </w:t>
      </w:r>
      <w:r w:rsidR="00ED33E3" w:rsidRPr="007A236A">
        <w:rPr>
          <w:rFonts w:ascii="Times New Roman" w:hAnsi="Times New Roman" w:cs="Times New Roman"/>
          <w:sz w:val="24"/>
          <w:szCs w:val="24"/>
          <w:highlight w:val="yellow"/>
        </w:rPr>
        <w:t xml:space="preserve">1 January 2005 to 31 December </w:t>
      </w:r>
      <w:commentRangeStart w:id="41"/>
      <w:r w:rsidR="00ED33E3" w:rsidRPr="007A236A">
        <w:rPr>
          <w:rFonts w:ascii="Times New Roman" w:hAnsi="Times New Roman" w:cs="Times New Roman"/>
          <w:sz w:val="24"/>
          <w:szCs w:val="24"/>
          <w:highlight w:val="yellow"/>
        </w:rPr>
        <w:t>2009</w:t>
      </w:r>
      <w:commentRangeEnd w:id="41"/>
      <w:r w:rsidR="00A04387">
        <w:rPr>
          <w:rStyle w:val="CommentReference"/>
        </w:rPr>
        <w:commentReference w:id="41"/>
      </w:r>
      <w:r w:rsidR="00ED33E3">
        <w:rPr>
          <w:rFonts w:ascii="Times New Roman" w:hAnsi="Times New Roman" w:cs="Times New Roman"/>
          <w:sz w:val="24"/>
          <w:szCs w:val="24"/>
        </w:rPr>
        <w:t xml:space="preserve"> as these years cover a wide range in annual temperature and precipitation as well as contain an extensive amount of data according to Ward et al.</w:t>
      </w:r>
      <w:r w:rsidR="00A04387">
        <w:rPr>
          <w:rFonts w:ascii="Times New Roman" w:hAnsi="Times New Roman" w:cs="Times New Roman"/>
          <w:sz w:val="24"/>
          <w:szCs w:val="24"/>
        </w:rPr>
        <w:t xml:space="preserve"> (</w:t>
      </w:r>
      <w:r w:rsidR="00433C6C">
        <w:rPr>
          <w:rFonts w:ascii="Times New Roman" w:hAnsi="Times New Roman" w:cs="Times New Roman"/>
          <w:sz w:val="24"/>
          <w:szCs w:val="24"/>
        </w:rPr>
        <w:t>2020</w:t>
      </w:r>
      <w:r w:rsidR="00A04387">
        <w:rPr>
          <w:rFonts w:ascii="Times New Roman" w:hAnsi="Times New Roman" w:cs="Times New Roman"/>
          <w:sz w:val="24"/>
          <w:szCs w:val="24"/>
        </w:rPr>
        <w:t>).</w:t>
      </w:r>
      <w:r w:rsidR="00ED33E3">
        <w:rPr>
          <w:rFonts w:ascii="Times New Roman" w:hAnsi="Times New Roman" w:cs="Times New Roman"/>
          <w:sz w:val="24"/>
          <w:szCs w:val="24"/>
        </w:rPr>
        <w:t xml:space="preserve"> </w:t>
      </w:r>
      <w:r w:rsidR="009809E4">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{"citationItems":[{"id":"ITEM-1","itemData":{"DOI":"10.1029/2020WR027296","ISSN":"0043-1397","abstract":"Globally, phytoplankton abundance is increasing in lakes as a result of climate change and land-use change. The relative importance of climate and land-use drivers has been examined primarily for mesotrophic and eutrophic lakes. However, oligotrophic lakes show different sensitivity to climate and land-use drivers than mesotrophic and eutrophic lakes, necessitating further exploration of the relative contribution of the two drivers of change to increased phytoplankton abundance. Here, we investigated how air temperature (a driver related to climate change) and nutrient load (a driver related to land-use and climate change) interact to alter water quality in oligotrophic Lake Sunapee, New Hampshire, USA. We used long-term data and the one-dimensional hydrodynamic General Lake Model (GLM) coupled with Aquatic EcoDyanmics (AED) modules to simulate water quality. Over the 31-year simulation, summer median chlorophyll-a concentration was positively associated with summer air temperature, whereas annual maximum chlorophyll-a concentration was positively associated with the previous 3 years of external phosphorus load. Scenario testing demonstrated a 2°C increase in air temperature significantly increased summer median chlorophyll-a concentration, but not annual maximum chlorophyll-a concentration. For both maximum and median chlorophyll-a concentration, doubling external nutrient loads of total nitrogen and total phosphorus at the same time, or doubling phosphorus alone, resulted in a significant increase. This study highlights the importance of aligning lake measurements with the ecosystem metrics of interest, as maximum chlorophyll-a concentration may be more uniquely sensitive to nutrient load and that typical summer chlorophyll-a concentration may increase due to warming alone.","author":[{"dropping-particle":"","family":"Ward","given":"Nicole K.","non-dropping-particle":"","parse-names":false,"suffix":""},{"dropping-particle":"","family":"Steele","given":"Bethel G.","non-dropping-particle":"","parse-names":false,"suffix":""},{"dropping-particle":"","family":"Weathers","given":"Kathleen C.","non-dropping-particle":"","parse-names":false,"suffix":""},{"dropping-particle":"","family":"Cottingham","given":"Kathryn L.","non-dropping-particle":"","parse-names":false,"suffix":""},{"dropping-particle":"","family":"Ewing","given":"Holly A.","non-dropping-particle":"","parse-names":false,"suffix":""},{"dropping-particle":"","family":"Hanson","given":"Paul C.","non-dropping-particle":"","parse-names":false,"suffix":""},{"dropping-particle":"","family":"Carey","given":"Cayelan C.","non-dropping-particle":"","parse-names":false,"suffix":""}],"container-title":"Water Resources Research","id":"ITEM-1","issue":"7","issued":{"date-parts":[["2020","7","29"]]},"page":"e2020WR027296","publisher":"Blackwell Publishing Ltd","title":"Differential Responses of Maximum Versus Median Chlorophyll‐ &lt;i&gt;a&lt;/i&gt; to Air Temperature and Nutrient Loads in an Oligotrophic Lake Over 31 Years","type":"article-journal","volume":"56"},"uris":["http://www.mendeley.com/documents/?uuid=68d54c7c-9fed-31b4-bea1-15ac2b5da983"]}],"mendeley":{"formattedCitation":"(Ward et al., 2020)","plainTextFormattedCitation":"(Ward et al., 2020)","previouslyFormattedCitation":"&lt;sup&gt;2&lt;/sup&gt;"},"properties":{"noteIndex":0},"schema":"https://github.com/citation-style-language/schema/raw/master/csl-citation.json"}</w:instrText>
      </w:r>
      <w:r w:rsidR="009809E4">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(Ward et al., 2020)</w:t>
      </w:r>
      <w:r w:rsidR="009809E4">
        <w:rPr>
          <w:rFonts w:ascii="Times New Roman" w:hAnsi="Times New Roman" w:cs="Times New Roman"/>
          <w:sz w:val="24"/>
          <w:szCs w:val="24"/>
        </w:rPr>
        <w:fldChar w:fldCharType="end"/>
      </w:r>
      <w:r w:rsidR="00591D43">
        <w:rPr>
          <w:rFonts w:ascii="Times New Roman" w:hAnsi="Times New Roman" w:cs="Times New Roman"/>
          <w:sz w:val="24"/>
          <w:szCs w:val="24"/>
        </w:rPr>
        <w:t xml:space="preserve"> Calibration shall be carried out using a Latin Hypercube simulation (LHC) to first establish the priors of the parameters, and subsequently a Monte Carlo Markov Chain (MCMC) simulation to further establish the values of the parameters. Distributions of parameters will be </w:t>
      </w:r>
      <w:r w:rsidR="00A04387">
        <w:rPr>
          <w:rFonts w:ascii="Times New Roman" w:hAnsi="Times New Roman" w:cs="Times New Roman"/>
          <w:sz w:val="24"/>
          <w:szCs w:val="24"/>
        </w:rPr>
        <w:t>used to estimate parameter</w:t>
      </w:r>
      <w:r w:rsidR="00591D43">
        <w:rPr>
          <w:rFonts w:ascii="Times New Roman" w:hAnsi="Times New Roman" w:cs="Times New Roman"/>
          <w:sz w:val="24"/>
          <w:szCs w:val="24"/>
        </w:rPr>
        <w:t xml:space="preserve"> uncertainty </w:t>
      </w:r>
      <w:r w:rsidR="00A04387">
        <w:rPr>
          <w:rFonts w:ascii="Times New Roman" w:hAnsi="Times New Roman" w:cs="Times New Roman"/>
          <w:sz w:val="24"/>
          <w:szCs w:val="24"/>
        </w:rPr>
        <w:t>for each of the models</w:t>
      </w:r>
      <w:r w:rsidR="00591D43">
        <w:rPr>
          <w:rFonts w:ascii="Times New Roman" w:hAnsi="Times New Roman" w:cs="Times New Roman"/>
          <w:sz w:val="24"/>
          <w:szCs w:val="24"/>
        </w:rPr>
        <w:t>.</w:t>
      </w:r>
      <w:r w:rsidR="009809E4">
        <w:rPr>
          <w:rFonts w:ascii="Times New Roman" w:hAnsi="Times New Roman" w:cs="Times New Roman"/>
          <w:sz w:val="24"/>
          <w:szCs w:val="24"/>
        </w:rPr>
        <w:t xml:space="preserve"> </w:t>
      </w:r>
      <w:r w:rsidR="00FF7C2E">
        <w:rPr>
          <w:rFonts w:ascii="Times New Roman" w:hAnsi="Times New Roman" w:cs="Times New Roman"/>
          <w:sz w:val="24"/>
          <w:szCs w:val="24"/>
        </w:rPr>
        <w:t>Models</w:t>
      </w:r>
      <w:r w:rsidR="009809E4">
        <w:rPr>
          <w:rFonts w:ascii="Times New Roman" w:hAnsi="Times New Roman" w:cs="Times New Roman"/>
          <w:sz w:val="24"/>
          <w:szCs w:val="24"/>
        </w:rPr>
        <w:t xml:space="preserve"> </w:t>
      </w:r>
      <w:r w:rsidR="00FF7C2E">
        <w:rPr>
          <w:rFonts w:ascii="Times New Roman" w:hAnsi="Times New Roman" w:cs="Times New Roman"/>
          <w:sz w:val="24"/>
          <w:szCs w:val="24"/>
        </w:rPr>
        <w:t xml:space="preserve">will </w:t>
      </w:r>
      <w:r w:rsidR="009809E4">
        <w:rPr>
          <w:rFonts w:ascii="Times New Roman" w:hAnsi="Times New Roman" w:cs="Times New Roman"/>
          <w:sz w:val="24"/>
          <w:szCs w:val="24"/>
        </w:rPr>
        <w:t>be evaluated using Root Mean Square Error (RMSE)</w:t>
      </w:r>
      <w:r w:rsidR="00761FD4">
        <w:rPr>
          <w:rFonts w:ascii="Times New Roman" w:hAnsi="Times New Roman" w:cs="Times New Roman"/>
          <w:sz w:val="24"/>
          <w:szCs w:val="24"/>
        </w:rPr>
        <w:t xml:space="preserve"> </w:t>
      </w:r>
      <w:r w:rsidR="00FF7C2E">
        <w:rPr>
          <w:rFonts w:ascii="Times New Roman" w:hAnsi="Times New Roman" w:cs="Times New Roman"/>
          <w:sz w:val="24"/>
          <w:szCs w:val="24"/>
        </w:rPr>
        <w:t>and will be calibrated to within</w:t>
      </w:r>
      <w:r w:rsidR="00761FD4">
        <w:rPr>
          <w:rFonts w:ascii="Times New Roman" w:hAnsi="Times New Roman" w:cs="Times New Roman"/>
          <w:sz w:val="24"/>
          <w:szCs w:val="24"/>
        </w:rPr>
        <w:t xml:space="preserve"> 2 degrees Celsius RMSE for each of the five </w:t>
      </w:r>
      <w:r w:rsidR="00A853B2">
        <w:rPr>
          <w:rFonts w:ascii="Times New Roman" w:hAnsi="Times New Roman" w:cs="Times New Roman"/>
          <w:sz w:val="24"/>
          <w:szCs w:val="24"/>
        </w:rPr>
        <w:t>lake</w:t>
      </w:r>
      <w:r w:rsidR="00A853B2">
        <w:rPr>
          <w:rFonts w:ascii="Times New Roman" w:hAnsi="Times New Roman" w:cs="Times New Roman"/>
          <w:sz w:val="24"/>
          <w:szCs w:val="24"/>
        </w:rPr>
        <w:t xml:space="preserve"> </w:t>
      </w:r>
      <w:r w:rsidR="00761FD4">
        <w:rPr>
          <w:rFonts w:ascii="Times New Roman" w:hAnsi="Times New Roman" w:cs="Times New Roman"/>
          <w:sz w:val="24"/>
          <w:szCs w:val="24"/>
        </w:rPr>
        <w:t>models</w:t>
      </w:r>
      <w:r w:rsidR="00FF7C2E">
        <w:rPr>
          <w:rFonts w:ascii="Times New Roman" w:hAnsi="Times New Roman" w:cs="Times New Roman"/>
          <w:sz w:val="24"/>
          <w:szCs w:val="24"/>
        </w:rPr>
        <w:t xml:space="preserve"> for temperature for the whole water column</w:t>
      </w:r>
      <w:r w:rsidR="00761FD4">
        <w:rPr>
          <w:rFonts w:ascii="Times New Roman" w:hAnsi="Times New Roman" w:cs="Times New Roman"/>
          <w:sz w:val="24"/>
          <w:szCs w:val="24"/>
        </w:rPr>
        <w:t xml:space="preserve">. In addition to this, evaluation will include visually </w:t>
      </w:r>
      <w:r w:rsidR="00FF7C2E">
        <w:rPr>
          <w:rFonts w:ascii="Times New Roman" w:hAnsi="Times New Roman" w:cs="Times New Roman"/>
          <w:sz w:val="24"/>
          <w:szCs w:val="24"/>
        </w:rPr>
        <w:t>comparing observed and modeled</w:t>
      </w:r>
      <w:r w:rsidR="00761FD4">
        <w:rPr>
          <w:rFonts w:ascii="Times New Roman" w:hAnsi="Times New Roman" w:cs="Times New Roman"/>
          <w:sz w:val="24"/>
          <w:szCs w:val="24"/>
        </w:rPr>
        <w:t xml:space="preserve"> stratification using a heatmap</w:t>
      </w:r>
      <w:r w:rsidR="00591D43">
        <w:rPr>
          <w:rFonts w:ascii="Times New Roman" w:hAnsi="Times New Roman" w:cs="Times New Roman"/>
          <w:sz w:val="24"/>
          <w:szCs w:val="24"/>
        </w:rPr>
        <w:t xml:space="preserve"> (</w:t>
      </w:r>
      <w:r w:rsidR="00FF7C2E">
        <w:rPr>
          <w:rFonts w:ascii="Times New Roman" w:hAnsi="Times New Roman" w:cs="Times New Roman"/>
          <w:sz w:val="24"/>
          <w:szCs w:val="24"/>
        </w:rPr>
        <w:t xml:space="preserve">e.g., </w:t>
      </w:r>
      <w:r w:rsidR="00591D43">
        <w:rPr>
          <w:rFonts w:ascii="Times New Roman" w:hAnsi="Times New Roman" w:cs="Times New Roman"/>
          <w:sz w:val="24"/>
          <w:szCs w:val="24"/>
        </w:rPr>
        <w:t xml:space="preserve">Figure </w:t>
      </w:r>
      <w:r w:rsidR="00FF7C2E">
        <w:rPr>
          <w:rFonts w:ascii="Times New Roman" w:hAnsi="Times New Roman" w:cs="Times New Roman"/>
          <w:sz w:val="24"/>
          <w:szCs w:val="24"/>
        </w:rPr>
        <w:t>2</w:t>
      </w:r>
      <w:r w:rsidR="00591D43">
        <w:rPr>
          <w:rFonts w:ascii="Times New Roman" w:hAnsi="Times New Roman" w:cs="Times New Roman"/>
          <w:sz w:val="24"/>
          <w:szCs w:val="24"/>
        </w:rPr>
        <w:t>)</w:t>
      </w:r>
    </w:p>
    <w:p w14:paraId="6422CEB2" w14:textId="171F6887" w:rsidR="00A04387" w:rsidRDefault="00A04387" w:rsidP="004D16EA">
      <w:pPr>
        <w:rPr>
          <w:rFonts w:ascii="Times New Roman" w:hAnsi="Times New Roman" w:cs="Times New Roman"/>
          <w:sz w:val="24"/>
          <w:szCs w:val="24"/>
        </w:rPr>
      </w:pPr>
    </w:p>
    <w:p w14:paraId="67C5C537" w14:textId="474F319A" w:rsidR="00A04387" w:rsidRDefault="00A04387" w:rsidP="004D16EA">
      <w:pPr>
        <w:rPr>
          <w:rFonts w:ascii="Times New Roman" w:hAnsi="Times New Roman" w:cs="Times New Roman"/>
          <w:sz w:val="24"/>
          <w:szCs w:val="24"/>
        </w:rPr>
      </w:pPr>
    </w:p>
    <w:p w14:paraId="755F4603" w14:textId="62B90BF1" w:rsidR="00E327F5" w:rsidRDefault="004D16EA" w:rsidP="00BD7669">
      <w:pPr>
        <w:tabs>
          <w:tab w:val="left" w:pos="7515"/>
        </w:tabs>
        <w:rPr>
          <w:rFonts w:ascii="Times New Roman" w:hAnsi="Times New Roman" w:cs="Times New Roman"/>
          <w:i/>
          <w:iCs/>
          <w:sz w:val="24"/>
          <w:szCs w:val="24"/>
        </w:rPr>
      </w:pPr>
      <w:r>
        <w:rPr>
          <w:rFonts w:ascii="Times New Roman" w:hAnsi="Times New Roman" w:cs="Times New Roman"/>
          <w:i/>
          <w:iCs/>
          <w:sz w:val="24"/>
          <w:szCs w:val="24"/>
        </w:rPr>
        <w:t>Model Analysis</w:t>
      </w:r>
      <w:r w:rsidR="004615EB">
        <w:rPr>
          <w:rFonts w:ascii="Times New Roman" w:hAnsi="Times New Roman" w:cs="Times New Roman"/>
          <w:i/>
          <w:iCs/>
          <w:sz w:val="24"/>
          <w:szCs w:val="24"/>
        </w:rPr>
        <w:t>.</w:t>
      </w:r>
    </w:p>
    <w:p w14:paraId="179848B5" w14:textId="69052533" w:rsidR="00F15D06" w:rsidRDefault="00591D43" w:rsidP="004D16EA">
      <w:pPr>
        <w:rPr>
          <w:rFonts w:ascii="Times New Roman" w:hAnsi="Times New Roman" w:cs="Times New Roman"/>
          <w:sz w:val="24"/>
          <w:szCs w:val="24"/>
        </w:rPr>
      </w:pPr>
      <w:r>
        <w:rPr>
          <w:rFonts w:ascii="Times New Roman" w:hAnsi="Times New Roman" w:cs="Times New Roman"/>
          <w:sz w:val="24"/>
          <w:szCs w:val="24"/>
        </w:rPr>
        <w:t xml:space="preserve">The </w:t>
      </w:r>
      <w:r w:rsidR="00A853B2">
        <w:rPr>
          <w:rFonts w:ascii="Times New Roman" w:hAnsi="Times New Roman" w:cs="Times New Roman"/>
          <w:sz w:val="24"/>
          <w:szCs w:val="24"/>
        </w:rPr>
        <w:t>lake</w:t>
      </w:r>
      <w:r w:rsidR="00684366">
        <w:rPr>
          <w:rFonts w:ascii="Times New Roman" w:hAnsi="Times New Roman" w:cs="Times New Roman"/>
          <w:sz w:val="24"/>
          <w:szCs w:val="24"/>
        </w:rPr>
        <w:t xml:space="preserve"> models</w:t>
      </w:r>
      <w:r w:rsidR="00326F97">
        <w:rPr>
          <w:rFonts w:ascii="Times New Roman" w:hAnsi="Times New Roman" w:cs="Times New Roman"/>
          <w:sz w:val="24"/>
          <w:szCs w:val="24"/>
        </w:rPr>
        <w:t xml:space="preserve"> </w:t>
      </w:r>
      <w:r>
        <w:rPr>
          <w:rFonts w:ascii="Times New Roman" w:hAnsi="Times New Roman" w:cs="Times New Roman"/>
          <w:sz w:val="24"/>
          <w:szCs w:val="24"/>
        </w:rPr>
        <w:t xml:space="preserve">will be </w:t>
      </w:r>
      <w:r w:rsidR="00A33347">
        <w:rPr>
          <w:rFonts w:ascii="Times New Roman" w:hAnsi="Times New Roman" w:cs="Times New Roman"/>
          <w:sz w:val="24"/>
          <w:szCs w:val="24"/>
        </w:rPr>
        <w:t>simulated from 1970-</w:t>
      </w:r>
      <w:proofErr w:type="gramStart"/>
      <w:r w:rsidR="00A33347">
        <w:rPr>
          <w:rFonts w:ascii="Times New Roman" w:hAnsi="Times New Roman" w:cs="Times New Roman"/>
          <w:sz w:val="24"/>
          <w:szCs w:val="24"/>
        </w:rPr>
        <w:t xml:space="preserve">2005 </w:t>
      </w:r>
      <w:r w:rsidR="00326F97">
        <w:rPr>
          <w:rFonts w:ascii="Times New Roman" w:hAnsi="Times New Roman" w:cs="Times New Roman"/>
          <w:sz w:val="24"/>
          <w:szCs w:val="24"/>
        </w:rPr>
        <w:t xml:space="preserve"> using</w:t>
      </w:r>
      <w:proofErr w:type="gramEnd"/>
      <w:r w:rsidR="00326F97">
        <w:rPr>
          <w:rFonts w:ascii="Times New Roman" w:hAnsi="Times New Roman" w:cs="Times New Roman"/>
          <w:sz w:val="24"/>
          <w:szCs w:val="24"/>
        </w:rPr>
        <w:t xml:space="preserve"> </w:t>
      </w:r>
      <w:r w:rsidR="00A33347">
        <w:rPr>
          <w:rFonts w:ascii="Times New Roman" w:hAnsi="Times New Roman" w:cs="Times New Roman"/>
          <w:sz w:val="24"/>
          <w:szCs w:val="24"/>
        </w:rPr>
        <w:t xml:space="preserve">the </w:t>
      </w:r>
      <w:r w:rsidR="00326F97">
        <w:rPr>
          <w:rFonts w:ascii="Times New Roman" w:hAnsi="Times New Roman" w:cs="Times New Roman"/>
          <w:sz w:val="24"/>
          <w:szCs w:val="24"/>
        </w:rPr>
        <w:t xml:space="preserve">historical </w:t>
      </w:r>
      <w:r w:rsidR="00A33347">
        <w:rPr>
          <w:rFonts w:ascii="Times New Roman" w:hAnsi="Times New Roman" w:cs="Times New Roman"/>
          <w:sz w:val="24"/>
          <w:szCs w:val="24"/>
        </w:rPr>
        <w:t xml:space="preserve">scenario for each GCM with </w:t>
      </w:r>
      <w:r>
        <w:rPr>
          <w:rFonts w:ascii="Times New Roman" w:hAnsi="Times New Roman" w:cs="Times New Roman"/>
          <w:sz w:val="24"/>
          <w:szCs w:val="24"/>
        </w:rPr>
        <w:t>calibrated parameter values</w:t>
      </w:r>
      <w:r w:rsidR="00A33347">
        <w:rPr>
          <w:rFonts w:ascii="Times New Roman" w:hAnsi="Times New Roman" w:cs="Times New Roman"/>
          <w:sz w:val="24"/>
          <w:szCs w:val="24"/>
        </w:rPr>
        <w:t>.</w:t>
      </w:r>
      <w:r>
        <w:rPr>
          <w:rFonts w:ascii="Times New Roman" w:hAnsi="Times New Roman" w:cs="Times New Roman"/>
          <w:sz w:val="24"/>
          <w:szCs w:val="24"/>
        </w:rPr>
        <w:t xml:space="preserve">. </w:t>
      </w:r>
      <w:r w:rsidR="00A33347">
        <w:rPr>
          <w:rFonts w:ascii="Times New Roman" w:hAnsi="Times New Roman" w:cs="Times New Roman"/>
          <w:sz w:val="24"/>
          <w:szCs w:val="24"/>
        </w:rPr>
        <w:t>Following this,</w:t>
      </w:r>
      <w:r w:rsidR="00F25BB6">
        <w:rPr>
          <w:rFonts w:ascii="Times New Roman" w:hAnsi="Times New Roman" w:cs="Times New Roman"/>
          <w:sz w:val="24"/>
          <w:szCs w:val="24"/>
        </w:rPr>
        <w:t xml:space="preserve"> GCMs </w:t>
      </w:r>
      <w:r w:rsidR="00326F97">
        <w:rPr>
          <w:rFonts w:ascii="Times New Roman" w:hAnsi="Times New Roman" w:cs="Times New Roman"/>
          <w:sz w:val="24"/>
          <w:szCs w:val="24"/>
        </w:rPr>
        <w:t xml:space="preserve">under RCP 8.5 conditions </w:t>
      </w:r>
      <w:r w:rsidR="00F25BB6">
        <w:rPr>
          <w:rFonts w:ascii="Times New Roman" w:hAnsi="Times New Roman" w:cs="Times New Roman"/>
          <w:sz w:val="24"/>
          <w:szCs w:val="24"/>
        </w:rPr>
        <w:t xml:space="preserve">will be </w:t>
      </w:r>
      <w:r w:rsidR="00F25BB6">
        <w:rPr>
          <w:rFonts w:ascii="Times New Roman" w:hAnsi="Times New Roman" w:cs="Times New Roman"/>
          <w:sz w:val="24"/>
          <w:szCs w:val="24"/>
        </w:rPr>
        <w:lastRenderedPageBreak/>
        <w:t xml:space="preserve">forced through </w:t>
      </w:r>
      <w:r w:rsidR="00A853B2">
        <w:rPr>
          <w:rFonts w:ascii="Times New Roman" w:hAnsi="Times New Roman" w:cs="Times New Roman"/>
          <w:sz w:val="24"/>
          <w:szCs w:val="24"/>
        </w:rPr>
        <w:t>the lake models</w:t>
      </w:r>
      <w:commentRangeStart w:id="42"/>
      <w:r w:rsidR="00F25BB6">
        <w:rPr>
          <w:rFonts w:ascii="Times New Roman" w:hAnsi="Times New Roman" w:cs="Times New Roman"/>
          <w:sz w:val="24"/>
          <w:szCs w:val="24"/>
        </w:rPr>
        <w:t xml:space="preserve"> </w:t>
      </w:r>
      <w:commentRangeEnd w:id="42"/>
      <w:r w:rsidR="004615EB">
        <w:rPr>
          <w:rStyle w:val="CommentReference"/>
        </w:rPr>
        <w:commentReference w:id="42"/>
      </w:r>
      <w:r w:rsidR="00F25BB6">
        <w:rPr>
          <w:rFonts w:ascii="Times New Roman" w:hAnsi="Times New Roman" w:cs="Times New Roman"/>
          <w:sz w:val="24"/>
          <w:szCs w:val="24"/>
        </w:rPr>
        <w:t xml:space="preserve">up to 2099. </w:t>
      </w:r>
      <w:r w:rsidR="00684366">
        <w:rPr>
          <w:rFonts w:ascii="Times New Roman" w:hAnsi="Times New Roman" w:cs="Times New Roman"/>
          <w:sz w:val="24"/>
          <w:szCs w:val="24"/>
        </w:rPr>
        <w:t xml:space="preserve">Using the results of each projection, anomalies will be calculated by taking the difference between the “historical” </w:t>
      </w:r>
      <w:commentRangeStart w:id="43"/>
      <w:commentRangeEnd w:id="43"/>
      <w:r w:rsidR="004615EB">
        <w:rPr>
          <w:rStyle w:val="CommentReference"/>
        </w:rPr>
        <w:commentReference w:id="43"/>
      </w:r>
      <w:r w:rsidR="004615EB">
        <w:rPr>
          <w:rFonts w:ascii="Times New Roman" w:hAnsi="Times New Roman" w:cs="Times New Roman"/>
          <w:sz w:val="24"/>
          <w:szCs w:val="24"/>
        </w:rPr>
        <w:t>scenario</w:t>
      </w:r>
      <w:r w:rsidR="00684366">
        <w:rPr>
          <w:rFonts w:ascii="Times New Roman" w:hAnsi="Times New Roman" w:cs="Times New Roman"/>
          <w:sz w:val="24"/>
          <w:szCs w:val="24"/>
        </w:rPr>
        <w:t xml:space="preserve"> and the RCP 8.5 projection within each GCM</w:t>
      </w:r>
      <w:commentRangeStart w:id="44"/>
      <w:r w:rsidR="00684366">
        <w:rPr>
          <w:rFonts w:ascii="Times New Roman" w:hAnsi="Times New Roman" w:cs="Times New Roman"/>
          <w:sz w:val="24"/>
          <w:szCs w:val="24"/>
        </w:rPr>
        <w:t>, a step that must be taken in order to compare results across GCMs</w:t>
      </w:r>
      <w:commentRangeEnd w:id="44"/>
      <w:r w:rsidR="004615EB">
        <w:rPr>
          <w:rStyle w:val="CommentReference"/>
        </w:rPr>
        <w:commentReference w:id="44"/>
      </w:r>
      <w:r w:rsidR="00684366">
        <w:rPr>
          <w:rFonts w:ascii="Times New Roman" w:hAnsi="Times New Roman" w:cs="Times New Roman"/>
          <w:sz w:val="24"/>
          <w:szCs w:val="24"/>
        </w:rPr>
        <w:t xml:space="preserve">. </w:t>
      </w:r>
      <w:r w:rsidR="00653259">
        <w:rPr>
          <w:rFonts w:ascii="Times New Roman" w:hAnsi="Times New Roman" w:cs="Times New Roman"/>
          <w:sz w:val="24"/>
          <w:szCs w:val="24"/>
        </w:rPr>
        <w:t xml:space="preserve">We will compare </w:t>
      </w:r>
      <w:r w:rsidR="00684366">
        <w:rPr>
          <w:rFonts w:ascii="Times New Roman" w:hAnsi="Times New Roman" w:cs="Times New Roman"/>
          <w:sz w:val="24"/>
          <w:szCs w:val="24"/>
        </w:rPr>
        <w:t xml:space="preserve">anomalies </w:t>
      </w:r>
      <w:r w:rsidR="00653259">
        <w:rPr>
          <w:rFonts w:ascii="Times New Roman" w:hAnsi="Times New Roman" w:cs="Times New Roman"/>
          <w:sz w:val="24"/>
          <w:szCs w:val="24"/>
        </w:rPr>
        <w:t>of</w:t>
      </w:r>
      <w:r w:rsidR="00F25BB6">
        <w:rPr>
          <w:rFonts w:ascii="Times New Roman" w:hAnsi="Times New Roman" w:cs="Times New Roman"/>
          <w:sz w:val="24"/>
          <w:szCs w:val="24"/>
        </w:rPr>
        <w:t xml:space="preserve"> </w:t>
      </w:r>
      <w:r w:rsidR="00653259">
        <w:rPr>
          <w:rFonts w:ascii="Times New Roman" w:hAnsi="Times New Roman" w:cs="Times New Roman"/>
          <w:sz w:val="24"/>
          <w:szCs w:val="24"/>
        </w:rPr>
        <w:t xml:space="preserve">thermal properties, including </w:t>
      </w:r>
      <w:r w:rsidR="00F25BB6">
        <w:rPr>
          <w:rFonts w:ascii="Times New Roman" w:hAnsi="Times New Roman" w:cs="Times New Roman"/>
          <w:sz w:val="24"/>
          <w:szCs w:val="24"/>
        </w:rPr>
        <w:t>water column temperature</w:t>
      </w:r>
      <w:r w:rsidR="00653259">
        <w:rPr>
          <w:rFonts w:ascii="Times New Roman" w:hAnsi="Times New Roman" w:cs="Times New Roman"/>
          <w:sz w:val="24"/>
          <w:szCs w:val="24"/>
        </w:rPr>
        <w:t>, length of stratification, thermocline depth, thermocline strength,</w:t>
      </w:r>
      <w:r w:rsidR="00F25BB6">
        <w:rPr>
          <w:rFonts w:ascii="Times New Roman" w:hAnsi="Times New Roman" w:cs="Times New Roman"/>
          <w:sz w:val="24"/>
          <w:szCs w:val="24"/>
        </w:rPr>
        <w:t xml:space="preserve"> and ice coverage</w:t>
      </w:r>
      <w:r w:rsidR="00653259">
        <w:rPr>
          <w:rFonts w:ascii="Times New Roman" w:hAnsi="Times New Roman" w:cs="Times New Roman"/>
          <w:sz w:val="24"/>
          <w:szCs w:val="24"/>
        </w:rPr>
        <w:t xml:space="preserve"> for each of the different </w:t>
      </w:r>
      <w:r w:rsidR="00A853B2">
        <w:rPr>
          <w:rFonts w:ascii="Times New Roman" w:hAnsi="Times New Roman" w:cs="Times New Roman"/>
          <w:sz w:val="24"/>
          <w:szCs w:val="24"/>
        </w:rPr>
        <w:t>lake model</w:t>
      </w:r>
      <w:r w:rsidR="00653259">
        <w:rPr>
          <w:rFonts w:ascii="Times New Roman" w:hAnsi="Times New Roman" w:cs="Times New Roman"/>
          <w:sz w:val="24"/>
          <w:szCs w:val="24"/>
        </w:rPr>
        <w:t xml:space="preserve">-GCM combinations, resulting in a total of </w:t>
      </w:r>
      <w:r w:rsidR="00AB5B46">
        <w:rPr>
          <w:rFonts w:ascii="Times New Roman" w:hAnsi="Times New Roman" w:cs="Times New Roman"/>
          <w:sz w:val="24"/>
          <w:szCs w:val="24"/>
        </w:rPr>
        <w:t>20</w:t>
      </w:r>
      <w:r w:rsidR="00653259">
        <w:rPr>
          <w:rFonts w:ascii="Times New Roman" w:hAnsi="Times New Roman" w:cs="Times New Roman"/>
          <w:sz w:val="24"/>
          <w:szCs w:val="24"/>
        </w:rPr>
        <w:t xml:space="preserve"> lake model outputs</w:t>
      </w:r>
      <w:r w:rsidR="00684366">
        <w:rPr>
          <w:rFonts w:ascii="Times New Roman" w:hAnsi="Times New Roman" w:cs="Times New Roman"/>
          <w:sz w:val="24"/>
          <w:szCs w:val="24"/>
        </w:rPr>
        <w:t xml:space="preserve"> (figure 3)</w:t>
      </w:r>
      <w:r w:rsidR="00F25BB6">
        <w:rPr>
          <w:rFonts w:ascii="Times New Roman" w:hAnsi="Times New Roman" w:cs="Times New Roman"/>
          <w:sz w:val="24"/>
          <w:szCs w:val="24"/>
        </w:rPr>
        <w:t xml:space="preserve">. These variables will be analyzed using 30-year intervals as this </w:t>
      </w:r>
      <w:proofErr w:type="gramStart"/>
      <w:r w:rsidR="00F25BB6">
        <w:rPr>
          <w:rFonts w:ascii="Times New Roman" w:hAnsi="Times New Roman" w:cs="Times New Roman"/>
          <w:sz w:val="24"/>
          <w:szCs w:val="24"/>
        </w:rPr>
        <w:t xml:space="preserve">reduces </w:t>
      </w:r>
      <w:r w:rsidR="00637D6F">
        <w:rPr>
          <w:rFonts w:ascii="Times New Roman" w:hAnsi="Times New Roman" w:cs="Times New Roman"/>
          <w:sz w:val="24"/>
          <w:szCs w:val="24"/>
        </w:rPr>
        <w:t xml:space="preserve"> climatic</w:t>
      </w:r>
      <w:proofErr w:type="gramEnd"/>
      <w:r w:rsidR="00637D6F">
        <w:rPr>
          <w:rFonts w:ascii="Times New Roman" w:hAnsi="Times New Roman" w:cs="Times New Roman"/>
          <w:sz w:val="24"/>
          <w:szCs w:val="24"/>
        </w:rPr>
        <w:t xml:space="preserve"> noise present when projecting a climate scenario.</w:t>
      </w:r>
    </w:p>
    <w:p w14:paraId="742FA995" w14:textId="19B31189" w:rsidR="001E6DCF" w:rsidRDefault="00F15D06" w:rsidP="004D16EA">
      <w:pPr>
        <w:rPr>
          <w:rFonts w:ascii="Times New Roman" w:hAnsi="Times New Roman" w:cs="Times New Roman"/>
          <w:sz w:val="24"/>
          <w:szCs w:val="24"/>
        </w:rPr>
      </w:pPr>
      <w:r>
        <w:rPr>
          <w:rFonts w:ascii="Times New Roman" w:hAnsi="Times New Roman" w:cs="Times New Roman"/>
          <w:sz w:val="24"/>
          <w:szCs w:val="24"/>
        </w:rPr>
        <w:t xml:space="preserve">Variables will be subset into two 30-year intervals, for subsequent comparison, 2020-2050 and 2069-2099. These intervals will be representative of current day to midcentury and midcentury to end </w:t>
      </w:r>
      <w:proofErr w:type="spellStart"/>
      <w:proofErr w:type="gramStart"/>
      <w:r>
        <w:rPr>
          <w:rFonts w:ascii="Times New Roman" w:hAnsi="Times New Roman" w:cs="Times New Roman"/>
          <w:sz w:val="24"/>
          <w:szCs w:val="24"/>
        </w:rPr>
        <w:t>century.</w:t>
      </w:r>
      <w:r w:rsidR="00F25BB6">
        <w:rPr>
          <w:rFonts w:ascii="Times New Roman" w:hAnsi="Times New Roman" w:cs="Times New Roman"/>
          <w:sz w:val="24"/>
          <w:szCs w:val="24"/>
        </w:rPr>
        <w:t>Once</w:t>
      </w:r>
      <w:proofErr w:type="spellEnd"/>
      <w:proofErr w:type="gramEnd"/>
      <w:r w:rsidR="00F25BB6">
        <w:rPr>
          <w:rFonts w:ascii="Times New Roman" w:hAnsi="Times New Roman" w:cs="Times New Roman"/>
          <w:sz w:val="24"/>
          <w:szCs w:val="24"/>
        </w:rPr>
        <w:t xml:space="preserve"> these metrics of interest have been calculated for each model </w:t>
      </w:r>
      <w:commentRangeStart w:id="45"/>
      <w:r w:rsidR="00F25BB6">
        <w:rPr>
          <w:rFonts w:ascii="Times New Roman" w:hAnsi="Times New Roman" w:cs="Times New Roman"/>
          <w:sz w:val="24"/>
          <w:szCs w:val="24"/>
        </w:rPr>
        <w:t>over</w:t>
      </w:r>
      <w:r>
        <w:rPr>
          <w:rFonts w:ascii="Times New Roman" w:hAnsi="Times New Roman" w:cs="Times New Roman"/>
          <w:sz w:val="24"/>
          <w:szCs w:val="24"/>
        </w:rPr>
        <w:t xml:space="preserve"> the two</w:t>
      </w:r>
      <w:r w:rsidR="00F25BB6">
        <w:rPr>
          <w:rFonts w:ascii="Times New Roman" w:hAnsi="Times New Roman" w:cs="Times New Roman"/>
          <w:sz w:val="24"/>
          <w:szCs w:val="24"/>
        </w:rPr>
        <w:t xml:space="preserve"> 30-year intervals</w:t>
      </w:r>
      <w:commentRangeEnd w:id="45"/>
      <w:r w:rsidR="004615EB">
        <w:rPr>
          <w:rStyle w:val="CommentReference"/>
        </w:rPr>
        <w:commentReference w:id="45"/>
      </w:r>
      <w:r w:rsidR="00F25BB6">
        <w:rPr>
          <w:rFonts w:ascii="Times New Roman" w:hAnsi="Times New Roman" w:cs="Times New Roman"/>
          <w:sz w:val="24"/>
          <w:szCs w:val="24"/>
        </w:rPr>
        <w:t xml:space="preserve">, a comparative analysis between all </w:t>
      </w:r>
      <w:r w:rsidR="00A853B2">
        <w:rPr>
          <w:rFonts w:ascii="Times New Roman" w:hAnsi="Times New Roman" w:cs="Times New Roman"/>
          <w:sz w:val="24"/>
          <w:szCs w:val="24"/>
        </w:rPr>
        <w:t>lake model</w:t>
      </w:r>
      <w:r w:rsidR="00F25BB6">
        <w:rPr>
          <w:rFonts w:ascii="Times New Roman" w:hAnsi="Times New Roman" w:cs="Times New Roman"/>
          <w:sz w:val="24"/>
          <w:szCs w:val="24"/>
        </w:rPr>
        <w:t xml:space="preserve">/GCM model combinations will be carried out including </w:t>
      </w:r>
      <w:r w:rsidR="00684366">
        <w:rPr>
          <w:rFonts w:ascii="Times New Roman" w:hAnsi="Times New Roman" w:cs="Times New Roman"/>
          <w:sz w:val="24"/>
          <w:szCs w:val="24"/>
        </w:rPr>
        <w:t xml:space="preserve">comparing the anomalies </w:t>
      </w:r>
      <w:r w:rsidR="00F25BB6">
        <w:rPr>
          <w:rFonts w:ascii="Times New Roman" w:hAnsi="Times New Roman" w:cs="Times New Roman"/>
          <w:sz w:val="24"/>
          <w:szCs w:val="24"/>
        </w:rPr>
        <w:t xml:space="preserve">of stratification </w:t>
      </w:r>
      <w:r w:rsidR="004615EB">
        <w:rPr>
          <w:rFonts w:ascii="Times New Roman" w:hAnsi="Times New Roman" w:cs="Times New Roman"/>
          <w:sz w:val="24"/>
          <w:szCs w:val="24"/>
        </w:rPr>
        <w:t>duration</w:t>
      </w:r>
      <w:r w:rsidR="00F25BB6">
        <w:rPr>
          <w:rFonts w:ascii="Times New Roman" w:hAnsi="Times New Roman" w:cs="Times New Roman"/>
          <w:sz w:val="24"/>
          <w:szCs w:val="24"/>
        </w:rPr>
        <w:t xml:space="preserve">, thermocline depth, water column temperature and others. </w:t>
      </w:r>
    </w:p>
    <w:p w14:paraId="571FE79B" w14:textId="2C6D383A" w:rsidR="00684366" w:rsidRDefault="00684366" w:rsidP="004D16EA">
      <w:pPr>
        <w:rPr>
          <w:rFonts w:ascii="Times New Roman" w:hAnsi="Times New Roman" w:cs="Times New Roman"/>
          <w:sz w:val="24"/>
          <w:szCs w:val="24"/>
        </w:rPr>
      </w:pPr>
      <w:r w:rsidRPr="004D16EA">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5DEC55E" wp14:editId="30019BD1">
                <wp:simplePos x="0" y="0"/>
                <wp:positionH relativeFrom="column">
                  <wp:posOffset>0</wp:posOffset>
                </wp:positionH>
                <wp:positionV relativeFrom="paragraph">
                  <wp:posOffset>4110990</wp:posOffset>
                </wp:positionV>
                <wp:extent cx="2131017" cy="371959"/>
                <wp:effectExtent l="0" t="0" r="15875" b="9525"/>
                <wp:wrapSquare wrapText="bothSides"/>
                <wp:docPr id="9" name="Text Box 9"/>
                <wp:cNvGraphicFramePr/>
                <a:graphic xmlns:a="http://schemas.openxmlformats.org/drawingml/2006/main">
                  <a:graphicData uri="http://schemas.microsoft.com/office/word/2010/wordprocessingShape">
                    <wps:wsp>
                      <wps:cNvSpPr txBox="1"/>
                      <wps:spPr>
                        <a:xfrm>
                          <a:off x="0" y="0"/>
                          <a:ext cx="2131017" cy="371959"/>
                        </a:xfrm>
                        <a:prstGeom prst="rect">
                          <a:avLst/>
                        </a:prstGeom>
                        <a:solidFill>
                          <a:schemeClr val="lt1"/>
                        </a:solidFill>
                        <a:ln w="6350">
                          <a:solidFill>
                            <a:prstClr val="black"/>
                          </a:solidFill>
                        </a:ln>
                      </wps:spPr>
                      <wps:txbx>
                        <w:txbxContent>
                          <w:p w14:paraId="548CA636" w14:textId="23E6A837" w:rsidR="0058216E" w:rsidRPr="00761FD4" w:rsidRDefault="0058216E" w:rsidP="00684366">
                            <w:pPr>
                              <w:rPr>
                                <w:rFonts w:ascii="Times New Roman" w:hAnsi="Times New Roman" w:cs="Times New Roman"/>
                                <w:sz w:val="16"/>
                                <w:szCs w:val="16"/>
                              </w:rPr>
                            </w:pPr>
                            <w:r>
                              <w:rPr>
                                <w:rFonts w:ascii="Times New Roman" w:hAnsi="Times New Roman" w:cs="Times New Roman"/>
                                <w:sz w:val="16"/>
                                <w:szCs w:val="16"/>
                              </w:rPr>
                              <w:t>Figure 3. Scaffold structure visualizing the output of the RCP/GCM/LER combination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DEC55E" id="Text Box 9" o:spid="_x0000_s1029" type="#_x0000_t202" style="position:absolute;margin-left:0;margin-top:323.7pt;width:167.8pt;height:29.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" fillcolor="white [3201]" strokeweight=".5pt">
                <v:textbox>
                  <w:txbxContent>
                    <w:p w14:paraId="548CA636" w14:textId="23E6A837" w:rsidR="0058216E" w:rsidRPr="00761FD4" w:rsidRDefault="0058216E" w:rsidP="00684366">
                      <w:pPr>
                        <w:rPr>
                          <w:rFonts w:ascii="Times New Roman" w:hAnsi="Times New Roman" w:cs="Times New Roman"/>
                          <w:sz w:val="16"/>
                          <w:szCs w:val="16"/>
                        </w:rPr>
                      </w:pPr>
                      <w:r>
                        <w:rPr>
                          <w:rFonts w:ascii="Times New Roman" w:hAnsi="Times New Roman" w:cs="Times New Roman"/>
                          <w:sz w:val="16"/>
                          <w:szCs w:val="16"/>
                        </w:rPr>
                        <w:t>Figure 3. Scaffold structure visualizing the output of the RCP/GCM/LER combination</w:t>
                      </w:r>
                    </w:p>
                  </w:txbxContent>
                </v:textbox>
                <w10:wrap type="square"/>
              </v:shape>
            </w:pict>
          </mc:Fallback>
        </mc:AlternateContent>
      </w:r>
      <w:commentRangeStart w:id="46"/>
      <w:r>
        <w:rPr>
          <w:rFonts w:ascii="Times New Roman" w:hAnsi="Times New Roman" w:cs="Times New Roman"/>
          <w:noProof/>
          <w:sz w:val="24"/>
          <w:szCs w:val="24"/>
        </w:rPr>
        <w:drawing>
          <wp:inline distT="0" distB="0" distL="0" distR="0" wp14:anchorId="698042F2" wp14:editId="65B95C84">
            <wp:extent cx="5709920" cy="4039646"/>
            <wp:effectExtent l="0" t="0" r="5080" b="0"/>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3338" cy="4070363"/>
                    </a:xfrm>
                    <a:prstGeom prst="rect">
                      <a:avLst/>
                    </a:prstGeom>
                  </pic:spPr>
                </pic:pic>
              </a:graphicData>
            </a:graphic>
          </wp:inline>
        </w:drawing>
      </w:r>
      <w:commentRangeEnd w:id="46"/>
      <w:r w:rsidR="004615EB">
        <w:rPr>
          <w:rStyle w:val="CommentReference"/>
        </w:rPr>
        <w:commentReference w:id="46"/>
      </w:r>
    </w:p>
    <w:p w14:paraId="152F887E" w14:textId="7D046395" w:rsidR="00684366" w:rsidRDefault="00684366" w:rsidP="004D16EA">
      <w:pPr>
        <w:rPr>
          <w:rFonts w:ascii="Times New Roman" w:hAnsi="Times New Roman" w:cs="Times New Roman"/>
          <w:sz w:val="24"/>
          <w:szCs w:val="24"/>
        </w:rPr>
      </w:pPr>
    </w:p>
    <w:p w14:paraId="6C9D0542" w14:textId="77777777" w:rsidR="00684366" w:rsidRDefault="00684366" w:rsidP="00D27FDC">
      <w:pPr>
        <w:jc w:val="center"/>
        <w:rPr>
          <w:rFonts w:ascii="Times New Roman" w:hAnsi="Times New Roman" w:cs="Times New Roman"/>
          <w:i/>
          <w:iCs/>
          <w:sz w:val="24"/>
          <w:szCs w:val="24"/>
        </w:rPr>
      </w:pPr>
    </w:p>
    <w:p w14:paraId="3477579B" w14:textId="748D5259" w:rsidR="004D16EA" w:rsidRDefault="004D16EA" w:rsidP="00D27FDC">
      <w:pPr>
        <w:jc w:val="center"/>
        <w:rPr>
          <w:rFonts w:ascii="Times New Roman" w:hAnsi="Times New Roman" w:cs="Times New Roman"/>
          <w:i/>
          <w:iCs/>
          <w:sz w:val="24"/>
          <w:szCs w:val="24"/>
        </w:rPr>
      </w:pPr>
      <w:r>
        <w:rPr>
          <w:rFonts w:ascii="Times New Roman" w:hAnsi="Times New Roman" w:cs="Times New Roman"/>
          <w:i/>
          <w:iCs/>
          <w:sz w:val="24"/>
          <w:szCs w:val="24"/>
        </w:rPr>
        <w:t xml:space="preserve">Uncertainty </w:t>
      </w:r>
      <w:r w:rsidR="00D27FDC">
        <w:rPr>
          <w:rFonts w:ascii="Times New Roman" w:hAnsi="Times New Roman" w:cs="Times New Roman"/>
          <w:i/>
          <w:iCs/>
          <w:sz w:val="24"/>
          <w:szCs w:val="24"/>
        </w:rPr>
        <w:t>partitioning</w:t>
      </w:r>
    </w:p>
    <w:p w14:paraId="0316E4AC" w14:textId="77777777" w:rsidR="00E327F5" w:rsidRDefault="00D27FDC" w:rsidP="004D16EA">
      <w:pPr>
        <w:rPr>
          <w:rFonts w:ascii="Times New Roman" w:hAnsi="Times New Roman" w:cs="Times New Roman"/>
          <w:i/>
          <w:iCs/>
          <w:sz w:val="24"/>
          <w:szCs w:val="24"/>
        </w:rPr>
      </w:pPr>
      <w:r>
        <w:rPr>
          <w:rFonts w:ascii="Times New Roman" w:hAnsi="Times New Roman" w:cs="Times New Roman"/>
          <w:i/>
          <w:iCs/>
          <w:sz w:val="24"/>
          <w:szCs w:val="24"/>
        </w:rPr>
        <w:t>Climate Model Uncertainty</w:t>
      </w:r>
    </w:p>
    <w:p w14:paraId="698C8AED" w14:textId="7B883BB0" w:rsidR="00D27FDC" w:rsidRPr="00E507B1" w:rsidRDefault="00E507B1" w:rsidP="004D16EA">
      <w:pPr>
        <w:rPr>
          <w:rFonts w:ascii="Times New Roman" w:hAnsi="Times New Roman" w:cs="Times New Roman"/>
          <w:sz w:val="24"/>
          <w:szCs w:val="24"/>
        </w:rPr>
      </w:pPr>
      <w:r>
        <w:rPr>
          <w:rFonts w:ascii="Times New Roman" w:hAnsi="Times New Roman" w:cs="Times New Roman"/>
          <w:sz w:val="24"/>
          <w:szCs w:val="24"/>
        </w:rPr>
        <w:lastRenderedPageBreak/>
        <w:t xml:space="preserve">Climate model uncertainty will be estimated by generating projections using the 5 </w:t>
      </w:r>
      <w:r w:rsidR="00BD7669">
        <w:rPr>
          <w:rFonts w:ascii="Times New Roman" w:hAnsi="Times New Roman" w:cs="Times New Roman"/>
          <w:sz w:val="24"/>
          <w:szCs w:val="24"/>
        </w:rPr>
        <w:t>lake</w:t>
      </w:r>
      <w:commentRangeStart w:id="47"/>
      <w:r>
        <w:rPr>
          <w:rFonts w:ascii="Times New Roman" w:hAnsi="Times New Roman" w:cs="Times New Roman"/>
          <w:sz w:val="24"/>
          <w:szCs w:val="24"/>
        </w:rPr>
        <w:t xml:space="preserve"> </w:t>
      </w:r>
      <w:commentRangeEnd w:id="47"/>
      <w:r w:rsidR="004615EB">
        <w:rPr>
          <w:rStyle w:val="CommentReference"/>
        </w:rPr>
        <w:commentReference w:id="47"/>
      </w:r>
      <w:r>
        <w:rPr>
          <w:rFonts w:ascii="Times New Roman" w:hAnsi="Times New Roman" w:cs="Times New Roman"/>
          <w:sz w:val="24"/>
          <w:szCs w:val="24"/>
        </w:rPr>
        <w:t xml:space="preserve">models under RCP 8.5 conditions. In order to isolate climate model uncertainty from other types of uncertainties, </w:t>
      </w:r>
      <w:r w:rsidR="007822BD">
        <w:rPr>
          <w:rFonts w:ascii="Times New Roman" w:hAnsi="Times New Roman" w:cs="Times New Roman"/>
          <w:sz w:val="24"/>
          <w:szCs w:val="24"/>
        </w:rPr>
        <w:t xml:space="preserve">parameter values will be held constant </w:t>
      </w:r>
      <w:r>
        <w:rPr>
          <w:rFonts w:ascii="Times New Roman" w:hAnsi="Times New Roman" w:cs="Times New Roman"/>
          <w:sz w:val="24"/>
          <w:szCs w:val="24"/>
        </w:rPr>
        <w:t xml:space="preserve">and process uncertainty </w:t>
      </w:r>
      <w:r w:rsidR="007822BD">
        <w:rPr>
          <w:rFonts w:ascii="Times New Roman" w:hAnsi="Times New Roman" w:cs="Times New Roman"/>
          <w:sz w:val="24"/>
          <w:szCs w:val="24"/>
        </w:rPr>
        <w:t>will</w:t>
      </w:r>
      <w:r>
        <w:rPr>
          <w:rFonts w:ascii="Times New Roman" w:hAnsi="Times New Roman" w:cs="Times New Roman"/>
          <w:sz w:val="24"/>
          <w:szCs w:val="24"/>
        </w:rPr>
        <w:t xml:space="preserve"> not </w:t>
      </w:r>
      <w:r w:rsidR="007822BD">
        <w:rPr>
          <w:rFonts w:ascii="Times New Roman" w:hAnsi="Times New Roman" w:cs="Times New Roman"/>
          <w:sz w:val="24"/>
          <w:szCs w:val="24"/>
        </w:rPr>
        <w:t xml:space="preserve">be </w:t>
      </w:r>
      <w:r>
        <w:rPr>
          <w:rFonts w:ascii="Times New Roman" w:hAnsi="Times New Roman" w:cs="Times New Roman"/>
          <w:sz w:val="24"/>
          <w:szCs w:val="24"/>
        </w:rPr>
        <w:t>propagated.</w:t>
      </w:r>
      <w:r w:rsidR="00E327F5">
        <w:rPr>
          <w:rFonts w:ascii="Times New Roman" w:hAnsi="Times New Roman" w:cs="Times New Roman"/>
          <w:sz w:val="24"/>
          <w:szCs w:val="24"/>
        </w:rPr>
        <w:t xml:space="preserve"> </w:t>
      </w:r>
      <w:r w:rsidR="007A236A">
        <w:rPr>
          <w:rFonts w:ascii="Times New Roman" w:hAnsi="Times New Roman" w:cs="Times New Roman"/>
          <w:sz w:val="24"/>
          <w:szCs w:val="24"/>
        </w:rPr>
        <w:t xml:space="preserve">The mean estimate of all five </w:t>
      </w:r>
      <w:r w:rsidR="00A853B2">
        <w:rPr>
          <w:rFonts w:ascii="Times New Roman" w:hAnsi="Times New Roman" w:cs="Times New Roman"/>
          <w:sz w:val="24"/>
          <w:szCs w:val="24"/>
        </w:rPr>
        <w:t>lake</w:t>
      </w:r>
      <w:r w:rsidR="007A236A">
        <w:rPr>
          <w:rFonts w:ascii="Times New Roman" w:hAnsi="Times New Roman" w:cs="Times New Roman"/>
          <w:sz w:val="24"/>
          <w:szCs w:val="24"/>
        </w:rPr>
        <w:t xml:space="preserve"> models</w:t>
      </w:r>
      <w:commentRangeStart w:id="48"/>
      <w:r w:rsidR="00E327F5">
        <w:rPr>
          <w:rFonts w:ascii="Times New Roman" w:hAnsi="Times New Roman" w:cs="Times New Roman"/>
          <w:sz w:val="24"/>
          <w:szCs w:val="24"/>
        </w:rPr>
        <w:t xml:space="preserve"> </w:t>
      </w:r>
      <w:commentRangeEnd w:id="48"/>
      <w:r w:rsidR="007822BD">
        <w:rPr>
          <w:rStyle w:val="CommentReference"/>
        </w:rPr>
        <w:commentReference w:id="48"/>
      </w:r>
      <w:r w:rsidR="00AB5B46">
        <w:rPr>
          <w:rFonts w:ascii="Times New Roman" w:hAnsi="Times New Roman" w:cs="Times New Roman"/>
          <w:sz w:val="24"/>
          <w:szCs w:val="24"/>
        </w:rPr>
        <w:t xml:space="preserve"> </w:t>
      </w:r>
      <w:r w:rsidR="00E327F5">
        <w:rPr>
          <w:rFonts w:ascii="Times New Roman" w:hAnsi="Times New Roman" w:cs="Times New Roman"/>
          <w:sz w:val="24"/>
          <w:szCs w:val="24"/>
        </w:rPr>
        <w:t>will be used to avoid uncertainty between ecosystem models.</w:t>
      </w:r>
      <w:r>
        <w:rPr>
          <w:rFonts w:ascii="Times New Roman" w:hAnsi="Times New Roman" w:cs="Times New Roman"/>
          <w:sz w:val="24"/>
          <w:szCs w:val="24"/>
        </w:rPr>
        <w:t xml:space="preserve"> Each climate model will be assumed to be equally likely, with the metric of uncertainty being defined as the width of the 95% quantile interval of percent change in total temperature between 2010 and 2099.</w:t>
      </w:r>
      <w:r>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{"citationItems":[{"id":"ITEM-1","itemData":{"DOI":"10.1002/eap.1761","ISSN":"10510761","abstract":"Ecological forecasting of forest productivity involves integrating observations into a process-based model and propagating the dominant components of uncertainty to generate probability distributions for future states and fluxes. Here, we develop a forecast for the biomass change in loblolly pine (Pinus taeda) forests of the southeastern United States and evaluate the relative contribution of different forms of uncertainty to the total forecast uncertainty. Specifically, we assimilated observations of carbon and flux stocks and fluxes from sites across the region, including global change experiments, into a forest ecosystem model to calibrate the parameter distributions and estimate the process uncertainty (i.e., model structure uncertainty revealed in the residuals of the calibration). Using this calibration, we forecasted the change in biomass within each 12-digit Hydrologic (H12) unit across the native range of loblolly pine between 2010 and 2055 under the Representative Concentration Pathway 8.5 scenario. Averaged across the region, productivity is predicted to increase by a mean of 31% between 2010 and 2055 with an average forecast 95% quantile interval of ±15 percentage units. The largest increases were predicted in cooler locations, corresponding to the largest projected changes in temperature. The forecasted mean change varied considerably among the H12 units (3–80% productivity increase), but only units in the warmest and driest extents of the loblolly pine range had forecast distributions with probabilities of a decline in productivity that exceeded 5%. By isolating the individual components of the forecast uncertainty, we found that ecosystem model process uncertainty made the largest individual contribution. Ecosystem model parameter and climate model uncertainty had similar contributions to the overall forecast uncertainty, but with differing spatial patterns across the study region. The probabilistic framework developed here could be modified to include additional sources of uncertainty, including changes due to fire, insects, and pests: processes that would result in lower productivity changes than forecasted here. Overall, this study presents an ecological forecast at the ecosystem management scale so that land managers can explicitly account for uncertainty in decision analysis. Furthermore, it highlights that future work should focus on quantifying, propagating, and reducing ecosystem model process uncertainty.","author":[{"dropping-particle":"","family":"Thomas","given":"R. Quinn","non-dropping-particle":"","parse-names":false,"suffix":""},{"dropping-particle":"","family":"Jersild","given":"Annika L.","non-dropping-particle":"","parse-names":false,"suffix":""},{"dropping-particle":"","family":"Brooks","given":"Evan B.","non-dropping-particle":"","parse-names":false,"suffix":""},{"dropping-particle":"","family":"Thomas","given":"Valerie A.","non-dropping-particle":"","parse-names":false,"suffix":""},{"dropping-particle":"","family":"Wynne","given":"Randolph H.","non-dropping-particle":"","parse-names":false,"suffix":""}],"container-title":"Ecological Applications","id":"ITEM-1","issue":"6","issued":{"date-parts":[["2018","9","1"]]},"page":"1503-1519","publisher":"Ecological Society of America","title":"A mid-century ecological forecast with partitioned uncertainty predicts increases in loblolly pine forest productivity","type":"article-journal","volume":"28"},"uris":["http://www.mendeley.com/documents/?uuid=a1feb6d9-0934-3db3-8e5d-7eb7d7e4c75d"]}],"mendeley":{"formattedCitation":"(Thomas et al., 2018)","plainTextFormattedCitation":"(Thomas et al., 2018)","previouslyFormattedCitation":"&lt;sup&gt;5&lt;/sup&gt;"},"properties":{"noteIndex":0},"schema":"https://github.com/citation-style-language/schema/raw/master/csl-citation.json"}</w:instrText>
      </w:r>
      <w:r>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(Thomas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1503A51" w14:textId="09794739" w:rsidR="00E327F5" w:rsidRDefault="007822BD" w:rsidP="004D16EA">
      <w:pPr>
        <w:rPr>
          <w:rFonts w:ascii="Times New Roman" w:hAnsi="Times New Roman" w:cs="Times New Roman"/>
          <w:i/>
          <w:iCs/>
          <w:sz w:val="24"/>
          <w:szCs w:val="24"/>
        </w:rPr>
      </w:pPr>
      <w:r>
        <w:rPr>
          <w:rFonts w:ascii="Times New Roman" w:hAnsi="Times New Roman" w:cs="Times New Roman"/>
          <w:i/>
          <w:iCs/>
          <w:sz w:val="24"/>
          <w:szCs w:val="24"/>
        </w:rPr>
        <w:t xml:space="preserve">Lake </w:t>
      </w:r>
      <w:r w:rsidR="00E507B1">
        <w:rPr>
          <w:rFonts w:ascii="Times New Roman" w:hAnsi="Times New Roman" w:cs="Times New Roman"/>
          <w:i/>
          <w:iCs/>
          <w:sz w:val="24"/>
          <w:szCs w:val="24"/>
        </w:rPr>
        <w:t>Model Uncertainty</w:t>
      </w:r>
    </w:p>
    <w:p w14:paraId="1FE63059" w14:textId="0DDC0286" w:rsidR="00E507B1" w:rsidRPr="00E507B1" w:rsidRDefault="00AB5B46" w:rsidP="004D16EA">
      <w:pPr>
        <w:rPr>
          <w:rFonts w:ascii="Times New Roman" w:hAnsi="Times New Roman" w:cs="Times New Roman"/>
          <w:sz w:val="24"/>
          <w:szCs w:val="24"/>
        </w:rPr>
      </w:pPr>
      <w:r>
        <w:rPr>
          <w:rFonts w:ascii="Times New Roman" w:hAnsi="Times New Roman" w:cs="Times New Roman"/>
          <w:sz w:val="24"/>
          <w:szCs w:val="24"/>
        </w:rPr>
        <w:t>Lake</w:t>
      </w:r>
      <w:r w:rsidR="00E507B1">
        <w:rPr>
          <w:rFonts w:ascii="Times New Roman" w:hAnsi="Times New Roman" w:cs="Times New Roman"/>
          <w:i/>
          <w:iCs/>
          <w:sz w:val="24"/>
          <w:szCs w:val="24"/>
        </w:rPr>
        <w:t xml:space="preserve"> </w:t>
      </w:r>
      <w:r w:rsidR="00E507B1">
        <w:rPr>
          <w:rFonts w:ascii="Times New Roman" w:hAnsi="Times New Roman" w:cs="Times New Roman"/>
          <w:sz w:val="24"/>
          <w:szCs w:val="24"/>
        </w:rPr>
        <w:t xml:space="preserve">Ecosystem model </w:t>
      </w:r>
      <w:r w:rsidR="00E327F5">
        <w:rPr>
          <w:rFonts w:ascii="Times New Roman" w:hAnsi="Times New Roman" w:cs="Times New Roman"/>
          <w:sz w:val="24"/>
          <w:szCs w:val="24"/>
        </w:rPr>
        <w:t>uncertainty will be estimated by</w:t>
      </w:r>
      <w:r w:rsidR="00A91F27">
        <w:rPr>
          <w:rFonts w:ascii="Times New Roman" w:hAnsi="Times New Roman" w:cs="Times New Roman"/>
          <w:sz w:val="24"/>
          <w:szCs w:val="24"/>
        </w:rPr>
        <w:t xml:space="preserve"> generating projections across all 5 LER models from</w:t>
      </w:r>
      <w:r w:rsidR="007A236A">
        <w:rPr>
          <w:rFonts w:ascii="Times New Roman" w:hAnsi="Times New Roman" w:cs="Times New Roman"/>
          <w:sz w:val="24"/>
          <w:szCs w:val="24"/>
        </w:rPr>
        <w:t xml:space="preserve"> all 4</w:t>
      </w:r>
      <w:commentRangeStart w:id="49"/>
      <w:r w:rsidR="00A91F27">
        <w:rPr>
          <w:rFonts w:ascii="Times New Roman" w:hAnsi="Times New Roman" w:cs="Times New Roman"/>
          <w:sz w:val="24"/>
          <w:szCs w:val="24"/>
        </w:rPr>
        <w:t xml:space="preserve"> </w:t>
      </w:r>
      <w:commentRangeEnd w:id="49"/>
      <w:r w:rsidR="007822BD">
        <w:rPr>
          <w:rStyle w:val="CommentReference"/>
        </w:rPr>
        <w:commentReference w:id="49"/>
      </w:r>
      <w:r w:rsidR="007822BD">
        <w:rPr>
          <w:rFonts w:ascii="Times New Roman" w:hAnsi="Times New Roman" w:cs="Times New Roman"/>
          <w:sz w:val="24"/>
          <w:szCs w:val="24"/>
        </w:rPr>
        <w:t xml:space="preserve">GCM </w:t>
      </w:r>
      <w:r w:rsidR="00A91F27">
        <w:rPr>
          <w:rFonts w:ascii="Times New Roman" w:hAnsi="Times New Roman" w:cs="Times New Roman"/>
          <w:sz w:val="24"/>
          <w:szCs w:val="24"/>
        </w:rPr>
        <w:t>model</w:t>
      </w:r>
      <w:r w:rsidR="007A236A">
        <w:rPr>
          <w:rFonts w:ascii="Times New Roman" w:hAnsi="Times New Roman" w:cs="Times New Roman"/>
          <w:sz w:val="24"/>
          <w:szCs w:val="24"/>
        </w:rPr>
        <w:t>s</w:t>
      </w:r>
      <w:r w:rsidR="00A91F27">
        <w:rPr>
          <w:rFonts w:ascii="Times New Roman" w:hAnsi="Times New Roman" w:cs="Times New Roman"/>
          <w:sz w:val="24"/>
          <w:szCs w:val="24"/>
        </w:rPr>
        <w:t xml:space="preserve"> under RCP 8.5 conditions. In order to isolate ecosystem uncertainty from other types of uncertainties, median parameter values are taken from MCMC parameter calibration chains and process uncertainty is not propagated. </w:t>
      </w:r>
      <w:r w:rsidR="007A236A">
        <w:rPr>
          <w:rFonts w:ascii="Times New Roman" w:hAnsi="Times New Roman" w:cs="Times New Roman"/>
          <w:sz w:val="24"/>
          <w:szCs w:val="24"/>
        </w:rPr>
        <w:t>The mean of the four</w:t>
      </w:r>
      <w:r w:rsidR="00A91F27">
        <w:rPr>
          <w:rFonts w:ascii="Times New Roman" w:hAnsi="Times New Roman" w:cs="Times New Roman"/>
          <w:sz w:val="24"/>
          <w:szCs w:val="24"/>
        </w:rPr>
        <w:t xml:space="preserve"> ISIMIP models will be </w:t>
      </w:r>
      <w:r w:rsidR="007A236A">
        <w:rPr>
          <w:rFonts w:ascii="Times New Roman" w:hAnsi="Times New Roman" w:cs="Times New Roman"/>
          <w:sz w:val="24"/>
          <w:szCs w:val="24"/>
        </w:rPr>
        <w:t xml:space="preserve">used across </w:t>
      </w:r>
      <w:r w:rsidR="00A853B2">
        <w:rPr>
          <w:rFonts w:ascii="Times New Roman" w:hAnsi="Times New Roman" w:cs="Times New Roman"/>
          <w:sz w:val="24"/>
          <w:szCs w:val="24"/>
        </w:rPr>
        <w:t>lake</w:t>
      </w:r>
      <w:r w:rsidR="007A236A">
        <w:rPr>
          <w:rFonts w:ascii="Times New Roman" w:hAnsi="Times New Roman" w:cs="Times New Roman"/>
          <w:sz w:val="24"/>
          <w:szCs w:val="24"/>
        </w:rPr>
        <w:t xml:space="preserve"> models </w:t>
      </w:r>
      <w:r w:rsidR="00A91F27">
        <w:rPr>
          <w:rFonts w:ascii="Times New Roman" w:hAnsi="Times New Roman" w:cs="Times New Roman"/>
          <w:sz w:val="24"/>
          <w:szCs w:val="24"/>
        </w:rPr>
        <w:t xml:space="preserve">in order to avoid uncertainty between climate models. Each ecosystem model will be assumed to be equally likely, with the metric of uncertainty being defined as the width of the 95% quantile interval of percent change in total temperature between 2010 and 2099. </w:t>
      </w:r>
    </w:p>
    <w:p w14:paraId="160306CB" w14:textId="77777777" w:rsidR="00E327F5" w:rsidRDefault="0026507A" w:rsidP="004D16EA">
      <w:pPr>
        <w:rPr>
          <w:rFonts w:ascii="Times New Roman" w:hAnsi="Times New Roman" w:cs="Times New Roman"/>
          <w:i/>
          <w:iCs/>
          <w:sz w:val="24"/>
          <w:szCs w:val="24"/>
        </w:rPr>
      </w:pPr>
      <w:commentRangeStart w:id="50"/>
      <w:commentRangeStart w:id="51"/>
      <w:commentRangeStart w:id="52"/>
      <w:r>
        <w:rPr>
          <w:rFonts w:ascii="Times New Roman" w:hAnsi="Times New Roman" w:cs="Times New Roman"/>
          <w:i/>
          <w:iCs/>
          <w:sz w:val="24"/>
          <w:szCs w:val="24"/>
        </w:rPr>
        <w:t xml:space="preserve">Parameter </w:t>
      </w:r>
      <w:commentRangeEnd w:id="50"/>
      <w:r w:rsidR="007822BD">
        <w:rPr>
          <w:rStyle w:val="CommentReference"/>
        </w:rPr>
        <w:commentReference w:id="50"/>
      </w:r>
      <w:commentRangeEnd w:id="51"/>
      <w:r w:rsidR="00932109">
        <w:rPr>
          <w:rStyle w:val="CommentReference"/>
        </w:rPr>
        <w:commentReference w:id="51"/>
      </w:r>
      <w:commentRangeEnd w:id="52"/>
      <w:r w:rsidR="00BD1967">
        <w:rPr>
          <w:rStyle w:val="CommentReference"/>
        </w:rPr>
        <w:commentReference w:id="52"/>
      </w:r>
      <w:r>
        <w:rPr>
          <w:rFonts w:ascii="Times New Roman" w:hAnsi="Times New Roman" w:cs="Times New Roman"/>
          <w:i/>
          <w:iCs/>
          <w:sz w:val="24"/>
          <w:szCs w:val="24"/>
        </w:rPr>
        <w:t>Uncertainty</w:t>
      </w:r>
    </w:p>
    <w:p w14:paraId="6B0F289F" w14:textId="4C59805B" w:rsidR="0026507A" w:rsidRPr="00E327F5" w:rsidRDefault="00E327F5" w:rsidP="004D16EA">
      <w:pPr>
        <w:rPr>
          <w:rFonts w:ascii="Times New Roman" w:hAnsi="Times New Roman" w:cs="Times New Roman"/>
          <w:sz w:val="24"/>
          <w:szCs w:val="24"/>
        </w:rPr>
      </w:pPr>
      <w:r>
        <w:rPr>
          <w:rFonts w:ascii="Times New Roman" w:hAnsi="Times New Roman" w:cs="Times New Roman"/>
          <w:sz w:val="24"/>
          <w:szCs w:val="24"/>
        </w:rPr>
        <w:t>Parameter uncertainty will be estimated by sampling from the posterior distributions of the calibrated parameter sets. Using the sampled parameter sets, an ensemble will be constructed of 100 simulations from 2010-2099. To avoid interactions between parameter uncertainty and the other types of uncertainty, ensembles will be generated for each of the climate models and each of the ecosystem models. Parameter uncertainty will be calculated by taking the average uncertainty from each of these runs. Parameter uncertainty will be defined as the 95% quantile interval from the ensemble members averaged across the climate and ecosystem models.</w:t>
      </w:r>
      <w:r>
        <w:rPr>
          <w:rFonts w:ascii="Times New Roman" w:hAnsi="Times New Roman" w:cs="Times New Roman"/>
          <w:sz w:val="24"/>
          <w:szCs w:val="24"/>
        </w:rPr>
        <w:fldChar w:fldCharType="begin" w:fldLock="1"/>
      </w:r>
      <w:r w:rsidR="007C42C4">
        <w:rPr>
          <w:rFonts w:ascii="Times New Roman" w:hAnsi="Times New Roman" w:cs="Times New Roman"/>
          <w:sz w:val="24"/>
          <w:szCs w:val="24"/>
        </w:rPr>
        <w:instrText>ADDIN CSL_CITATION {"citationItems":[{"id":"ITEM-1","itemData":{"DOI":"10.1002/eap.1761","ISSN":"10510761","abstract":"Ecological forecasting of forest productivity involves integrating observations into a process-based model and propagating the dominant components of uncertainty to generate probability distributions for future states and fluxes. Here, we develop a forecast for the biomass change in loblolly pine (Pinus taeda) forests of the southeastern United States and evaluate the relative contribution of different forms of uncertainty to the total forecast uncertainty. Specifically, we assimilated observations of carbon and flux stocks and fluxes from sites across the region, including global change experiments, into a forest ecosystem model to calibrate the parameter distributions and estimate the process uncertainty (i.e., model structure uncertainty revealed in the residuals of the calibration). Using this calibration, we forecasted the change in biomass within each 12-digit Hydrologic (H12) unit across the native range of loblolly pine between 2010 and 2055 under the Representative Concentration Pathway 8.5 scenario. Averaged across the region, productivity is predicted to increase by a mean of 31% between 2010 and 2055 with an average forecast 95% quantile interval of ±15 percentage units. The largest increases were predicted in cooler locations, corresponding to the largest projected changes in temperature. The forecasted mean change varied considerably among the H12 units (3–80% productivity increase), but only units in the warmest and driest extents of the loblolly pine range had forecast distributions with probabilities of a decline in productivity that exceeded 5%. By isolating the individual components of the forecast uncertainty, we found that ecosystem model process uncertainty made the largest individual contribution. Ecosystem model parameter and climate model uncertainty had similar contributions to the overall forecast uncertainty, but with differing spatial patterns across the study region. The probabilistic framework developed here could be modified to include additional sources of uncertainty, including changes due to fire, insects, and pests: processes that would result in lower productivity changes than forecasted here. Overall, this study presents an ecological forecast at the ecosystem management scale so that land managers can explicitly account for uncertainty in decision analysis. Furthermore, it highlights that future work should focus on quantifying, propagating, and reducing ecosystem model process uncertainty.","author":[{"dropping-particle":"","family":"Thomas","given":"R. Quinn","non-dropping-particle":"","parse-names":false,"suffix":""},{"dropping-particle":"","family":"Jersild","given":"Annika L.","non-dropping-particle":"","parse-names":false,"suffix":""},{"dropping-particle":"","family":"Brooks","given":"Evan B.","non-dropping-particle":"","parse-names":false,"suffix":""},{"dropping-particle":"","family":"Thomas","given":"Valerie A.","non-dropping-particle":"","parse-names":false,"suffix":""},{"dropping-particle":"","family":"Wynne","given":"Randolph H.","non-dropping-particle":"","parse-names":false,"suffix":""}],"container-title":"Ecological Applications","id":"ITEM-1","issue":"6","issued":{"date-parts":[["2018","9","1"]]},"page":"1503-1519","publisher":"Ecological Society of America","title":"A mid-century ecological forecast with partitioned uncertainty predicts increases in loblolly pine forest productivity","type":"article-journal","volume":"28"},"uris":["http://www.mendeley.com/documents/?uuid=a1feb6d9-0934-3db3-8e5d-7eb7d7e4c75d"]}],"mendeley":{"formattedCitation":"(Thomas et al., 2018)","plainTextFormattedCitation":"(Thomas et al., 2018)","previouslyFormattedCitation":"&lt;sup&gt;5&lt;/sup&gt;"},"properties":{"noteIndex":0},"schema":"https://github.com/citation-style-language/schema/raw/master/csl-citation.json"}</w:instrText>
      </w:r>
      <w:r>
        <w:rPr>
          <w:rFonts w:ascii="Times New Roman" w:hAnsi="Times New Roman" w:cs="Times New Roman"/>
          <w:sz w:val="24"/>
          <w:szCs w:val="24"/>
        </w:rPr>
        <w:fldChar w:fldCharType="separate"/>
      </w:r>
      <w:r w:rsidR="007C42C4" w:rsidRPr="007C42C4">
        <w:rPr>
          <w:rFonts w:ascii="Times New Roman" w:hAnsi="Times New Roman" w:cs="Times New Roman"/>
          <w:noProof/>
          <w:sz w:val="24"/>
          <w:szCs w:val="24"/>
        </w:rPr>
        <w:t>(Thomas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A512881" w14:textId="209E0D4F" w:rsidR="0026507A" w:rsidRDefault="00637D6F" w:rsidP="004D16EA">
      <w:pPr>
        <w:rPr>
          <w:rFonts w:ascii="Times New Roman" w:hAnsi="Times New Roman" w:cs="Times New Roman"/>
          <w:i/>
          <w:iCs/>
          <w:sz w:val="24"/>
          <w:szCs w:val="24"/>
        </w:rPr>
      </w:pPr>
      <w:r>
        <w:rPr>
          <w:rFonts w:ascii="Times New Roman" w:hAnsi="Times New Roman" w:cs="Times New Roman"/>
          <w:i/>
          <w:iCs/>
          <w:sz w:val="24"/>
          <w:szCs w:val="24"/>
        </w:rPr>
        <w:t>Lake</w:t>
      </w:r>
      <w:r>
        <w:rPr>
          <w:rFonts w:ascii="Times New Roman" w:hAnsi="Times New Roman" w:cs="Times New Roman"/>
          <w:i/>
          <w:iCs/>
          <w:sz w:val="24"/>
          <w:szCs w:val="24"/>
        </w:rPr>
        <w:t xml:space="preserve"> </w:t>
      </w:r>
      <w:r w:rsidR="0026507A">
        <w:rPr>
          <w:rFonts w:ascii="Times New Roman" w:hAnsi="Times New Roman" w:cs="Times New Roman"/>
          <w:i/>
          <w:iCs/>
          <w:sz w:val="24"/>
          <w:szCs w:val="24"/>
        </w:rPr>
        <w:t>Model Process Uncertainty</w:t>
      </w:r>
    </w:p>
    <w:p w14:paraId="6B4DE5C4" w14:textId="1D688E49" w:rsidR="00E327F5" w:rsidRPr="00E327F5" w:rsidRDefault="00966C39" w:rsidP="004D16EA">
      <w:pPr>
        <w:rPr>
          <w:rFonts w:ascii="Times New Roman" w:hAnsi="Times New Roman" w:cs="Times New Roman"/>
          <w:sz w:val="24"/>
          <w:szCs w:val="24"/>
        </w:rPr>
      </w:pPr>
      <w:r>
        <w:rPr>
          <w:rFonts w:ascii="Times New Roman" w:hAnsi="Times New Roman" w:cs="Times New Roman"/>
          <w:sz w:val="24"/>
          <w:szCs w:val="24"/>
        </w:rPr>
        <w:t>Ecosystem model process uncertainty will be calculated by using a state-space data assimilation technique using sampled water temperature val</w:t>
      </w:r>
      <w:r w:rsidR="00637D6F">
        <w:rPr>
          <w:rFonts w:ascii="Times New Roman" w:hAnsi="Times New Roman" w:cs="Times New Roman"/>
          <w:sz w:val="24"/>
          <w:szCs w:val="24"/>
        </w:rPr>
        <w:t>u</w:t>
      </w:r>
      <w:r>
        <w:rPr>
          <w:rFonts w:ascii="Times New Roman" w:hAnsi="Times New Roman" w:cs="Times New Roman"/>
          <w:sz w:val="24"/>
          <w:szCs w:val="24"/>
        </w:rPr>
        <w:t>es from a normal distribution at the end of a timestep and using the values to simulate the subsequent timestep.</w:t>
      </w:r>
      <w:r w:rsidR="007C42C4">
        <w:rPr>
          <w:rFonts w:ascii="Times New Roman" w:hAnsi="Times New Roman" w:cs="Times New Roman"/>
          <w:sz w:val="24"/>
          <w:szCs w:val="24"/>
        </w:rPr>
        <w:t xml:space="preserve"> This differs from parameter uncertainty as it randomly propagates </w:t>
      </w:r>
      <w:r w:rsidR="003810D9">
        <w:rPr>
          <w:rFonts w:ascii="Times New Roman" w:hAnsi="Times New Roman" w:cs="Times New Roman"/>
          <w:sz w:val="24"/>
          <w:szCs w:val="24"/>
        </w:rPr>
        <w:t>through</w:t>
      </w:r>
      <w:r w:rsidR="007C42C4">
        <w:rPr>
          <w:rFonts w:ascii="Times New Roman" w:hAnsi="Times New Roman" w:cs="Times New Roman"/>
          <w:sz w:val="24"/>
          <w:szCs w:val="24"/>
        </w:rPr>
        <w:t xml:space="preserve"> the simulation</w:t>
      </w:r>
      <w:r w:rsidR="003810D9">
        <w:rPr>
          <w:rFonts w:ascii="Times New Roman" w:hAnsi="Times New Roman" w:cs="Times New Roman"/>
          <w:sz w:val="24"/>
          <w:szCs w:val="24"/>
        </w:rPr>
        <w:t xml:space="preserve"> between model timesteps and uses values from the</w:t>
      </w:r>
      <w:r w:rsidR="000940CF">
        <w:rPr>
          <w:rFonts w:ascii="Times New Roman" w:hAnsi="Times New Roman" w:cs="Times New Roman"/>
          <w:sz w:val="24"/>
          <w:szCs w:val="24"/>
        </w:rPr>
        <w:t xml:space="preserve"> sampled</w:t>
      </w:r>
      <w:r w:rsidR="003810D9">
        <w:rPr>
          <w:rFonts w:ascii="Times New Roman" w:hAnsi="Times New Roman" w:cs="Times New Roman"/>
          <w:sz w:val="24"/>
          <w:szCs w:val="24"/>
        </w:rPr>
        <w:t xml:space="preserve"> temperature state</w:t>
      </w:r>
      <w:r w:rsidR="000940CF">
        <w:rPr>
          <w:rFonts w:ascii="Times New Roman" w:hAnsi="Times New Roman" w:cs="Times New Roman"/>
          <w:sz w:val="24"/>
          <w:szCs w:val="24"/>
        </w:rPr>
        <w:t xml:space="preserve"> to simulate the subsequent timestep. </w:t>
      </w:r>
      <w:r>
        <w:rPr>
          <w:rFonts w:ascii="Times New Roman" w:hAnsi="Times New Roman" w:cs="Times New Roman"/>
          <w:sz w:val="24"/>
          <w:szCs w:val="24"/>
        </w:rPr>
        <w:t>100 ensemble models will then be calculated from 2010-2099</w:t>
      </w:r>
      <w:r w:rsidR="00A91F27">
        <w:rPr>
          <w:rFonts w:ascii="Times New Roman" w:hAnsi="Times New Roman" w:cs="Times New Roman"/>
          <w:sz w:val="24"/>
          <w:szCs w:val="24"/>
        </w:rPr>
        <w:t xml:space="preserve"> using median parameter values and generating all GCM/</w:t>
      </w:r>
      <w:r w:rsidR="00A853B2">
        <w:rPr>
          <w:rFonts w:ascii="Times New Roman" w:hAnsi="Times New Roman" w:cs="Times New Roman"/>
          <w:sz w:val="24"/>
          <w:szCs w:val="24"/>
        </w:rPr>
        <w:t>lake model</w:t>
      </w:r>
      <w:r w:rsidR="00A91F27">
        <w:rPr>
          <w:rFonts w:ascii="Times New Roman" w:hAnsi="Times New Roman" w:cs="Times New Roman"/>
          <w:sz w:val="24"/>
          <w:szCs w:val="24"/>
        </w:rPr>
        <w:t xml:space="preserve"> combinations. In this case, ecosystem model process uncertainty will be defined as the 95% quantile interval from the ensemble members averaged across GCM/</w:t>
      </w:r>
      <w:r w:rsidR="00A853B2">
        <w:rPr>
          <w:rFonts w:ascii="Times New Roman" w:hAnsi="Times New Roman" w:cs="Times New Roman"/>
          <w:sz w:val="24"/>
          <w:szCs w:val="24"/>
        </w:rPr>
        <w:t>lake model</w:t>
      </w:r>
      <w:r w:rsidR="00A91F27">
        <w:rPr>
          <w:rFonts w:ascii="Times New Roman" w:hAnsi="Times New Roman" w:cs="Times New Roman"/>
          <w:sz w:val="24"/>
          <w:szCs w:val="24"/>
        </w:rPr>
        <w:t xml:space="preserve"> combinations. </w:t>
      </w:r>
      <w:r w:rsidR="003810D9">
        <w:rPr>
          <w:rFonts w:ascii="Times New Roman" w:hAnsi="Times New Roman" w:cs="Times New Roman"/>
          <w:sz w:val="24"/>
          <w:szCs w:val="24"/>
        </w:rPr>
        <w:t>(Thomas et al., 2018)</w:t>
      </w:r>
    </w:p>
    <w:p w14:paraId="11DDF95E" w14:textId="16C05757" w:rsidR="0026507A" w:rsidRDefault="0026507A" w:rsidP="004D16EA">
      <w:pPr>
        <w:rPr>
          <w:rFonts w:ascii="Times New Roman" w:hAnsi="Times New Roman" w:cs="Times New Roman"/>
          <w:i/>
          <w:iCs/>
          <w:sz w:val="24"/>
          <w:szCs w:val="24"/>
        </w:rPr>
      </w:pPr>
      <w:r>
        <w:rPr>
          <w:rFonts w:ascii="Times New Roman" w:hAnsi="Times New Roman" w:cs="Times New Roman"/>
          <w:i/>
          <w:iCs/>
          <w:sz w:val="24"/>
          <w:szCs w:val="24"/>
        </w:rPr>
        <w:t xml:space="preserve">Total Forecast Uncertainty: </w:t>
      </w:r>
    </w:p>
    <w:p w14:paraId="6BE350F6" w14:textId="4160088B" w:rsidR="00966C39" w:rsidRPr="00966C39" w:rsidRDefault="00966C39" w:rsidP="004D16EA">
      <w:pPr>
        <w:rPr>
          <w:rFonts w:ascii="Times New Roman" w:hAnsi="Times New Roman" w:cs="Times New Roman"/>
          <w:sz w:val="24"/>
          <w:szCs w:val="24"/>
        </w:rPr>
      </w:pPr>
      <w:r>
        <w:rPr>
          <w:rFonts w:ascii="Times New Roman" w:hAnsi="Times New Roman" w:cs="Times New Roman"/>
          <w:sz w:val="24"/>
          <w:szCs w:val="24"/>
        </w:rPr>
        <w:t xml:space="preserve">Total forecast uncertainty is calculated by simultaneously propagating uncertainty from the climate model uncertainty, ecosystem model uncertainty, parameter uncertainty and ecosystem model process uncertainty. Assuming that each model is equally likely, simulations from each </w:t>
      </w:r>
      <w:r>
        <w:rPr>
          <w:rFonts w:ascii="Times New Roman" w:hAnsi="Times New Roman" w:cs="Times New Roman"/>
          <w:sz w:val="24"/>
          <w:szCs w:val="24"/>
        </w:rPr>
        <w:lastRenderedPageBreak/>
        <w:t xml:space="preserve">model will be combined into a single distribution. The metric of uncertainty will be defined as the width of the 95% quantile interval from the projected output. </w:t>
      </w:r>
      <w:r w:rsidR="000940CF">
        <w:rPr>
          <w:rFonts w:ascii="Times New Roman" w:hAnsi="Times New Roman" w:cs="Times New Roman"/>
          <w:sz w:val="24"/>
          <w:szCs w:val="24"/>
        </w:rPr>
        <w:t>(Thomas et al., 2018)</w:t>
      </w:r>
      <w:r>
        <w:rPr>
          <w:rFonts w:ascii="Times New Roman" w:hAnsi="Times New Roman" w:cs="Times New Roman"/>
          <w:sz w:val="24"/>
          <w:szCs w:val="24"/>
        </w:rPr>
        <w:t xml:space="preserve"> </w:t>
      </w:r>
    </w:p>
    <w:p w14:paraId="1C566B4F" w14:textId="24FEA8EF" w:rsidR="00C33BC4" w:rsidRPr="007F225F" w:rsidRDefault="007822BD" w:rsidP="00C33BC4">
      <w:pPr>
        <w:pStyle w:val="Heading2"/>
        <w:rPr>
          <w:rFonts w:ascii="Times New Roman" w:hAnsi="Times New Roman" w:cs="Times New Roman"/>
        </w:rPr>
      </w:pPr>
      <w:commentRangeStart w:id="53"/>
      <w:commentRangeEnd w:id="53"/>
      <w:r>
        <w:rPr>
          <w:rStyle w:val="CommentReference"/>
        </w:rPr>
        <w:commentReference w:id="53"/>
      </w:r>
      <w:r w:rsidR="000B3E7C" w:rsidRPr="007F225F">
        <w:rPr>
          <w:rFonts w:ascii="Times New Roman" w:hAnsi="Times New Roman" w:cs="Times New Roman"/>
        </w:rPr>
        <w:t>Implications</w:t>
      </w:r>
    </w:p>
    <w:p w14:paraId="71661ED4" w14:textId="2EFFBC46" w:rsidR="00AB5B46" w:rsidRDefault="00C33BC4" w:rsidP="00591D43">
      <w:pPr>
        <w:ind w:firstLine="360"/>
        <w:rPr>
          <w:rFonts w:ascii="Times New Roman" w:hAnsi="Times New Roman" w:cs="Times New Roman"/>
          <w:sz w:val="24"/>
          <w:szCs w:val="24"/>
        </w:rPr>
      </w:pPr>
      <w:r w:rsidRPr="007F225F">
        <w:rPr>
          <w:rFonts w:ascii="Times New Roman" w:hAnsi="Times New Roman" w:cs="Times New Roman"/>
          <w:sz w:val="24"/>
          <w:szCs w:val="24"/>
        </w:rPr>
        <w:t xml:space="preserve">This project will be multifaceted in its outcomes: first, the outputs of the </w:t>
      </w:r>
      <w:proofErr w:type="spellStart"/>
      <w:r w:rsidRPr="007F225F">
        <w:rPr>
          <w:rFonts w:ascii="Times New Roman" w:hAnsi="Times New Roman" w:cs="Times New Roman"/>
          <w:sz w:val="24"/>
          <w:szCs w:val="24"/>
        </w:rPr>
        <w:t>LakeEnsemblR</w:t>
      </w:r>
      <w:proofErr w:type="spellEnd"/>
      <w:r w:rsidRPr="007F225F">
        <w:rPr>
          <w:rFonts w:ascii="Times New Roman" w:hAnsi="Times New Roman" w:cs="Times New Roman"/>
          <w:sz w:val="24"/>
          <w:szCs w:val="24"/>
        </w:rPr>
        <w:t xml:space="preserve"> models will give insight into the future of Lake Sunapee given certain climate conditions. This will provide desired insights to managers and homeowners residing at Lake Sunapee, who are greatly interested in mitigating the impacts of climate change on their lake in order to maintain its community-wide and personal values. Second, this project will lead to novel insights revolving around the modelling itself. </w:t>
      </w:r>
      <w:commentRangeStart w:id="54"/>
      <w:r w:rsidRPr="007F225F">
        <w:rPr>
          <w:rFonts w:ascii="Times New Roman" w:hAnsi="Times New Roman" w:cs="Times New Roman"/>
          <w:sz w:val="24"/>
          <w:szCs w:val="24"/>
        </w:rPr>
        <w:t xml:space="preserve">Because all models have inherent uncertainty, whether that be revolving around future temperature projections, global circulation methods, or water column properties, it is important for researchers to understand how much uncertainty is present and where that model uncertainty is coming from (e.g., model parameters, driver data). </w:t>
      </w:r>
      <w:commentRangeEnd w:id="54"/>
      <w:r w:rsidR="0058216E">
        <w:rPr>
          <w:rStyle w:val="CommentReference"/>
        </w:rPr>
        <w:commentReference w:id="54"/>
      </w:r>
      <w:r w:rsidRPr="007F225F">
        <w:rPr>
          <w:rFonts w:ascii="Times New Roman" w:hAnsi="Times New Roman" w:cs="Times New Roman"/>
          <w:sz w:val="24"/>
          <w:szCs w:val="24"/>
        </w:rPr>
        <w:t xml:space="preserve">Because this project contains multiple models for both climate projections and lake </w:t>
      </w:r>
      <w:r w:rsidR="007C42C4">
        <w:rPr>
          <w:rFonts w:ascii="Times New Roman" w:hAnsi="Times New Roman" w:cs="Times New Roman"/>
          <w:sz w:val="24"/>
          <w:szCs w:val="24"/>
        </w:rPr>
        <w:t>temperature</w:t>
      </w:r>
      <w:r w:rsidRPr="007F225F">
        <w:rPr>
          <w:rFonts w:ascii="Times New Roman" w:hAnsi="Times New Roman" w:cs="Times New Roman"/>
          <w:sz w:val="24"/>
          <w:szCs w:val="24"/>
        </w:rPr>
        <w:t>, the ability to compare an ensemble of predictions is possible and extremely useful. These insights will be relevant to researchers and modelers carrying out similar climate change impact studies in order to mitigate future negative impacts on lake water quality.</w:t>
      </w:r>
    </w:p>
    <w:p w14:paraId="5F1428D0" w14:textId="0DBC960C" w:rsidR="00AB5B46" w:rsidRDefault="00AB5B46" w:rsidP="00591D43">
      <w:pPr>
        <w:ind w:firstLine="360"/>
        <w:rPr>
          <w:rFonts w:ascii="Times New Roman" w:hAnsi="Times New Roman" w:cs="Times New Roman"/>
          <w:sz w:val="24"/>
          <w:szCs w:val="24"/>
        </w:rPr>
      </w:pPr>
    </w:p>
    <w:p w14:paraId="16D50974" w14:textId="5C5D4558" w:rsidR="00AB5B46" w:rsidRDefault="00AB5B46" w:rsidP="00591D43">
      <w:pPr>
        <w:ind w:firstLine="360"/>
        <w:rPr>
          <w:rFonts w:ascii="Times New Roman" w:hAnsi="Times New Roman" w:cs="Times New Roman"/>
          <w:sz w:val="24"/>
          <w:szCs w:val="24"/>
        </w:rPr>
      </w:pPr>
    </w:p>
    <w:p w14:paraId="3272DAC4" w14:textId="7B3F6199" w:rsidR="00C33BC4" w:rsidRPr="007F225F" w:rsidRDefault="00C33BC4" w:rsidP="007A236A">
      <w:pPr>
        <w:ind w:firstLine="360"/>
        <w:rPr>
          <w:rFonts w:ascii="Times New Roman" w:hAnsi="Times New Roman" w:cs="Times New Roman"/>
        </w:rPr>
      </w:pPr>
    </w:p>
    <w:p w14:paraId="499026F6" w14:textId="38019327" w:rsidR="00C33BC4" w:rsidRPr="007F225F" w:rsidRDefault="00C33BC4" w:rsidP="00C33BC4">
      <w:pPr>
        <w:pStyle w:val="Heading2"/>
        <w:rPr>
          <w:rFonts w:ascii="Times New Roman" w:hAnsi="Times New Roman" w:cs="Times New Roman"/>
        </w:rPr>
      </w:pPr>
      <w:r w:rsidRPr="007F225F">
        <w:rPr>
          <w:rFonts w:ascii="Times New Roman" w:hAnsi="Times New Roman" w:cs="Times New Roman"/>
        </w:rPr>
        <w:t>References</w:t>
      </w:r>
    </w:p>
    <w:p w14:paraId="4B7A356B" w14:textId="3FFB99FE" w:rsidR="007C42C4" w:rsidRPr="007C42C4" w:rsidRDefault="00942497" w:rsidP="007C42C4">
      <w:pPr>
        <w:widowControl w:val="0"/>
        <w:autoSpaceDE w:val="0"/>
        <w:autoSpaceDN w:val="0"/>
        <w:adjustRightInd w:val="0"/>
        <w:spacing w:line="240" w:lineRule="auto"/>
        <w:ind w:left="480" w:hanging="480"/>
        <w:rPr>
          <w:rFonts w:ascii="Times New Roman" w:hAnsi="Times New Roman" w:cs="Times New Roman"/>
          <w:noProof/>
          <w:sz w:val="24"/>
        </w:rPr>
      </w:pPr>
      <w:r w:rsidRPr="007F225F">
        <w:rPr>
          <w:rFonts w:ascii="Times New Roman" w:hAnsi="Times New Roman" w:cs="Times New Roman"/>
          <w:b/>
          <w:bCs/>
          <w:sz w:val="24"/>
          <w:szCs w:val="24"/>
        </w:rPr>
        <w:fldChar w:fldCharType="begin" w:fldLock="1"/>
      </w:r>
      <w:r w:rsidRPr="007F225F">
        <w:rPr>
          <w:rFonts w:ascii="Times New Roman" w:hAnsi="Times New Roman" w:cs="Times New Roman"/>
          <w:b/>
          <w:bCs/>
          <w:sz w:val="24"/>
          <w:szCs w:val="24"/>
        </w:rPr>
        <w:instrText xml:space="preserve">ADDIN Mendeley Bibliography CSL_BIBLIOGRAPHY </w:instrText>
      </w:r>
      <w:r w:rsidRPr="007F225F">
        <w:rPr>
          <w:rFonts w:ascii="Times New Roman" w:hAnsi="Times New Roman" w:cs="Times New Roman"/>
          <w:b/>
          <w:bCs/>
          <w:sz w:val="24"/>
          <w:szCs w:val="24"/>
        </w:rPr>
        <w:fldChar w:fldCharType="separate"/>
      </w:r>
      <w:r w:rsidR="007C42C4" w:rsidRPr="007C42C4">
        <w:rPr>
          <w:rFonts w:ascii="Times New Roman" w:hAnsi="Times New Roman" w:cs="Times New Roman"/>
          <w:noProof/>
          <w:sz w:val="24"/>
        </w:rPr>
        <w:t xml:space="preserve">Bruesewitz, D. A., Carey, C. C., Richardson, D. C., &amp; Weathers, K. C. (2015). Under-ice thermal stratification dynamics of a large, deep lake revealed by high-frequency data. </w:t>
      </w:r>
      <w:r w:rsidR="007C42C4" w:rsidRPr="007C42C4">
        <w:rPr>
          <w:rFonts w:ascii="Times New Roman" w:hAnsi="Times New Roman" w:cs="Times New Roman"/>
          <w:i/>
          <w:iCs/>
          <w:noProof/>
          <w:sz w:val="24"/>
        </w:rPr>
        <w:t>Limnology and Oceanography</w:t>
      </w:r>
      <w:r w:rsidR="007C42C4" w:rsidRPr="007C42C4">
        <w:rPr>
          <w:rFonts w:ascii="Times New Roman" w:hAnsi="Times New Roman" w:cs="Times New Roman"/>
          <w:noProof/>
          <w:sz w:val="24"/>
        </w:rPr>
        <w:t xml:space="preserve">, </w:t>
      </w:r>
      <w:r w:rsidR="007C42C4" w:rsidRPr="007C42C4">
        <w:rPr>
          <w:rFonts w:ascii="Times New Roman" w:hAnsi="Times New Roman" w:cs="Times New Roman"/>
          <w:i/>
          <w:iCs/>
          <w:noProof/>
          <w:sz w:val="24"/>
        </w:rPr>
        <w:t>60</w:t>
      </w:r>
      <w:r w:rsidR="007C42C4" w:rsidRPr="007C42C4">
        <w:rPr>
          <w:rFonts w:ascii="Times New Roman" w:hAnsi="Times New Roman" w:cs="Times New Roman"/>
          <w:noProof/>
          <w:sz w:val="24"/>
        </w:rPr>
        <w:t>(2), 347–359. https://doi.org/10.1002/lno.10014</w:t>
      </w:r>
    </w:p>
    <w:p w14:paraId="2A601F4A"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 xml:space="preserve">Carey, C. C., Cottingham, K. L., Weathers, K. C., Brentrup, J. A., Ruppertsberger, N. M., Ewing, H., &amp; Hairston, N. G. (2014). Experimental blooms of the cyanobacterium Gloeotrichia echinulata increase phytoplankton biomass, richness and diversity in an oligotrophic lake. </w:t>
      </w:r>
      <w:r w:rsidRPr="007C42C4">
        <w:rPr>
          <w:rFonts w:ascii="Times New Roman" w:hAnsi="Times New Roman" w:cs="Times New Roman"/>
          <w:i/>
          <w:iCs/>
          <w:noProof/>
          <w:sz w:val="24"/>
        </w:rPr>
        <w:t>Journal of Plankton Research</w:t>
      </w:r>
      <w:r w:rsidRPr="007C42C4">
        <w:rPr>
          <w:rFonts w:ascii="Times New Roman" w:hAnsi="Times New Roman" w:cs="Times New Roman"/>
          <w:noProof/>
          <w:sz w:val="24"/>
        </w:rPr>
        <w:t xml:space="preserve">, </w:t>
      </w:r>
      <w:r w:rsidRPr="007C42C4">
        <w:rPr>
          <w:rFonts w:ascii="Times New Roman" w:hAnsi="Times New Roman" w:cs="Times New Roman"/>
          <w:i/>
          <w:iCs/>
          <w:noProof/>
          <w:sz w:val="24"/>
        </w:rPr>
        <w:t>36</w:t>
      </w:r>
      <w:r w:rsidRPr="007C42C4">
        <w:rPr>
          <w:rFonts w:ascii="Times New Roman" w:hAnsi="Times New Roman" w:cs="Times New Roman"/>
          <w:noProof/>
          <w:sz w:val="24"/>
        </w:rPr>
        <w:t>(2), 364–377. https://doi.org/10.1093/plankt/fbt105</w:t>
      </w:r>
    </w:p>
    <w:p w14:paraId="449D366B"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 xml:space="preserve">Dietze, M. C. (2017). Prediction in ecology: a first-principles framework. </w:t>
      </w:r>
      <w:r w:rsidRPr="007C42C4">
        <w:rPr>
          <w:rFonts w:ascii="Times New Roman" w:hAnsi="Times New Roman" w:cs="Times New Roman"/>
          <w:i/>
          <w:iCs/>
          <w:noProof/>
          <w:sz w:val="24"/>
        </w:rPr>
        <w:t>Ecological Applications</w:t>
      </w:r>
      <w:r w:rsidRPr="007C42C4">
        <w:rPr>
          <w:rFonts w:ascii="Times New Roman" w:hAnsi="Times New Roman" w:cs="Times New Roman"/>
          <w:noProof/>
          <w:sz w:val="24"/>
        </w:rPr>
        <w:t xml:space="preserve">, </w:t>
      </w:r>
      <w:r w:rsidRPr="007C42C4">
        <w:rPr>
          <w:rFonts w:ascii="Times New Roman" w:hAnsi="Times New Roman" w:cs="Times New Roman"/>
          <w:i/>
          <w:iCs/>
          <w:noProof/>
          <w:sz w:val="24"/>
        </w:rPr>
        <w:t>27</w:t>
      </w:r>
      <w:r w:rsidRPr="007C42C4">
        <w:rPr>
          <w:rFonts w:ascii="Times New Roman" w:hAnsi="Times New Roman" w:cs="Times New Roman"/>
          <w:noProof/>
          <w:sz w:val="24"/>
        </w:rPr>
        <w:t>(7), 2048–2060. https://doi.org/10.1002/eap.1589</w:t>
      </w:r>
    </w:p>
    <w:p w14:paraId="5E3D8D39"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 xml:space="preserve">Hampton, S. E., Galloway, A. W. E., Powers, S. M., Ozersky, T., Woo, K. H., Batt, R. D., … Xenopoulos, M. A. (2017). Ecology under lake ice. </w:t>
      </w:r>
      <w:r w:rsidRPr="007C42C4">
        <w:rPr>
          <w:rFonts w:ascii="Times New Roman" w:hAnsi="Times New Roman" w:cs="Times New Roman"/>
          <w:i/>
          <w:iCs/>
          <w:noProof/>
          <w:sz w:val="24"/>
        </w:rPr>
        <w:t>Ecology Letters</w:t>
      </w:r>
      <w:r w:rsidRPr="007C42C4">
        <w:rPr>
          <w:rFonts w:ascii="Times New Roman" w:hAnsi="Times New Roman" w:cs="Times New Roman"/>
          <w:noProof/>
          <w:sz w:val="24"/>
        </w:rPr>
        <w:t xml:space="preserve">, </w:t>
      </w:r>
      <w:r w:rsidRPr="007C42C4">
        <w:rPr>
          <w:rFonts w:ascii="Times New Roman" w:hAnsi="Times New Roman" w:cs="Times New Roman"/>
          <w:i/>
          <w:iCs/>
          <w:noProof/>
          <w:sz w:val="24"/>
        </w:rPr>
        <w:t>20</w:t>
      </w:r>
      <w:r w:rsidRPr="007C42C4">
        <w:rPr>
          <w:rFonts w:ascii="Times New Roman" w:hAnsi="Times New Roman" w:cs="Times New Roman"/>
          <w:noProof/>
          <w:sz w:val="24"/>
        </w:rPr>
        <w:t>(1), 98–111. https://doi.org/10.1111/ele.12699</w:t>
      </w:r>
    </w:p>
    <w:p w14:paraId="7A5FA230"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 xml:space="preserve">Hansen, G. J. A., Read, J. S., Hansen, J. F., &amp; Winslow, L. A. (2017). Projected shifts in fish species dominance in Wisconsin lakes under climate change. </w:t>
      </w:r>
      <w:r w:rsidRPr="007C42C4">
        <w:rPr>
          <w:rFonts w:ascii="Times New Roman" w:hAnsi="Times New Roman" w:cs="Times New Roman"/>
          <w:i/>
          <w:iCs/>
          <w:noProof/>
          <w:sz w:val="24"/>
        </w:rPr>
        <w:t>Global Change Biology</w:t>
      </w:r>
      <w:r w:rsidRPr="007C42C4">
        <w:rPr>
          <w:rFonts w:ascii="Times New Roman" w:hAnsi="Times New Roman" w:cs="Times New Roman"/>
          <w:noProof/>
          <w:sz w:val="24"/>
        </w:rPr>
        <w:t xml:space="preserve">, </w:t>
      </w:r>
      <w:r w:rsidRPr="007C42C4">
        <w:rPr>
          <w:rFonts w:ascii="Times New Roman" w:hAnsi="Times New Roman" w:cs="Times New Roman"/>
          <w:i/>
          <w:iCs/>
          <w:noProof/>
          <w:sz w:val="24"/>
        </w:rPr>
        <w:t>23</w:t>
      </w:r>
      <w:r w:rsidRPr="007C42C4">
        <w:rPr>
          <w:rFonts w:ascii="Times New Roman" w:hAnsi="Times New Roman" w:cs="Times New Roman"/>
          <w:noProof/>
          <w:sz w:val="24"/>
        </w:rPr>
        <w:t>(4), 1463–1476. https://doi.org/10.1111/gcb.13462</w:t>
      </w:r>
    </w:p>
    <w:p w14:paraId="41DE0D83"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 xml:space="preserve">Hering, D., Haidekker, A., Schmidt-Kloiber, A., Barker, T., Buisson, L., Graf, W., … Stendera, S. (2010). </w:t>
      </w:r>
      <w:r w:rsidRPr="007C42C4">
        <w:rPr>
          <w:rFonts w:ascii="Times New Roman" w:hAnsi="Times New Roman" w:cs="Times New Roman"/>
          <w:i/>
          <w:iCs/>
          <w:noProof/>
          <w:sz w:val="24"/>
        </w:rPr>
        <w:t>Monitoring the Responses of Freshwater Ecosystems to Climate Change</w:t>
      </w:r>
      <w:r w:rsidRPr="007C42C4">
        <w:rPr>
          <w:rFonts w:ascii="Times New Roman" w:hAnsi="Times New Roman" w:cs="Times New Roman"/>
          <w:noProof/>
          <w:sz w:val="24"/>
        </w:rPr>
        <w:t>. https://doi.org/10.1002/9781444327397.ch5</w:t>
      </w:r>
    </w:p>
    <w:p w14:paraId="7EB94103"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lastRenderedPageBreak/>
        <w:t xml:space="preserve">Jankowski, T., Livingstone, D. M., Bührer, H., Forster, R., &amp; Niederhauser, P. (2006). Consequences of the 2003 European heat wave for lake temperature profiles, thermal stability, and hypolimnetic oxygen depletion: Implications for a warmer world. </w:t>
      </w:r>
      <w:r w:rsidRPr="007C42C4">
        <w:rPr>
          <w:rFonts w:ascii="Times New Roman" w:hAnsi="Times New Roman" w:cs="Times New Roman"/>
          <w:i/>
          <w:iCs/>
          <w:noProof/>
          <w:sz w:val="24"/>
        </w:rPr>
        <w:t>Limnology and Oceanography</w:t>
      </w:r>
      <w:r w:rsidRPr="007C42C4">
        <w:rPr>
          <w:rFonts w:ascii="Times New Roman" w:hAnsi="Times New Roman" w:cs="Times New Roman"/>
          <w:noProof/>
          <w:sz w:val="24"/>
        </w:rPr>
        <w:t xml:space="preserve">, </w:t>
      </w:r>
      <w:r w:rsidRPr="007C42C4">
        <w:rPr>
          <w:rFonts w:ascii="Times New Roman" w:hAnsi="Times New Roman" w:cs="Times New Roman"/>
          <w:i/>
          <w:iCs/>
          <w:noProof/>
          <w:sz w:val="24"/>
        </w:rPr>
        <w:t>51</w:t>
      </w:r>
      <w:r w:rsidRPr="007C42C4">
        <w:rPr>
          <w:rFonts w:ascii="Times New Roman" w:hAnsi="Times New Roman" w:cs="Times New Roman"/>
          <w:noProof/>
          <w:sz w:val="24"/>
        </w:rPr>
        <w:t>(2), 815–819. https://doi.org/10.4319/lo.2006.51.2.0815</w:t>
      </w:r>
    </w:p>
    <w:p w14:paraId="24001BE8"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 xml:space="preserve">Kirillin, G. (2010). </w:t>
      </w:r>
      <w:r w:rsidRPr="007C42C4">
        <w:rPr>
          <w:rFonts w:ascii="Times New Roman" w:hAnsi="Times New Roman" w:cs="Times New Roman"/>
          <w:i/>
          <w:iCs/>
          <w:noProof/>
          <w:sz w:val="24"/>
        </w:rPr>
        <w:t>modeling the impact of global warming on water temperature and seasonal mixing regimes in small temperate lakes</w:t>
      </w:r>
      <w:r w:rsidRPr="007C42C4">
        <w:rPr>
          <w:rFonts w:ascii="Times New Roman" w:hAnsi="Times New Roman" w:cs="Times New Roman"/>
          <w:noProof/>
          <w:sz w:val="24"/>
        </w:rPr>
        <w:t>. Retrieved from http://prudence.dmi.dk/</w:t>
      </w:r>
    </w:p>
    <w:p w14:paraId="333B6B06"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LakeEnsemblR: An R package that facilitates ensemble modelling of lakes. (n.d.). Retrieved April 21, 2021, from https://eartharxiv.org/repository/view/1960/</w:t>
      </w:r>
    </w:p>
    <w:p w14:paraId="0985938F"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 xml:space="preserve">Leach, T. H., Beisner, B. E., Carey, C. C., Pernica, P., Rose, K. C., Huot, Y., … Verburg, P. (2018). Patterns and drivers of deep chlorophyll maxima structure in 100 lakes: The relative importance of light and thermal stratification. </w:t>
      </w:r>
      <w:r w:rsidRPr="007C42C4">
        <w:rPr>
          <w:rFonts w:ascii="Times New Roman" w:hAnsi="Times New Roman" w:cs="Times New Roman"/>
          <w:i/>
          <w:iCs/>
          <w:noProof/>
          <w:sz w:val="24"/>
        </w:rPr>
        <w:t>Limnology and Oceanography</w:t>
      </w:r>
      <w:r w:rsidRPr="007C42C4">
        <w:rPr>
          <w:rFonts w:ascii="Times New Roman" w:hAnsi="Times New Roman" w:cs="Times New Roman"/>
          <w:noProof/>
          <w:sz w:val="24"/>
        </w:rPr>
        <w:t xml:space="preserve">, </w:t>
      </w:r>
      <w:r w:rsidRPr="007C42C4">
        <w:rPr>
          <w:rFonts w:ascii="Times New Roman" w:hAnsi="Times New Roman" w:cs="Times New Roman"/>
          <w:i/>
          <w:iCs/>
          <w:noProof/>
          <w:sz w:val="24"/>
        </w:rPr>
        <w:t>63</w:t>
      </w:r>
      <w:r w:rsidRPr="007C42C4">
        <w:rPr>
          <w:rFonts w:ascii="Times New Roman" w:hAnsi="Times New Roman" w:cs="Times New Roman"/>
          <w:noProof/>
          <w:sz w:val="24"/>
        </w:rPr>
        <w:t>(2), 628–646. https://doi.org/10.1002/lno.10656</w:t>
      </w:r>
    </w:p>
    <w:p w14:paraId="647A8846"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 xml:space="preserve">Phillips, N. A. (1956). The general circulation of the atmosphere: A numerical experiment. </w:t>
      </w:r>
      <w:r w:rsidRPr="007C42C4">
        <w:rPr>
          <w:rFonts w:ascii="Times New Roman" w:hAnsi="Times New Roman" w:cs="Times New Roman"/>
          <w:i/>
          <w:iCs/>
          <w:noProof/>
          <w:sz w:val="24"/>
        </w:rPr>
        <w:t>Quarterly Journal of the Royal Meteorological Society</w:t>
      </w:r>
      <w:r w:rsidRPr="007C42C4">
        <w:rPr>
          <w:rFonts w:ascii="Times New Roman" w:hAnsi="Times New Roman" w:cs="Times New Roman"/>
          <w:noProof/>
          <w:sz w:val="24"/>
        </w:rPr>
        <w:t xml:space="preserve">, </w:t>
      </w:r>
      <w:r w:rsidRPr="007C42C4">
        <w:rPr>
          <w:rFonts w:ascii="Times New Roman" w:hAnsi="Times New Roman" w:cs="Times New Roman"/>
          <w:i/>
          <w:iCs/>
          <w:noProof/>
          <w:sz w:val="24"/>
        </w:rPr>
        <w:t>82</w:t>
      </w:r>
      <w:r w:rsidRPr="007C42C4">
        <w:rPr>
          <w:rFonts w:ascii="Times New Roman" w:hAnsi="Times New Roman" w:cs="Times New Roman"/>
          <w:noProof/>
          <w:sz w:val="24"/>
        </w:rPr>
        <w:t>(352), 123–164. https://doi.org/10.1002/qj.49708235202</w:t>
      </w:r>
    </w:p>
    <w:p w14:paraId="4BCACF87"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 xml:space="preserve">Piccolroaz, S., &amp; Toffolon, M. (2018). The fate of Lake Baikal: how climate change may alter deep ventilation in the largest lake on Earth. </w:t>
      </w:r>
      <w:r w:rsidRPr="007C42C4">
        <w:rPr>
          <w:rFonts w:ascii="Times New Roman" w:hAnsi="Times New Roman" w:cs="Times New Roman"/>
          <w:i/>
          <w:iCs/>
          <w:noProof/>
          <w:sz w:val="24"/>
        </w:rPr>
        <w:t>Climatic Change</w:t>
      </w:r>
      <w:r w:rsidRPr="007C42C4">
        <w:rPr>
          <w:rFonts w:ascii="Times New Roman" w:hAnsi="Times New Roman" w:cs="Times New Roman"/>
          <w:noProof/>
          <w:sz w:val="24"/>
        </w:rPr>
        <w:t xml:space="preserve">, </w:t>
      </w:r>
      <w:r w:rsidRPr="007C42C4">
        <w:rPr>
          <w:rFonts w:ascii="Times New Roman" w:hAnsi="Times New Roman" w:cs="Times New Roman"/>
          <w:i/>
          <w:iCs/>
          <w:noProof/>
          <w:sz w:val="24"/>
        </w:rPr>
        <w:t>150</w:t>
      </w:r>
      <w:r w:rsidRPr="007C42C4">
        <w:rPr>
          <w:rFonts w:ascii="Times New Roman" w:hAnsi="Times New Roman" w:cs="Times New Roman"/>
          <w:noProof/>
          <w:sz w:val="24"/>
        </w:rPr>
        <w:t>(3–4), 181–194. https://doi.org/10.1007/s10584-018-2275-2</w:t>
      </w:r>
    </w:p>
    <w:p w14:paraId="3E884FAD"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 xml:space="preserve">Pirtle, Z., Meyer, R., &amp; Hamilton, A. (n.d.). What does it mean when climate models agree? A case for assessing independence among general circulation models. </w:t>
      </w:r>
      <w:r w:rsidRPr="007C42C4">
        <w:rPr>
          <w:rFonts w:ascii="Times New Roman" w:hAnsi="Times New Roman" w:cs="Times New Roman"/>
          <w:i/>
          <w:iCs/>
          <w:noProof/>
          <w:sz w:val="24"/>
        </w:rPr>
        <w:t>Environmental Science and Policy</w:t>
      </w:r>
      <w:r w:rsidRPr="007C42C4">
        <w:rPr>
          <w:rFonts w:ascii="Times New Roman" w:hAnsi="Times New Roman" w:cs="Times New Roman"/>
          <w:noProof/>
          <w:sz w:val="24"/>
        </w:rPr>
        <w:t>. https://doi.org/10.1016/j.envsci.2010.04.004</w:t>
      </w:r>
    </w:p>
    <w:p w14:paraId="0E656D54"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 xml:space="preserve">Raiho, A., Dietze, M., Dawson, A., Rollinson, C. R., &amp; Tipton, J. (2020). </w:t>
      </w:r>
      <w:r w:rsidRPr="007C42C4">
        <w:rPr>
          <w:rFonts w:ascii="Times New Roman" w:hAnsi="Times New Roman" w:cs="Times New Roman"/>
          <w:i/>
          <w:iCs/>
          <w:noProof/>
          <w:sz w:val="24"/>
        </w:rPr>
        <w:t>Determinants of Predictability in Multi-decadal Forest Community and Carbon Dynamics</w:t>
      </w:r>
      <w:r w:rsidRPr="007C42C4">
        <w:rPr>
          <w:rFonts w:ascii="Times New Roman" w:hAnsi="Times New Roman" w:cs="Times New Roman"/>
          <w:noProof/>
          <w:sz w:val="24"/>
        </w:rPr>
        <w:t>.</w:t>
      </w:r>
    </w:p>
    <w:p w14:paraId="641FDBF2"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 xml:space="preserve">Read, J. S., Hamilton, D. P., Desai, A. R., Rose, K. C., MacIntyre, S., Lenters, J. D., … Wu, C. H. (2012). Lake-size dependency of wind shear and convection as controls on gas exchange. </w:t>
      </w:r>
      <w:r w:rsidRPr="007C42C4">
        <w:rPr>
          <w:rFonts w:ascii="Times New Roman" w:hAnsi="Times New Roman" w:cs="Times New Roman"/>
          <w:i/>
          <w:iCs/>
          <w:noProof/>
          <w:sz w:val="24"/>
        </w:rPr>
        <w:t>Geophysical Research Letters</w:t>
      </w:r>
      <w:r w:rsidRPr="007C42C4">
        <w:rPr>
          <w:rFonts w:ascii="Times New Roman" w:hAnsi="Times New Roman" w:cs="Times New Roman"/>
          <w:noProof/>
          <w:sz w:val="24"/>
        </w:rPr>
        <w:t xml:space="preserve">, </w:t>
      </w:r>
      <w:r w:rsidRPr="007C42C4">
        <w:rPr>
          <w:rFonts w:ascii="Times New Roman" w:hAnsi="Times New Roman" w:cs="Times New Roman"/>
          <w:i/>
          <w:iCs/>
          <w:noProof/>
          <w:sz w:val="24"/>
        </w:rPr>
        <w:t>39</w:t>
      </w:r>
      <w:r w:rsidRPr="007C42C4">
        <w:rPr>
          <w:rFonts w:ascii="Times New Roman" w:hAnsi="Times New Roman" w:cs="Times New Roman"/>
          <w:noProof/>
          <w:sz w:val="24"/>
        </w:rPr>
        <w:t>(9), n/a-n/a. https://doi.org/10.1029/2012GL051886</w:t>
      </w:r>
    </w:p>
    <w:p w14:paraId="3545C81A"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 xml:space="preserve">Riahi, K., Rao, S., Krey, V., Cho, C., Chirkov, V., Fischer, G., … Rafaj, P. (2011). RCP 8.5-A scenario of comparatively high greenhouse gas emissions. </w:t>
      </w:r>
      <w:r w:rsidRPr="007C42C4">
        <w:rPr>
          <w:rFonts w:ascii="Times New Roman" w:hAnsi="Times New Roman" w:cs="Times New Roman"/>
          <w:i/>
          <w:iCs/>
          <w:noProof/>
          <w:sz w:val="24"/>
        </w:rPr>
        <w:t>Climatic Change</w:t>
      </w:r>
      <w:r w:rsidRPr="007C42C4">
        <w:rPr>
          <w:rFonts w:ascii="Times New Roman" w:hAnsi="Times New Roman" w:cs="Times New Roman"/>
          <w:noProof/>
          <w:sz w:val="24"/>
        </w:rPr>
        <w:t xml:space="preserve">, </w:t>
      </w:r>
      <w:r w:rsidRPr="007C42C4">
        <w:rPr>
          <w:rFonts w:ascii="Times New Roman" w:hAnsi="Times New Roman" w:cs="Times New Roman"/>
          <w:i/>
          <w:iCs/>
          <w:noProof/>
          <w:sz w:val="24"/>
        </w:rPr>
        <w:t>109</w:t>
      </w:r>
      <w:r w:rsidRPr="007C42C4">
        <w:rPr>
          <w:rFonts w:ascii="Times New Roman" w:hAnsi="Times New Roman" w:cs="Times New Roman"/>
          <w:noProof/>
          <w:sz w:val="24"/>
        </w:rPr>
        <w:t>(1), 33–57. https://doi.org/10.1007/s10584-011-0149-y</w:t>
      </w:r>
    </w:p>
    <w:p w14:paraId="511A6A95"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 xml:space="preserve">Ruane, A. C., Rosenzweig, C., Asseng, S., -,  al, Monier, E., Kicklighter, D. W., &amp; Sokolov, A. P. (2017). To cite this article: Cynthia Rosenzweig et al. </w:t>
      </w:r>
      <w:r w:rsidRPr="007C42C4">
        <w:rPr>
          <w:rFonts w:ascii="Times New Roman" w:hAnsi="Times New Roman" w:cs="Times New Roman"/>
          <w:i/>
          <w:iCs/>
          <w:noProof/>
          <w:sz w:val="24"/>
        </w:rPr>
        <w:t>Environ. Res. Lett</w:t>
      </w:r>
      <w:r w:rsidRPr="007C42C4">
        <w:rPr>
          <w:rFonts w:ascii="Times New Roman" w:hAnsi="Times New Roman" w:cs="Times New Roman"/>
          <w:noProof/>
          <w:sz w:val="24"/>
        </w:rPr>
        <w:t xml:space="preserve">, </w:t>
      </w:r>
      <w:r w:rsidRPr="007C42C4">
        <w:rPr>
          <w:rFonts w:ascii="Times New Roman" w:hAnsi="Times New Roman" w:cs="Times New Roman"/>
          <w:i/>
          <w:iCs/>
          <w:noProof/>
          <w:sz w:val="24"/>
        </w:rPr>
        <w:t>12</w:t>
      </w:r>
      <w:r w:rsidRPr="007C42C4">
        <w:rPr>
          <w:rFonts w:ascii="Times New Roman" w:hAnsi="Times New Roman" w:cs="Times New Roman"/>
          <w:noProof/>
          <w:sz w:val="24"/>
        </w:rPr>
        <w:t>, 10301. https://doi.org/10.1088/1748-9326/12/1/010301</w:t>
      </w:r>
    </w:p>
    <w:p w14:paraId="7D77A77F"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 xml:space="preserve">Salonen, K., Leppäranta, M., Viljanen, M., &amp; Gulati, R. D. (2009). Perspectives in winter limnology: Closing the annual cycle of freezing lakes. </w:t>
      </w:r>
      <w:r w:rsidRPr="007C42C4">
        <w:rPr>
          <w:rFonts w:ascii="Times New Roman" w:hAnsi="Times New Roman" w:cs="Times New Roman"/>
          <w:i/>
          <w:iCs/>
          <w:noProof/>
          <w:sz w:val="24"/>
        </w:rPr>
        <w:t>Aquatic Ecology</w:t>
      </w:r>
      <w:r w:rsidRPr="007C42C4">
        <w:rPr>
          <w:rFonts w:ascii="Times New Roman" w:hAnsi="Times New Roman" w:cs="Times New Roman"/>
          <w:noProof/>
          <w:sz w:val="24"/>
        </w:rPr>
        <w:t xml:space="preserve">, </w:t>
      </w:r>
      <w:r w:rsidRPr="007C42C4">
        <w:rPr>
          <w:rFonts w:ascii="Times New Roman" w:hAnsi="Times New Roman" w:cs="Times New Roman"/>
          <w:i/>
          <w:iCs/>
          <w:noProof/>
          <w:sz w:val="24"/>
        </w:rPr>
        <w:t>43</w:t>
      </w:r>
      <w:r w:rsidRPr="007C42C4">
        <w:rPr>
          <w:rFonts w:ascii="Times New Roman" w:hAnsi="Times New Roman" w:cs="Times New Roman"/>
          <w:noProof/>
          <w:sz w:val="24"/>
        </w:rPr>
        <w:t>(3), 609–616. https://doi.org/10.1007/s10452-009-9278-z</w:t>
      </w:r>
    </w:p>
    <w:p w14:paraId="7261BD60"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 xml:space="preserve">Schwalm, C. R., Glendon, S., &amp; Duffy, P. B. (2020). RCP8.5 tracks cumulative CO2 emissions. </w:t>
      </w:r>
      <w:r w:rsidRPr="007C42C4">
        <w:rPr>
          <w:rFonts w:ascii="Times New Roman" w:hAnsi="Times New Roman" w:cs="Times New Roman"/>
          <w:i/>
          <w:iCs/>
          <w:noProof/>
          <w:sz w:val="24"/>
        </w:rPr>
        <w:t>Proceedings of the National Academy of Sciences of the United States of America</w:t>
      </w:r>
      <w:r w:rsidRPr="007C42C4">
        <w:rPr>
          <w:rFonts w:ascii="Times New Roman" w:hAnsi="Times New Roman" w:cs="Times New Roman"/>
          <w:noProof/>
          <w:sz w:val="24"/>
        </w:rPr>
        <w:t xml:space="preserve">, </w:t>
      </w:r>
      <w:r w:rsidRPr="007C42C4">
        <w:rPr>
          <w:rFonts w:ascii="Times New Roman" w:hAnsi="Times New Roman" w:cs="Times New Roman"/>
          <w:i/>
          <w:iCs/>
          <w:noProof/>
          <w:sz w:val="24"/>
        </w:rPr>
        <w:t>117</w:t>
      </w:r>
      <w:r w:rsidRPr="007C42C4">
        <w:rPr>
          <w:rFonts w:ascii="Times New Roman" w:hAnsi="Times New Roman" w:cs="Times New Roman"/>
          <w:noProof/>
          <w:sz w:val="24"/>
        </w:rPr>
        <w:t>(33), 19656–19657. https://doi.org/10.1073/PNAS.2007117117</w:t>
      </w:r>
    </w:p>
    <w:p w14:paraId="2AAB1106"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 xml:space="preserve">Stetler, J. T., Girdner, S., Mack, J., Winslow, L. A., Leach, T. H., &amp; Rose, K. C. (2020). </w:t>
      </w:r>
      <w:r w:rsidRPr="007C42C4">
        <w:rPr>
          <w:rFonts w:ascii="Times New Roman" w:hAnsi="Times New Roman" w:cs="Times New Roman"/>
          <w:noProof/>
          <w:sz w:val="24"/>
        </w:rPr>
        <w:lastRenderedPageBreak/>
        <w:t xml:space="preserve">Atmospheric stilling and warming air temperatures drive long-term changes in lake stratification in a large oligotrophic lake. </w:t>
      </w:r>
      <w:r w:rsidRPr="007C42C4">
        <w:rPr>
          <w:rFonts w:ascii="Times New Roman" w:hAnsi="Times New Roman" w:cs="Times New Roman"/>
          <w:i/>
          <w:iCs/>
          <w:noProof/>
          <w:sz w:val="24"/>
        </w:rPr>
        <w:t>Limnol. Oceanogr</w:t>
      </w:r>
      <w:r w:rsidRPr="007C42C4">
        <w:rPr>
          <w:rFonts w:ascii="Times New Roman" w:hAnsi="Times New Roman" w:cs="Times New Roman"/>
          <w:noProof/>
          <w:sz w:val="24"/>
        </w:rPr>
        <w:t xml:space="preserve">, </w:t>
      </w:r>
      <w:r w:rsidRPr="007C42C4">
        <w:rPr>
          <w:rFonts w:ascii="Times New Roman" w:hAnsi="Times New Roman" w:cs="Times New Roman"/>
          <w:i/>
          <w:iCs/>
          <w:noProof/>
          <w:sz w:val="24"/>
        </w:rPr>
        <w:t>9999</w:t>
      </w:r>
      <w:r w:rsidRPr="007C42C4">
        <w:rPr>
          <w:rFonts w:ascii="Times New Roman" w:hAnsi="Times New Roman" w:cs="Times New Roman"/>
          <w:noProof/>
          <w:sz w:val="24"/>
        </w:rPr>
        <w:t>, 1–11. https://doi.org/10.1002/lno.11654</w:t>
      </w:r>
    </w:p>
    <w:p w14:paraId="7FB8E479"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 xml:space="preserve">Thomas, R. Q., Jersild, A. L., Brooks, E. B., Thomas, V. A., &amp; Wynne, R. H. (2018). A mid-century ecological forecast with partitioned uncertainty predicts increases in loblolly pine forest productivity. </w:t>
      </w:r>
      <w:r w:rsidRPr="007C42C4">
        <w:rPr>
          <w:rFonts w:ascii="Times New Roman" w:hAnsi="Times New Roman" w:cs="Times New Roman"/>
          <w:i/>
          <w:iCs/>
          <w:noProof/>
          <w:sz w:val="24"/>
        </w:rPr>
        <w:t>Ecological Applications</w:t>
      </w:r>
      <w:r w:rsidRPr="007C42C4">
        <w:rPr>
          <w:rFonts w:ascii="Times New Roman" w:hAnsi="Times New Roman" w:cs="Times New Roman"/>
          <w:noProof/>
          <w:sz w:val="24"/>
        </w:rPr>
        <w:t xml:space="preserve">, </w:t>
      </w:r>
      <w:r w:rsidRPr="007C42C4">
        <w:rPr>
          <w:rFonts w:ascii="Times New Roman" w:hAnsi="Times New Roman" w:cs="Times New Roman"/>
          <w:i/>
          <w:iCs/>
          <w:noProof/>
          <w:sz w:val="24"/>
        </w:rPr>
        <w:t>28</w:t>
      </w:r>
      <w:r w:rsidRPr="007C42C4">
        <w:rPr>
          <w:rFonts w:ascii="Times New Roman" w:hAnsi="Times New Roman" w:cs="Times New Roman"/>
          <w:noProof/>
          <w:sz w:val="24"/>
        </w:rPr>
        <w:t>(6), 1503–1519. https://doi.org/10.1002/eap.1761</w:t>
      </w:r>
    </w:p>
    <w:p w14:paraId="7321F93B"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 xml:space="preserve">Tranvik, L. J., Downing, J. A., Cotner, J. B., Loiselle, S. A., Striegl, R. G., Ballatore, T. J., … Weyhenmeyer, G. A. (2009). Lakes and reservoirs as regulators of carbon cycling and climate. </w:t>
      </w:r>
      <w:r w:rsidRPr="007C42C4">
        <w:rPr>
          <w:rFonts w:ascii="Times New Roman" w:hAnsi="Times New Roman" w:cs="Times New Roman"/>
          <w:i/>
          <w:iCs/>
          <w:noProof/>
          <w:sz w:val="24"/>
        </w:rPr>
        <w:t>Limnology and Oceanography</w:t>
      </w:r>
      <w:r w:rsidRPr="007C42C4">
        <w:rPr>
          <w:rFonts w:ascii="Times New Roman" w:hAnsi="Times New Roman" w:cs="Times New Roman"/>
          <w:noProof/>
          <w:sz w:val="24"/>
        </w:rPr>
        <w:t xml:space="preserve">, </w:t>
      </w:r>
      <w:r w:rsidRPr="007C42C4">
        <w:rPr>
          <w:rFonts w:ascii="Times New Roman" w:hAnsi="Times New Roman" w:cs="Times New Roman"/>
          <w:i/>
          <w:iCs/>
          <w:noProof/>
          <w:sz w:val="24"/>
        </w:rPr>
        <w:t>54</w:t>
      </w:r>
      <w:r w:rsidRPr="007C42C4">
        <w:rPr>
          <w:rFonts w:ascii="Times New Roman" w:hAnsi="Times New Roman" w:cs="Times New Roman"/>
          <w:noProof/>
          <w:sz w:val="24"/>
        </w:rPr>
        <w:t>(6part2), 2298–2314. https://doi.org/10.4319/lo.2009.54.6_part_2.2298</w:t>
      </w:r>
    </w:p>
    <w:p w14:paraId="79632F43"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 xml:space="preserve">Ward, N. K., Steele, B. G., Weathers, K. C., Cottingham, K. L., Ewing, H. A., Hanson, P. C., &amp; Carey, C. C. (2020). Differential Responses of Maximum Versus Median Chlorophyll‐ </w:t>
      </w:r>
      <w:r w:rsidRPr="007C42C4">
        <w:rPr>
          <w:rFonts w:ascii="Times New Roman" w:hAnsi="Times New Roman" w:cs="Times New Roman"/>
          <w:i/>
          <w:iCs/>
          <w:noProof/>
          <w:sz w:val="24"/>
        </w:rPr>
        <w:t>a</w:t>
      </w:r>
      <w:r w:rsidRPr="007C42C4">
        <w:rPr>
          <w:rFonts w:ascii="Times New Roman" w:hAnsi="Times New Roman" w:cs="Times New Roman"/>
          <w:noProof/>
          <w:sz w:val="24"/>
        </w:rPr>
        <w:t xml:space="preserve"> to Air Temperature and Nutrient Loads in an Oligotrophic Lake Over 31 Years. </w:t>
      </w:r>
      <w:r w:rsidRPr="007C42C4">
        <w:rPr>
          <w:rFonts w:ascii="Times New Roman" w:hAnsi="Times New Roman" w:cs="Times New Roman"/>
          <w:i/>
          <w:iCs/>
          <w:noProof/>
          <w:sz w:val="24"/>
        </w:rPr>
        <w:t>Water Resources Research</w:t>
      </w:r>
      <w:r w:rsidRPr="007C42C4">
        <w:rPr>
          <w:rFonts w:ascii="Times New Roman" w:hAnsi="Times New Roman" w:cs="Times New Roman"/>
          <w:noProof/>
          <w:sz w:val="24"/>
        </w:rPr>
        <w:t xml:space="preserve">, </w:t>
      </w:r>
      <w:r w:rsidRPr="007C42C4">
        <w:rPr>
          <w:rFonts w:ascii="Times New Roman" w:hAnsi="Times New Roman" w:cs="Times New Roman"/>
          <w:i/>
          <w:iCs/>
          <w:noProof/>
          <w:sz w:val="24"/>
        </w:rPr>
        <w:t>56</w:t>
      </w:r>
      <w:r w:rsidRPr="007C42C4">
        <w:rPr>
          <w:rFonts w:ascii="Times New Roman" w:hAnsi="Times New Roman" w:cs="Times New Roman"/>
          <w:noProof/>
          <w:sz w:val="24"/>
        </w:rPr>
        <w:t>(7), e2020WR027296. https://doi.org/10.1029/2020WR027296</w:t>
      </w:r>
    </w:p>
    <w:p w14:paraId="6D190DA8"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 xml:space="preserve">Woolway, R. I., &amp; Merchant, C. J. (2019). Worldwide alteration of lake mixing regimes in response to climate change. </w:t>
      </w:r>
      <w:r w:rsidRPr="007C42C4">
        <w:rPr>
          <w:rFonts w:ascii="Times New Roman" w:hAnsi="Times New Roman" w:cs="Times New Roman"/>
          <w:i/>
          <w:iCs/>
          <w:noProof/>
          <w:sz w:val="24"/>
        </w:rPr>
        <w:t>Nature Geoscience</w:t>
      </w:r>
      <w:r w:rsidRPr="007C42C4">
        <w:rPr>
          <w:rFonts w:ascii="Times New Roman" w:hAnsi="Times New Roman" w:cs="Times New Roman"/>
          <w:noProof/>
          <w:sz w:val="24"/>
        </w:rPr>
        <w:t xml:space="preserve">, </w:t>
      </w:r>
      <w:r w:rsidRPr="007C42C4">
        <w:rPr>
          <w:rFonts w:ascii="Times New Roman" w:hAnsi="Times New Roman" w:cs="Times New Roman"/>
          <w:i/>
          <w:iCs/>
          <w:noProof/>
          <w:sz w:val="24"/>
        </w:rPr>
        <w:t>12</w:t>
      </w:r>
      <w:r w:rsidRPr="007C42C4">
        <w:rPr>
          <w:rFonts w:ascii="Times New Roman" w:hAnsi="Times New Roman" w:cs="Times New Roman"/>
          <w:noProof/>
          <w:sz w:val="24"/>
        </w:rPr>
        <w:t>(4), 271–276. https://doi.org/10.1038/s41561-019-0322-x</w:t>
      </w:r>
    </w:p>
    <w:p w14:paraId="752DCAA8"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 xml:space="preserve">Woolway, R. I., Weyhenmeyer, G. A., Schmid, M., Dokulil, M. T., de Eyto, E., Maberly, S. C., … Merchant, C. J. (2019). Substantial increase in minimum lake surface temperatures under climate change. </w:t>
      </w:r>
      <w:r w:rsidRPr="007C42C4">
        <w:rPr>
          <w:rFonts w:ascii="Times New Roman" w:hAnsi="Times New Roman" w:cs="Times New Roman"/>
          <w:i/>
          <w:iCs/>
          <w:noProof/>
          <w:sz w:val="24"/>
        </w:rPr>
        <w:t>Climatic Change</w:t>
      </w:r>
      <w:r w:rsidRPr="007C42C4">
        <w:rPr>
          <w:rFonts w:ascii="Times New Roman" w:hAnsi="Times New Roman" w:cs="Times New Roman"/>
          <w:noProof/>
          <w:sz w:val="24"/>
        </w:rPr>
        <w:t xml:space="preserve">, </w:t>
      </w:r>
      <w:r w:rsidRPr="007C42C4">
        <w:rPr>
          <w:rFonts w:ascii="Times New Roman" w:hAnsi="Times New Roman" w:cs="Times New Roman"/>
          <w:i/>
          <w:iCs/>
          <w:noProof/>
          <w:sz w:val="24"/>
        </w:rPr>
        <w:t>155</w:t>
      </w:r>
      <w:r w:rsidRPr="007C42C4">
        <w:rPr>
          <w:rFonts w:ascii="Times New Roman" w:hAnsi="Times New Roman" w:cs="Times New Roman"/>
          <w:noProof/>
          <w:sz w:val="24"/>
        </w:rPr>
        <w:t>(1), 81–94. https://doi.org/10.1007/s10584-019-02465-y</w:t>
      </w:r>
    </w:p>
    <w:p w14:paraId="78C48D22" w14:textId="77777777" w:rsidR="007C42C4" w:rsidRPr="007C42C4" w:rsidRDefault="007C42C4" w:rsidP="007C42C4">
      <w:pPr>
        <w:widowControl w:val="0"/>
        <w:autoSpaceDE w:val="0"/>
        <w:autoSpaceDN w:val="0"/>
        <w:adjustRightInd w:val="0"/>
        <w:spacing w:line="240" w:lineRule="auto"/>
        <w:ind w:left="480" w:hanging="480"/>
        <w:rPr>
          <w:rFonts w:ascii="Times New Roman" w:hAnsi="Times New Roman" w:cs="Times New Roman"/>
          <w:noProof/>
          <w:sz w:val="24"/>
        </w:rPr>
      </w:pPr>
      <w:r w:rsidRPr="007C42C4">
        <w:rPr>
          <w:rFonts w:ascii="Times New Roman" w:hAnsi="Times New Roman" w:cs="Times New Roman"/>
          <w:noProof/>
          <w:sz w:val="24"/>
        </w:rPr>
        <w:t xml:space="preserve">Yankova, Y., Neuenschwander, S., Köster, O., &amp; Posch, T. (2017). Abrupt stop of deep water turnover with lake warming: Drastic consequences for algal primary producers /631/158/2165 /704/106/286 article. </w:t>
      </w:r>
      <w:r w:rsidRPr="007C42C4">
        <w:rPr>
          <w:rFonts w:ascii="Times New Roman" w:hAnsi="Times New Roman" w:cs="Times New Roman"/>
          <w:i/>
          <w:iCs/>
          <w:noProof/>
          <w:sz w:val="24"/>
        </w:rPr>
        <w:t>Scientific Reports</w:t>
      </w:r>
      <w:r w:rsidRPr="007C42C4">
        <w:rPr>
          <w:rFonts w:ascii="Times New Roman" w:hAnsi="Times New Roman" w:cs="Times New Roman"/>
          <w:noProof/>
          <w:sz w:val="24"/>
        </w:rPr>
        <w:t xml:space="preserve">, </w:t>
      </w:r>
      <w:r w:rsidRPr="007C42C4">
        <w:rPr>
          <w:rFonts w:ascii="Times New Roman" w:hAnsi="Times New Roman" w:cs="Times New Roman"/>
          <w:i/>
          <w:iCs/>
          <w:noProof/>
          <w:sz w:val="24"/>
        </w:rPr>
        <w:t>7</w:t>
      </w:r>
      <w:r w:rsidRPr="007C42C4">
        <w:rPr>
          <w:rFonts w:ascii="Times New Roman" w:hAnsi="Times New Roman" w:cs="Times New Roman"/>
          <w:noProof/>
          <w:sz w:val="24"/>
        </w:rPr>
        <w:t>(1). https://doi.org/10.1038/s41598-017-13159-9</w:t>
      </w:r>
    </w:p>
    <w:p w14:paraId="573363CD" w14:textId="2767462B" w:rsidR="003D071D" w:rsidRDefault="00942497" w:rsidP="007C42C4">
      <w:pPr>
        <w:widowControl w:val="0"/>
        <w:autoSpaceDE w:val="0"/>
        <w:autoSpaceDN w:val="0"/>
        <w:adjustRightInd w:val="0"/>
        <w:spacing w:line="240" w:lineRule="auto"/>
        <w:ind w:left="640" w:hanging="640"/>
        <w:rPr>
          <w:rFonts w:ascii="Times New Roman" w:hAnsi="Times New Roman" w:cs="Times New Roman"/>
          <w:b/>
          <w:bCs/>
          <w:sz w:val="24"/>
          <w:szCs w:val="24"/>
        </w:rPr>
      </w:pPr>
      <w:r w:rsidRPr="007F225F">
        <w:rPr>
          <w:rFonts w:ascii="Times New Roman" w:hAnsi="Times New Roman" w:cs="Times New Roman"/>
          <w:b/>
          <w:bCs/>
          <w:sz w:val="24"/>
          <w:szCs w:val="24"/>
        </w:rPr>
        <w:fldChar w:fldCharType="end"/>
      </w:r>
    </w:p>
    <w:p w14:paraId="72D815E8" w14:textId="13718185" w:rsidR="00A853B2" w:rsidRDefault="00A853B2" w:rsidP="00A853B2">
      <w:pPr>
        <w:widowControl w:val="0"/>
        <w:autoSpaceDE w:val="0"/>
        <w:autoSpaceDN w:val="0"/>
        <w:adjustRightInd w:val="0"/>
        <w:spacing w:line="240" w:lineRule="auto"/>
        <w:ind w:left="480" w:hanging="480"/>
        <w:rPr>
          <w:rFonts w:ascii="Times New Roman" w:hAnsi="Times New Roman" w:cs="Times New Roman"/>
          <w:b/>
          <w:bCs/>
          <w:sz w:val="24"/>
          <w:szCs w:val="24"/>
        </w:rPr>
      </w:pPr>
    </w:p>
    <w:p w14:paraId="6CC66EC7" w14:textId="77777777" w:rsidR="00A853B2" w:rsidRPr="00A853B2" w:rsidRDefault="00A853B2" w:rsidP="00A853B2">
      <w:pPr>
        <w:spacing w:before="100" w:beforeAutospacing="1" w:after="100" w:afterAutospacing="1" w:line="240" w:lineRule="auto"/>
        <w:ind w:left="640" w:hanging="640"/>
        <w:rPr>
          <w:rFonts w:ascii="Times New Roman" w:eastAsia="Times New Roman" w:hAnsi="Times New Roman" w:cs="Times New Roman"/>
          <w:sz w:val="24"/>
          <w:szCs w:val="24"/>
          <w:lang w:eastAsia="zh-CN"/>
        </w:rPr>
      </w:pPr>
      <w:r w:rsidRPr="00A853B2">
        <w:rPr>
          <w:rFonts w:ascii="Times New Roman" w:eastAsia="Times New Roman" w:hAnsi="Times New Roman" w:cs="Times New Roman"/>
          <w:sz w:val="24"/>
          <w:szCs w:val="24"/>
          <w:lang w:eastAsia="zh-CN"/>
        </w:rPr>
        <w:t>1.</w:t>
      </w:r>
      <w:r w:rsidRPr="00A853B2">
        <w:rPr>
          <w:rFonts w:ascii="Times New Roman" w:eastAsia="Times New Roman" w:hAnsi="Times New Roman" w:cs="Times New Roman"/>
          <w:sz w:val="24"/>
          <w:szCs w:val="24"/>
          <w:lang w:eastAsia="zh-CN"/>
        </w:rPr>
        <w:tab/>
        <w:t>EartH2Observe, WFDEI and ERA-Interim data Merged and Bias-corrected for ISIMIP (EWEMBI). Available at: https://dataservices.gfz-potsdam.de/pik/showshort.php?id=escidoc:3928916. (Accessed: 5th May 2021)</w:t>
      </w:r>
    </w:p>
    <w:p w14:paraId="0482956D" w14:textId="77777777" w:rsidR="00A853B2" w:rsidRPr="003D071D" w:rsidRDefault="00A853B2" w:rsidP="00A853B2">
      <w:pPr>
        <w:widowControl w:val="0"/>
        <w:autoSpaceDE w:val="0"/>
        <w:autoSpaceDN w:val="0"/>
        <w:adjustRightInd w:val="0"/>
        <w:spacing w:line="240" w:lineRule="auto"/>
        <w:ind w:left="480" w:hanging="480"/>
        <w:rPr>
          <w:b/>
          <w:bCs/>
        </w:rPr>
      </w:pPr>
    </w:p>
    <w:sectPr w:rsidR="00A853B2" w:rsidRPr="003D071D" w:rsidSect="007521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dhg Moore" w:date="2021-05-03T10:46:00Z" w:initials="TM">
    <w:p w14:paraId="56A72F78" w14:textId="78DAA521" w:rsidR="0058216E" w:rsidRDefault="0058216E">
      <w:pPr>
        <w:pStyle w:val="CommentText"/>
      </w:pPr>
      <w:r>
        <w:rPr>
          <w:rStyle w:val="CommentReference"/>
        </w:rPr>
        <w:annotationRef/>
      </w:r>
      <w:r>
        <w:t xml:space="preserve">Would be good to add in an example here (e.g. local </w:t>
      </w:r>
      <w:proofErr w:type="spellStart"/>
      <w:r>
        <w:t>landuse</w:t>
      </w:r>
      <w:proofErr w:type="spellEnd"/>
      <w:r>
        <w:t xml:space="preserve"> changes and global climate change</w:t>
      </w:r>
    </w:p>
  </w:comment>
  <w:comment w:id="1" w:author="Tadhg Moore" w:date="2021-05-03T10:49:00Z" w:initials="TM">
    <w:p w14:paraId="6013010E" w14:textId="32FEC09F" w:rsidR="0058216E" w:rsidRDefault="0058216E">
      <w:pPr>
        <w:pStyle w:val="CommentText"/>
      </w:pPr>
      <w:r>
        <w:rPr>
          <w:rStyle w:val="CommentReference"/>
        </w:rPr>
        <w:annotationRef/>
      </w:r>
      <w:r>
        <w:t>I don’t think weight is the right word here, maybe validity?</w:t>
      </w:r>
    </w:p>
  </w:comment>
  <w:comment w:id="2" w:author="Woelmer, Whitney" w:date="2021-04-29T16:41:00Z" w:initials="WW">
    <w:p w14:paraId="38CC2A15" w14:textId="584FBC30" w:rsidR="0058216E" w:rsidRDefault="0058216E" w:rsidP="00A236E8">
      <w:pPr>
        <w:pStyle w:val="CommentText"/>
      </w:pPr>
      <w:r>
        <w:rPr>
          <w:rStyle w:val="CommentReference"/>
        </w:rPr>
        <w:annotationRef/>
      </w:r>
      <w:r>
        <w:t>Needed a sentence or two here to motivate why you are doing the research. You should wordsmith this into your own wording. I just wrote something to start things out</w:t>
      </w:r>
    </w:p>
  </w:comment>
  <w:comment w:id="3" w:author="Tadhg Moore" w:date="2021-05-03T10:52:00Z" w:initials="TM">
    <w:p w14:paraId="1B5CA146" w14:textId="0A85955A" w:rsidR="0058216E" w:rsidRDefault="0058216E">
      <w:pPr>
        <w:pStyle w:val="CommentText"/>
      </w:pPr>
      <w:r>
        <w:rPr>
          <w:rStyle w:val="CommentReference"/>
        </w:rPr>
        <w:annotationRef/>
      </w:r>
      <w:r>
        <w:t>Should quantification be included as well?</w:t>
      </w:r>
    </w:p>
  </w:comment>
  <w:comment w:id="4" w:author="Woelmer, Whitney" w:date="2021-04-29T18:00:00Z" w:initials="WW">
    <w:p w14:paraId="3A1165E3" w14:textId="118741D2" w:rsidR="0058216E" w:rsidRDefault="0058216E" w:rsidP="00C33A66">
      <w:pPr>
        <w:pStyle w:val="CommentText"/>
      </w:pPr>
      <w:r>
        <w:rPr>
          <w:rStyle w:val="CommentReference"/>
        </w:rPr>
        <w:annotationRef/>
      </w:r>
      <w:r>
        <w:t>I'm still struggling with what the right order of paragraphs is here. How about you go through my suggestions, see what Tadhg thinks, and I can come back around. I think you have most of the right pieces but we need to think more about the order they are presented!</w:t>
      </w:r>
    </w:p>
  </w:comment>
  <w:comment w:id="5" w:author="Tadhg Moore" w:date="2021-05-03T10:54:00Z" w:initials="TM">
    <w:p w14:paraId="41BF4EA0" w14:textId="43958261" w:rsidR="0058216E" w:rsidRDefault="0058216E">
      <w:pPr>
        <w:pStyle w:val="CommentText"/>
      </w:pPr>
      <w:r>
        <w:rPr>
          <w:rStyle w:val="CommentReference"/>
        </w:rPr>
        <w:annotationRef/>
      </w:r>
      <w:r>
        <w:t>This sentence is a bit long winded I will try and break it up.</w:t>
      </w:r>
    </w:p>
  </w:comment>
  <w:comment w:id="6" w:author="Tadhg Moore" w:date="2021-05-03T11:49:00Z" w:initials="TM">
    <w:p w14:paraId="5F79B6E0" w14:textId="68857677" w:rsidR="0058216E" w:rsidRDefault="0058216E">
      <w:pPr>
        <w:pStyle w:val="CommentText"/>
      </w:pPr>
      <w:r>
        <w:rPr>
          <w:rStyle w:val="CommentReference"/>
        </w:rPr>
        <w:annotationRef/>
      </w:r>
      <w:r>
        <w:t xml:space="preserve">I noticed that your references </w:t>
      </w:r>
      <w:proofErr w:type="gramStart"/>
      <w:r>
        <w:t>are  after</w:t>
      </w:r>
      <w:proofErr w:type="gramEnd"/>
      <w:r>
        <w:t xml:space="preserve"> the full stop, they should be BEFORE the full stop. This occurs throughout</w:t>
      </w:r>
    </w:p>
  </w:comment>
  <w:comment w:id="7" w:author="Wynne, Jacob" w:date="2021-05-05T08:27:00Z" w:initials="WJ">
    <w:p w14:paraId="077A79B2" w14:textId="07C1548C" w:rsidR="00A204BB" w:rsidRDefault="00A204BB">
      <w:pPr>
        <w:pStyle w:val="CommentText"/>
      </w:pPr>
      <w:r>
        <w:rPr>
          <w:rStyle w:val="CommentReference"/>
        </w:rPr>
        <w:annotationRef/>
      </w:r>
      <w:r>
        <w:t xml:space="preserve">By full stop do you mean after a period or a change in theme? </w:t>
      </w:r>
    </w:p>
  </w:comment>
  <w:comment w:id="8" w:author="Tadhg Moore" w:date="2021-05-03T11:00:00Z" w:initials="TM">
    <w:p w14:paraId="0143821A" w14:textId="3611F9EE" w:rsidR="0058216E" w:rsidRDefault="0058216E">
      <w:pPr>
        <w:pStyle w:val="CommentText"/>
      </w:pPr>
      <w:r>
        <w:rPr>
          <w:rStyle w:val="CommentReference"/>
        </w:rPr>
        <w:annotationRef/>
      </w:r>
      <w:r>
        <w:t>Good sentence to set up the next paragraph</w:t>
      </w:r>
    </w:p>
  </w:comment>
  <w:comment w:id="9" w:author="Tadhg Moore" w:date="2021-05-03T11:01:00Z" w:initials="TM">
    <w:p w14:paraId="60610BED" w14:textId="2E272904" w:rsidR="0058216E" w:rsidRDefault="0058216E">
      <w:pPr>
        <w:pStyle w:val="CommentText"/>
      </w:pPr>
      <w:r>
        <w:rPr>
          <w:rStyle w:val="CommentReference"/>
        </w:rPr>
        <w:annotationRef/>
      </w:r>
      <w:r>
        <w:t>Correct reference here</w:t>
      </w:r>
    </w:p>
  </w:comment>
  <w:comment w:id="10" w:author="Tadhg Moore" w:date="2021-05-03T11:06:00Z" w:initials="TM">
    <w:p w14:paraId="1D3F4C10" w14:textId="6A9C29A2" w:rsidR="0058216E" w:rsidRDefault="0058216E">
      <w:pPr>
        <w:pStyle w:val="CommentText"/>
      </w:pPr>
      <w:r>
        <w:rPr>
          <w:rStyle w:val="CommentReference"/>
        </w:rPr>
        <w:annotationRef/>
      </w:r>
      <w:r>
        <w:t>I think “lake hydrodynamic model” would be better than ecosystem model as we are focused on lake physics (</w:t>
      </w:r>
      <w:proofErr w:type="gramStart"/>
      <w:r>
        <w:t>e.g.</w:t>
      </w:r>
      <w:proofErr w:type="gramEnd"/>
      <w:r>
        <w:t xml:space="preserve"> water temperature &amp; ice) and not so much on ecosystem processes</w:t>
      </w:r>
    </w:p>
  </w:comment>
  <w:comment w:id="11" w:author="Woelmer, Whitney" w:date="2021-04-29T16:53:00Z" w:initials="WW">
    <w:p w14:paraId="5485FA98" w14:textId="77777777" w:rsidR="0058216E" w:rsidRDefault="0058216E" w:rsidP="00684366">
      <w:pPr>
        <w:pStyle w:val="CommentText"/>
      </w:pPr>
      <w:r>
        <w:rPr>
          <w:rStyle w:val="CommentReference"/>
        </w:rPr>
        <w:annotationRef/>
      </w:r>
      <w:r>
        <w:t>order these from physical to chemical to biological following your topic sentence (can you think of a physical response that changes based on thermal stratification? maybe turnover?)</w:t>
      </w:r>
    </w:p>
  </w:comment>
  <w:comment w:id="12" w:author="Wynne, Jacob" w:date="2021-05-02T11:30:00Z" w:initials="WJ">
    <w:p w14:paraId="32EB7442" w14:textId="77777777" w:rsidR="0058216E" w:rsidRDefault="0058216E" w:rsidP="00684366">
      <w:pPr>
        <w:pStyle w:val="CommentText"/>
      </w:pPr>
      <w:r>
        <w:rPr>
          <w:rStyle w:val="CommentReference"/>
        </w:rPr>
        <w:annotationRef/>
      </w:r>
    </w:p>
  </w:comment>
  <w:comment w:id="13" w:author="Wynne, Jacob" w:date="2021-05-02T11:30:00Z" w:initials="WJ">
    <w:p w14:paraId="0DD7D60E" w14:textId="77777777" w:rsidR="0058216E" w:rsidRDefault="0058216E" w:rsidP="00684366">
      <w:pPr>
        <w:pStyle w:val="CommentText"/>
      </w:pPr>
      <w:r>
        <w:rPr>
          <w:rStyle w:val="CommentReference"/>
        </w:rPr>
        <w:annotationRef/>
      </w:r>
    </w:p>
  </w:comment>
  <w:comment w:id="14" w:author="Wynne, Jacob" w:date="2021-05-02T11:30:00Z" w:initials="WJ">
    <w:p w14:paraId="2C3B94E7" w14:textId="77777777" w:rsidR="0058216E" w:rsidRDefault="0058216E" w:rsidP="00684366">
      <w:pPr>
        <w:pStyle w:val="CommentText"/>
      </w:pPr>
      <w:r>
        <w:rPr>
          <w:rStyle w:val="CommentReference"/>
        </w:rPr>
        <w:annotationRef/>
      </w:r>
    </w:p>
  </w:comment>
  <w:comment w:id="15" w:author="Woelmer, Whitney" w:date="2021-04-29T16:51:00Z" w:initials="WW">
    <w:p w14:paraId="5B22AC4E" w14:textId="460DD941" w:rsidR="0058216E" w:rsidRDefault="0058216E" w:rsidP="008602B3">
      <w:pPr>
        <w:pStyle w:val="CommentText"/>
      </w:pPr>
      <w:r>
        <w:rPr>
          <w:rStyle w:val="CommentReference"/>
        </w:rPr>
        <w:annotationRef/>
      </w:r>
      <w:r>
        <w:t>I would switch to just using the NAME YEAR notation for references. It makes it easier to know who you are citing and is fine for a shorter document like this!</w:t>
      </w:r>
    </w:p>
  </w:comment>
  <w:comment w:id="16" w:author="Woelmer, Whitney" w:date="2021-04-29T17:09:00Z" w:initials="WW">
    <w:p w14:paraId="271B8133" w14:textId="6CAE4E74" w:rsidR="0058216E" w:rsidRDefault="0058216E" w:rsidP="00FC5C00">
      <w:pPr>
        <w:pStyle w:val="CommentText"/>
      </w:pPr>
      <w:r>
        <w:rPr>
          <w:rStyle w:val="CommentReference"/>
        </w:rPr>
        <w:annotationRef/>
      </w:r>
      <w:r>
        <w:t>you could probably add in other variables which are changing here too (stronger stratification, warmer water, etc.)</w:t>
      </w:r>
    </w:p>
  </w:comment>
  <w:comment w:id="17" w:author="Woelmer, Whitney" w:date="2021-04-29T17:07:00Z" w:initials="WW">
    <w:p w14:paraId="10206C66" w14:textId="4877B6E5" w:rsidR="0058216E" w:rsidRDefault="0058216E" w:rsidP="00C05DAC">
      <w:pPr>
        <w:pStyle w:val="CommentText"/>
      </w:pPr>
      <w:r>
        <w:rPr>
          <w:rStyle w:val="CommentReference"/>
        </w:rPr>
        <w:annotationRef/>
      </w:r>
      <w:r>
        <w:t>Is this 'northern' part still true for your reference #8?</w:t>
      </w:r>
    </w:p>
  </w:comment>
  <w:comment w:id="18" w:author="Woelmer, Whitney" w:date="2021-04-29T17:13:00Z" w:initials="WW">
    <w:p w14:paraId="095D1AC7" w14:textId="0BA5C0E9" w:rsidR="0058216E" w:rsidRDefault="0058216E" w:rsidP="00FC5C00">
      <w:pPr>
        <w:pStyle w:val="CommentText"/>
      </w:pPr>
      <w:r>
        <w:rPr>
          <w:rStyle w:val="CommentReference"/>
        </w:rPr>
        <w:annotationRef/>
      </w:r>
      <w:r>
        <w:t>use this paragraph to set up why you are using four difference climate models and why you choose RCP 8.5</w:t>
      </w:r>
    </w:p>
  </w:comment>
  <w:comment w:id="19" w:author="Woelmer, Whitney" w:date="2021-04-29T17:17:00Z" w:initials="WW">
    <w:p w14:paraId="1806DDBB" w14:textId="5D6F5998" w:rsidR="0058216E" w:rsidRDefault="0058216E" w:rsidP="00FC5C00">
      <w:pPr>
        <w:pStyle w:val="CommentText"/>
      </w:pPr>
      <w:r>
        <w:rPr>
          <w:rStyle w:val="CommentReference"/>
        </w:rPr>
        <w:annotationRef/>
      </w:r>
      <w:r>
        <w:t>can you say something about the implications of RCP 8.5 actually taking place? something about how bad this would be for society?</w:t>
      </w:r>
    </w:p>
  </w:comment>
  <w:comment w:id="20" w:author="Tadhg Moore" w:date="2021-05-03T11:11:00Z" w:initials="TM">
    <w:p w14:paraId="254DF3BE" w14:textId="27B09A4D" w:rsidR="0058216E" w:rsidRDefault="0058216E">
      <w:pPr>
        <w:pStyle w:val="CommentText"/>
      </w:pPr>
      <w:r>
        <w:rPr>
          <w:rStyle w:val="CommentReference"/>
        </w:rPr>
        <w:annotationRef/>
      </w:r>
      <w:r>
        <w:t>I would state the model’s full name and put the abbreviation in the brackets</w:t>
      </w:r>
    </w:p>
  </w:comment>
  <w:comment w:id="21" w:author="Tadhg Moore" w:date="2021-05-03T11:12:00Z" w:initials="TM">
    <w:p w14:paraId="0290A430" w14:textId="654A0098" w:rsidR="0058216E" w:rsidRDefault="0058216E">
      <w:pPr>
        <w:pStyle w:val="CommentText"/>
      </w:pPr>
      <w:r>
        <w:rPr>
          <w:rStyle w:val="CommentReference"/>
        </w:rPr>
        <w:annotationRef/>
      </w:r>
      <w:proofErr w:type="gramStart"/>
      <w:r>
        <w:t>Named  after</w:t>
      </w:r>
      <w:proofErr w:type="gramEnd"/>
      <w:r>
        <w:t xml:space="preserve"> </w:t>
      </w:r>
      <w:r w:rsidRPr="009473E6">
        <w:t>the Italian-French mathematician and astronomer Joseph-Louis Lagrange</w:t>
      </w:r>
    </w:p>
  </w:comment>
  <w:comment w:id="22" w:author="Tadhg Moore" w:date="2021-05-03T11:13:00Z" w:initials="TM">
    <w:p w14:paraId="6305B13E" w14:textId="0074C38D" w:rsidR="0058216E" w:rsidRDefault="0058216E">
      <w:pPr>
        <w:pStyle w:val="CommentText"/>
      </w:pPr>
      <w:r>
        <w:rPr>
          <w:rStyle w:val="CommentReference"/>
        </w:rPr>
        <w:annotationRef/>
      </w:r>
      <w:r>
        <w:t xml:space="preserve">BOOM! </w:t>
      </w:r>
    </w:p>
  </w:comment>
  <w:comment w:id="23" w:author="Tadhg Moore" w:date="2021-05-03T11:14:00Z" w:initials="TM">
    <w:p w14:paraId="1A7E9DD7" w14:textId="7B976EA3" w:rsidR="0058216E" w:rsidRDefault="0058216E">
      <w:pPr>
        <w:pStyle w:val="CommentText"/>
      </w:pPr>
      <w:r>
        <w:rPr>
          <w:rStyle w:val="CommentReference"/>
        </w:rPr>
        <w:annotationRef/>
      </w:r>
      <w:r>
        <w:t>A bit repetitive as you used in the previous sentence. Can also switch to a more affirmative tone “We will…”</w:t>
      </w:r>
    </w:p>
  </w:comment>
  <w:comment w:id="24" w:author="Tadhg Moore" w:date="2021-05-03T11:17:00Z" w:initials="TM">
    <w:p w14:paraId="4D2B3B04" w14:textId="4323004A" w:rsidR="0058216E" w:rsidRDefault="0058216E">
      <w:pPr>
        <w:pStyle w:val="CommentText"/>
      </w:pPr>
      <w:r>
        <w:rPr>
          <w:rStyle w:val="CommentReference"/>
        </w:rPr>
        <w:annotationRef/>
      </w:r>
      <w:r>
        <w:t>I would use this phrasing to describe the models as this is consistent with the LER paper</w:t>
      </w:r>
    </w:p>
  </w:comment>
  <w:comment w:id="27" w:author="Woelmer, Whitney" w:date="2021-04-29T18:04:00Z" w:initials="WW">
    <w:p w14:paraId="0B5E0D2A" w14:textId="6052E15B" w:rsidR="0058216E" w:rsidRDefault="0058216E" w:rsidP="005A48AA">
      <w:pPr>
        <w:pStyle w:val="CommentText"/>
      </w:pPr>
      <w:r>
        <w:rPr>
          <w:rStyle w:val="CommentReference"/>
        </w:rPr>
        <w:annotationRef/>
      </w:r>
      <w:r>
        <w:t xml:space="preserve">for LER? </w:t>
      </w:r>
    </w:p>
  </w:comment>
  <w:comment w:id="28" w:author="Tadhg Moore" w:date="2021-05-03T11:26:00Z" w:initials="TM">
    <w:p w14:paraId="4826FC02" w14:textId="4D81D275" w:rsidR="0058216E" w:rsidRDefault="0058216E">
      <w:pPr>
        <w:pStyle w:val="CommentText"/>
      </w:pPr>
      <w:r>
        <w:rPr>
          <w:rStyle w:val="CommentReference"/>
        </w:rPr>
        <w:annotationRef/>
      </w:r>
      <w:r>
        <w:t>Here we can state the number of years once we have decided on a particular time period.</w:t>
      </w:r>
    </w:p>
  </w:comment>
  <w:comment w:id="29" w:author="Tadhg Moore" w:date="2021-05-03T11:29:00Z" w:initials="TM">
    <w:p w14:paraId="0E34E6E0" w14:textId="77777777" w:rsidR="0058216E" w:rsidRDefault="0058216E">
      <w:pPr>
        <w:pStyle w:val="CommentText"/>
      </w:pPr>
      <w:r>
        <w:rPr>
          <w:rStyle w:val="CommentReference"/>
        </w:rPr>
        <w:annotationRef/>
      </w:r>
      <w:r>
        <w:t>This is an idea to make the comparison easier so we could compare what we expect to see in the next 30 years to what we will expect by the end of the century. Thinking ahead to results it might make it easier to say “In period 1 stratification will extend by 7 days but by period 2 it will have increased to 21 days” or something like that. It would also allow for statistical comparison between the differences if you want to show that the rate of change in the second half of the century will be significantly different than in the first.</w:t>
      </w:r>
    </w:p>
    <w:p w14:paraId="297EBA74" w14:textId="77777777" w:rsidR="0058216E" w:rsidRDefault="0058216E">
      <w:pPr>
        <w:pStyle w:val="CommentText"/>
      </w:pPr>
    </w:p>
    <w:p w14:paraId="5336F989" w14:textId="704A91D5" w:rsidR="0058216E" w:rsidRDefault="0058216E">
      <w:pPr>
        <w:pStyle w:val="CommentText"/>
      </w:pPr>
      <w:r>
        <w:t xml:space="preserve">Just an idea so </w:t>
      </w:r>
      <w:proofErr w:type="gramStart"/>
      <w:r>
        <w:t>feel</w:t>
      </w:r>
      <w:proofErr w:type="gramEnd"/>
      <w:r>
        <w:t xml:space="preserve"> free to ignore.</w:t>
      </w:r>
    </w:p>
  </w:comment>
  <w:comment w:id="30" w:author="Wynne, Jacob" w:date="2021-05-03T14:39:00Z" w:initials="WJ">
    <w:p w14:paraId="5C9C6CBB" w14:textId="7EFD7578" w:rsidR="00D1079C" w:rsidRDefault="00D1079C">
      <w:pPr>
        <w:pStyle w:val="CommentText"/>
      </w:pPr>
      <w:r>
        <w:rPr>
          <w:rStyle w:val="CommentReference"/>
        </w:rPr>
        <w:annotationRef/>
      </w:r>
      <w:r>
        <w:t>Great idea, I will definitely keep it in!</w:t>
      </w:r>
    </w:p>
  </w:comment>
  <w:comment w:id="31" w:author="Tadhg Moore" w:date="2021-05-03T11:33:00Z" w:initials="TM">
    <w:p w14:paraId="5B253CA2" w14:textId="7937F20A" w:rsidR="0058216E" w:rsidRDefault="0058216E">
      <w:pPr>
        <w:pStyle w:val="CommentText"/>
      </w:pPr>
      <w:r>
        <w:rPr>
          <w:rStyle w:val="CommentReference"/>
        </w:rPr>
        <w:annotationRef/>
      </w:r>
      <w:r>
        <w:t>You have already stated above what you plan to use</w:t>
      </w:r>
    </w:p>
  </w:comment>
  <w:comment w:id="32" w:author="Tadhg Moore" w:date="2021-05-03T11:47:00Z" w:initials="TM">
    <w:p w14:paraId="724D5095" w14:textId="5D274EA9" w:rsidR="0058216E" w:rsidRDefault="0058216E">
      <w:pPr>
        <w:pStyle w:val="CommentText"/>
      </w:pPr>
      <w:r>
        <w:rPr>
          <w:rStyle w:val="CommentReference"/>
        </w:rPr>
        <w:annotationRef/>
      </w:r>
      <w:r>
        <w:t xml:space="preserve">This needs to be a bit more detailed e.g. “Uncertainty related to GCM will be quantified by comparing responses between GCM output, lake model uncertainty will be </w:t>
      </w:r>
      <w:proofErr w:type="spellStart"/>
      <w:r>
        <w:t>quatified</w:t>
      </w:r>
      <w:proofErr w:type="spellEnd"/>
      <w:r>
        <w:t xml:space="preserve"> by comparing the differences/variance between lake models etc.”</w:t>
      </w:r>
    </w:p>
  </w:comment>
  <w:comment w:id="36" w:author="Tadhg Moore" w:date="2021-05-03T11:52:00Z" w:initials="TM">
    <w:p w14:paraId="61FD6265" w14:textId="50E165F1" w:rsidR="0058216E" w:rsidRDefault="0058216E">
      <w:pPr>
        <w:pStyle w:val="CommentText"/>
      </w:pPr>
      <w:r>
        <w:rPr>
          <w:rStyle w:val="CommentReference"/>
        </w:rPr>
        <w:annotationRef/>
      </w:r>
      <w:r>
        <w:t xml:space="preserve">Citation: </w:t>
      </w:r>
      <w:r w:rsidRPr="00A33347">
        <w:t>https://dataservices.gfz-potsdam.de/pik/showshort.php?id=escidoc:3928916</w:t>
      </w:r>
    </w:p>
  </w:comment>
  <w:comment w:id="37" w:author="Woelmer, Whitney" w:date="2021-04-29T18:13:00Z" w:initials="WW">
    <w:p w14:paraId="0310B205" w14:textId="0E138499" w:rsidR="0058216E" w:rsidRDefault="0058216E" w:rsidP="00A04387">
      <w:pPr>
        <w:pStyle w:val="CommentText"/>
      </w:pPr>
      <w:r>
        <w:rPr>
          <w:rStyle w:val="CommentReference"/>
        </w:rPr>
        <w:annotationRef/>
      </w:r>
      <w:r>
        <w:t>define this the first time it shows up</w:t>
      </w:r>
    </w:p>
  </w:comment>
  <w:comment w:id="38" w:author="Woelmer, Whitney" w:date="2021-04-29T18:10:00Z" w:initials="WW">
    <w:p w14:paraId="06083F88" w14:textId="395C0127" w:rsidR="0058216E" w:rsidRDefault="0058216E" w:rsidP="005A48AA">
      <w:pPr>
        <w:pStyle w:val="CommentText"/>
      </w:pPr>
      <w:r>
        <w:rPr>
          <w:rStyle w:val="CommentReference"/>
        </w:rPr>
        <w:annotationRef/>
      </w:r>
      <w:r>
        <w:t>make sure you define these acronyms</w:t>
      </w:r>
    </w:p>
  </w:comment>
  <w:comment w:id="39" w:author="Tadhg Moore" w:date="2021-05-03T11:54:00Z" w:initials="TM">
    <w:p w14:paraId="7210A3BE" w14:textId="67355674" w:rsidR="0058216E" w:rsidRDefault="0058216E">
      <w:pPr>
        <w:pStyle w:val="CommentText"/>
      </w:pPr>
      <w:r>
        <w:rPr>
          <w:rStyle w:val="CommentReference"/>
        </w:rPr>
        <w:annotationRef/>
      </w:r>
      <w:r>
        <w:t>A table describing these may be necessary, you could use a similar one which is in my thesis</w:t>
      </w:r>
    </w:p>
  </w:comment>
  <w:comment w:id="40" w:author="Wynne, Jacob" w:date="2021-05-05T08:58:00Z" w:initials="WJ">
    <w:p w14:paraId="30AFC537" w14:textId="5BB0513C" w:rsidR="007C42C4" w:rsidRDefault="007C42C4">
      <w:pPr>
        <w:pStyle w:val="CommentText"/>
      </w:pPr>
      <w:r>
        <w:rPr>
          <w:rStyle w:val="CommentReference"/>
        </w:rPr>
        <w:annotationRef/>
      </w:r>
      <w:r>
        <w:t xml:space="preserve">Placeholder from </w:t>
      </w:r>
      <w:proofErr w:type="spellStart"/>
      <w:r>
        <w:t>Tadhgs</w:t>
      </w:r>
      <w:proofErr w:type="spellEnd"/>
      <w:r>
        <w:t xml:space="preserve"> thesis, I will create my own and reference it when I get my Mendeley back working or switch to another citation manager</w:t>
      </w:r>
    </w:p>
  </w:comment>
  <w:comment w:id="41" w:author="Woelmer, Whitney" w:date="2021-04-29T18:14:00Z" w:initials="WW">
    <w:p w14:paraId="6A8F47E0" w14:textId="39D7AA3B" w:rsidR="0058216E" w:rsidRDefault="0058216E" w:rsidP="00A04387">
      <w:pPr>
        <w:pStyle w:val="CommentText"/>
      </w:pPr>
      <w:r>
        <w:rPr>
          <w:rStyle w:val="CommentReference"/>
        </w:rPr>
        <w:annotationRef/>
      </w:r>
      <w:r>
        <w:t>highlighting because we will need to revisit this</w:t>
      </w:r>
    </w:p>
  </w:comment>
  <w:comment w:id="42" w:author="Tadhg Moore" w:date="2021-05-03T12:02:00Z" w:initials="TM">
    <w:p w14:paraId="1CFD43C5" w14:textId="6BEB5300" w:rsidR="0058216E" w:rsidRDefault="0058216E">
      <w:pPr>
        <w:pStyle w:val="CommentText"/>
      </w:pPr>
      <w:r>
        <w:rPr>
          <w:rStyle w:val="CommentReference"/>
        </w:rPr>
        <w:annotationRef/>
      </w:r>
      <w:proofErr w:type="gramStart"/>
      <w:r>
        <w:t>Again</w:t>
      </w:r>
      <w:proofErr w:type="gramEnd"/>
      <w:r>
        <w:t xml:space="preserve"> switch to lake models</w:t>
      </w:r>
    </w:p>
  </w:comment>
  <w:comment w:id="43" w:author="Tadhg Moore" w:date="2021-05-03T12:03:00Z" w:initials="TM">
    <w:p w14:paraId="3FFED902" w14:textId="014873E7" w:rsidR="0058216E" w:rsidRDefault="0058216E">
      <w:pPr>
        <w:pStyle w:val="CommentText"/>
      </w:pPr>
      <w:r>
        <w:rPr>
          <w:rStyle w:val="CommentReference"/>
        </w:rPr>
        <w:annotationRef/>
      </w:r>
      <w:r>
        <w:rPr>
          <w:rStyle w:val="CommentReference"/>
        </w:rPr>
        <w:t>Its confusing but we will refer to the historical as the “historical scenario” because it is still a scenario for each of the GCM’s but is instead being forced with observed concentrations of CO2 rather than projected values like the RCP. Let me know if this isn’t clear,</w:t>
      </w:r>
    </w:p>
  </w:comment>
  <w:comment w:id="44" w:author="Tadhg Moore" w:date="2021-05-03T12:04:00Z" w:initials="TM">
    <w:p w14:paraId="700BFC75" w14:textId="103DF10C" w:rsidR="0058216E" w:rsidRDefault="0058216E">
      <w:pPr>
        <w:pStyle w:val="CommentText"/>
      </w:pPr>
      <w:r>
        <w:rPr>
          <w:rStyle w:val="CommentReference"/>
        </w:rPr>
        <w:annotationRef/>
      </w:r>
      <w:r>
        <w:t>This is exactly why, good point!</w:t>
      </w:r>
    </w:p>
  </w:comment>
  <w:comment w:id="45" w:author="Tadhg Moore" w:date="2021-05-03T12:07:00Z" w:initials="TM">
    <w:p w14:paraId="3F1BE4DA" w14:textId="0E15A515" w:rsidR="0058216E" w:rsidRDefault="0058216E">
      <w:pPr>
        <w:pStyle w:val="CommentText"/>
      </w:pPr>
      <w:r>
        <w:rPr>
          <w:rStyle w:val="CommentReference"/>
        </w:rPr>
        <w:annotationRef/>
      </w:r>
      <w:r>
        <w:t>See comment above about comparing 2020-2050 and 2069-2099. May need to revisit if you go down that road.</w:t>
      </w:r>
    </w:p>
  </w:comment>
  <w:comment w:id="46" w:author="Tadhg Moore" w:date="2021-05-03T12:08:00Z" w:initials="TM">
    <w:p w14:paraId="6F6ABD97" w14:textId="4A6A5523" w:rsidR="0058216E" w:rsidRDefault="0058216E">
      <w:pPr>
        <w:pStyle w:val="CommentText"/>
      </w:pPr>
      <w:r>
        <w:rPr>
          <w:rStyle w:val="CommentReference"/>
        </w:rPr>
        <w:annotationRef/>
      </w:r>
      <w:r>
        <w:t>Nice schematic!</w:t>
      </w:r>
    </w:p>
  </w:comment>
  <w:comment w:id="47" w:author="Tadhg Moore" w:date="2021-05-03T12:09:00Z" w:initials="TM">
    <w:p w14:paraId="6C50FCC6" w14:textId="3FDF22A9" w:rsidR="0058216E" w:rsidRDefault="0058216E">
      <w:pPr>
        <w:pStyle w:val="CommentText"/>
      </w:pPr>
      <w:r>
        <w:rPr>
          <w:rStyle w:val="CommentReference"/>
        </w:rPr>
        <w:annotationRef/>
      </w:r>
      <w:r>
        <w:t>Lake models?</w:t>
      </w:r>
    </w:p>
  </w:comment>
  <w:comment w:id="48" w:author="Woelmer, Whitney" w:date="2021-04-29T18:52:00Z" w:initials="WW">
    <w:p w14:paraId="7865D7A6" w14:textId="7B7BC1D7" w:rsidR="0058216E" w:rsidRDefault="0058216E" w:rsidP="007822BD">
      <w:pPr>
        <w:pStyle w:val="CommentText"/>
      </w:pPr>
      <w:r>
        <w:rPr>
          <w:rStyle w:val="CommentReference"/>
        </w:rPr>
        <w:annotationRef/>
      </w:r>
      <w:r>
        <w:t>I think what you will want to be is to use the mean estimate of all five LER models for each climate scenario?</w:t>
      </w:r>
    </w:p>
  </w:comment>
  <w:comment w:id="49" w:author="Woelmer, Whitney" w:date="2021-04-29T18:53:00Z" w:initials="WW">
    <w:p w14:paraId="671B1DD0" w14:textId="5800C423" w:rsidR="0058216E" w:rsidRDefault="0058216E" w:rsidP="007822BD">
      <w:pPr>
        <w:pStyle w:val="CommentText"/>
      </w:pPr>
      <w:r>
        <w:rPr>
          <w:rStyle w:val="CommentReference"/>
        </w:rPr>
        <w:annotationRef/>
      </w:r>
      <w:r>
        <w:t>again, I think the best way to do this would be to take the mean values of all the GCM models</w:t>
      </w:r>
    </w:p>
  </w:comment>
  <w:comment w:id="50" w:author="Woelmer, Whitney" w:date="2021-04-29T18:56:00Z" w:initials="WW">
    <w:p w14:paraId="6D5C7745" w14:textId="3CB2D0CA" w:rsidR="0058216E" w:rsidRDefault="0058216E" w:rsidP="007822BD">
      <w:pPr>
        <w:pStyle w:val="CommentText"/>
      </w:pPr>
      <w:r>
        <w:rPr>
          <w:rStyle w:val="CommentReference"/>
        </w:rPr>
        <w:annotationRef/>
      </w:r>
      <w:r>
        <w:t>this might be an unpopular opinion but I am going to suggest taking this out of the prospectus for now. It isn't currently introduced in the introduction and the methods are a little fuzzy currently. I think you have a really solid experimental design with the RCP x 4 GCM x 5 LER models and that focusing on that first is really important. We can always come back and add parameter uncertainty afterwards, but I think it's important to try to do the first part really well and then see where we are at. What do you think?</w:t>
      </w:r>
    </w:p>
  </w:comment>
  <w:comment w:id="51" w:author="Wynne, Jacob" w:date="2021-05-03T08:29:00Z" w:initials="WJ">
    <w:p w14:paraId="44FE9C2C" w14:textId="20AA50A3" w:rsidR="0058216E" w:rsidRDefault="0058216E">
      <w:pPr>
        <w:pStyle w:val="CommentText"/>
      </w:pPr>
      <w:r>
        <w:rPr>
          <w:rStyle w:val="CommentReference"/>
        </w:rPr>
        <w:annotationRef/>
      </w:r>
      <w:r>
        <w:t xml:space="preserve">I’m definitely fine taking parameter uncertainty out, should we check with Quinn first or take it out now? </w:t>
      </w:r>
    </w:p>
  </w:comment>
  <w:comment w:id="52" w:author="Tadhg Moore" w:date="2021-05-03T12:14:00Z" w:initials="TM">
    <w:p w14:paraId="3433AE9C" w14:textId="4FA0AB94" w:rsidR="0058216E" w:rsidRDefault="0058216E">
      <w:pPr>
        <w:pStyle w:val="CommentText"/>
      </w:pPr>
      <w:r>
        <w:rPr>
          <w:rStyle w:val="CommentReference"/>
        </w:rPr>
        <w:annotationRef/>
      </w:r>
      <w:proofErr w:type="gramStart"/>
      <w:r>
        <w:t>Yes</w:t>
      </w:r>
      <w:proofErr w:type="gramEnd"/>
      <w:r>
        <w:t xml:space="preserve"> I agree here, that for the first bit of work having the 4 GCMs and 5 lake models presents a solid experiment. I think you can leave it in for now but maybe just highlight that it might be a bit too much</w:t>
      </w:r>
    </w:p>
  </w:comment>
  <w:comment w:id="53" w:author="Woelmer, Whitney" w:date="2021-04-29T18:54:00Z" w:initials="WW">
    <w:p w14:paraId="375AB249" w14:textId="705E5129" w:rsidR="0058216E" w:rsidRDefault="0058216E" w:rsidP="007822BD">
      <w:pPr>
        <w:pStyle w:val="CommentText"/>
      </w:pPr>
      <w:r>
        <w:rPr>
          <w:rStyle w:val="CommentReference"/>
        </w:rPr>
        <w:annotationRef/>
      </w:r>
      <w:r>
        <w:t>delete for now and we can add this in if we have time in the future!</w:t>
      </w:r>
    </w:p>
  </w:comment>
  <w:comment w:id="54" w:author="Tadhg Moore" w:date="2021-05-03T12:23:00Z" w:initials="TM">
    <w:p w14:paraId="3058DE0B" w14:textId="7ECEA8F9" w:rsidR="0058216E" w:rsidRDefault="0058216E">
      <w:pPr>
        <w:pStyle w:val="CommentText"/>
      </w:pPr>
      <w:r>
        <w:rPr>
          <w:rStyle w:val="CommentReference"/>
        </w:rPr>
        <w:annotationRef/>
      </w:r>
      <w:r>
        <w:t>Great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A72F78" w15:done="0"/>
  <w15:commentEx w15:paraId="6013010E" w15:done="0"/>
  <w15:commentEx w15:paraId="38CC2A15" w15:done="0"/>
  <w15:commentEx w15:paraId="1B5CA146" w15:done="0"/>
  <w15:commentEx w15:paraId="3A1165E3" w15:done="0"/>
  <w15:commentEx w15:paraId="41BF4EA0" w15:done="0"/>
  <w15:commentEx w15:paraId="5F79B6E0" w15:done="0"/>
  <w15:commentEx w15:paraId="077A79B2" w15:paraIdParent="5F79B6E0" w15:done="0"/>
  <w15:commentEx w15:paraId="0143821A" w15:done="0"/>
  <w15:commentEx w15:paraId="60610BED" w15:done="0"/>
  <w15:commentEx w15:paraId="1D3F4C10" w15:done="0"/>
  <w15:commentEx w15:paraId="5485FA98" w15:done="0"/>
  <w15:commentEx w15:paraId="32EB7442" w15:paraIdParent="5485FA98" w15:done="0"/>
  <w15:commentEx w15:paraId="0DD7D60E" w15:paraIdParent="5485FA98" w15:done="0"/>
  <w15:commentEx w15:paraId="2C3B94E7" w15:paraIdParent="5485FA98" w15:done="0"/>
  <w15:commentEx w15:paraId="5B22AC4E" w15:done="0"/>
  <w15:commentEx w15:paraId="271B8133" w15:done="0"/>
  <w15:commentEx w15:paraId="10206C66" w15:done="0"/>
  <w15:commentEx w15:paraId="095D1AC7" w15:done="0"/>
  <w15:commentEx w15:paraId="1806DDBB" w15:done="0"/>
  <w15:commentEx w15:paraId="254DF3BE" w15:done="0"/>
  <w15:commentEx w15:paraId="0290A430" w15:done="0"/>
  <w15:commentEx w15:paraId="6305B13E" w15:done="0"/>
  <w15:commentEx w15:paraId="1A7E9DD7" w15:done="0"/>
  <w15:commentEx w15:paraId="4D2B3B04" w15:done="0"/>
  <w15:commentEx w15:paraId="0B5E0D2A" w15:done="0"/>
  <w15:commentEx w15:paraId="4826FC02" w15:done="0"/>
  <w15:commentEx w15:paraId="5336F989" w15:done="0"/>
  <w15:commentEx w15:paraId="5C9C6CBB" w15:paraIdParent="5336F989" w15:done="0"/>
  <w15:commentEx w15:paraId="5B253CA2" w15:done="0"/>
  <w15:commentEx w15:paraId="724D5095" w15:done="0"/>
  <w15:commentEx w15:paraId="61FD6265" w15:done="0"/>
  <w15:commentEx w15:paraId="0310B205" w15:done="0"/>
  <w15:commentEx w15:paraId="06083F88" w15:done="0"/>
  <w15:commentEx w15:paraId="7210A3BE" w15:done="0"/>
  <w15:commentEx w15:paraId="30AFC537" w15:done="0"/>
  <w15:commentEx w15:paraId="6A8F47E0" w15:done="0"/>
  <w15:commentEx w15:paraId="1CFD43C5" w15:done="0"/>
  <w15:commentEx w15:paraId="3FFED902" w15:done="0"/>
  <w15:commentEx w15:paraId="700BFC75" w15:done="0"/>
  <w15:commentEx w15:paraId="3F1BE4DA" w15:done="0"/>
  <w15:commentEx w15:paraId="6F6ABD97" w15:done="0"/>
  <w15:commentEx w15:paraId="6C50FCC6" w15:done="0"/>
  <w15:commentEx w15:paraId="7865D7A6" w15:done="0"/>
  <w15:commentEx w15:paraId="671B1DD0" w15:done="0"/>
  <w15:commentEx w15:paraId="6D5C7745" w15:done="0"/>
  <w15:commentEx w15:paraId="44FE9C2C" w15:paraIdParent="6D5C7745" w15:done="0"/>
  <w15:commentEx w15:paraId="3433AE9C" w15:paraIdParent="6D5C7745" w15:done="0"/>
  <w15:commentEx w15:paraId="375AB249" w15:done="0"/>
  <w15:commentEx w15:paraId="3058DE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5601F" w16cex:dateUtc="2021-04-29T20:41:00Z"/>
  <w16cex:commentExtensible w16cex:durableId="243572AB" w16cex:dateUtc="2021-04-29T22:00:00Z"/>
  <w16cex:commentExtensible w16cex:durableId="243CD566" w16cex:dateUtc="2021-05-05T12:27:00Z"/>
  <w16cex:commentExtensible w16cex:durableId="24391566" w16cex:dateUtc="2021-04-29T20:53:00Z"/>
  <w16cex:commentExtensible w16cex:durableId="24391565" w16cex:dateUtc="2021-05-02T15:30:00Z"/>
  <w16cex:commentExtensible w16cex:durableId="24391564" w16cex:dateUtc="2021-05-02T15:30:00Z"/>
  <w16cex:commentExtensible w16cex:durableId="24391563" w16cex:dateUtc="2021-05-02T15:30:00Z"/>
  <w16cex:commentExtensible w16cex:durableId="24356279" w16cex:dateUtc="2021-04-29T20:51:00Z"/>
  <w16cex:commentExtensible w16cex:durableId="243566C2" w16cex:dateUtc="2021-04-29T21:09:00Z"/>
  <w16cex:commentExtensible w16cex:durableId="2435666E" w16cex:dateUtc="2021-04-29T21:07:00Z"/>
  <w16cex:commentExtensible w16cex:durableId="243567C9" w16cex:dateUtc="2021-04-29T21:13:00Z"/>
  <w16cex:commentExtensible w16cex:durableId="24356890" w16cex:dateUtc="2021-04-29T21:17:00Z"/>
  <w16cex:commentExtensible w16cex:durableId="243573C1" w16cex:dateUtc="2021-04-29T22:04:00Z"/>
  <w16cex:commentExtensible w16cex:durableId="243A899B" w16cex:dateUtc="2021-05-03T18:39:00Z"/>
  <w16cex:commentExtensible w16cex:durableId="243575B2" w16cex:dateUtc="2021-04-29T22:13:00Z"/>
  <w16cex:commentExtensible w16cex:durableId="2435752D" w16cex:dateUtc="2021-04-29T22:10:00Z"/>
  <w16cex:commentExtensible w16cex:durableId="243CDCBF" w16cex:dateUtc="2021-05-05T12:58:00Z"/>
  <w16cex:commentExtensible w16cex:durableId="243575E8" w16cex:dateUtc="2021-04-29T22:14:00Z"/>
  <w16cex:commentExtensible w16cex:durableId="24357EDB" w16cex:dateUtc="2021-04-29T22:52:00Z"/>
  <w16cex:commentExtensible w16cex:durableId="24357F38" w16cex:dateUtc="2021-04-29T22:53:00Z"/>
  <w16cex:commentExtensible w16cex:durableId="24357FC9" w16cex:dateUtc="2021-04-29T22:56:00Z"/>
  <w16cex:commentExtensible w16cex:durableId="243A32DB" w16cex:dateUtc="2021-05-03T12:29:00Z"/>
  <w16cex:commentExtensible w16cex:durableId="24357F5C" w16cex:dateUtc="2021-04-29T2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A72F78" w16cid:durableId="243A52EB"/>
  <w16cid:commentId w16cid:paraId="6013010E" w16cid:durableId="243A53BF"/>
  <w16cid:commentId w16cid:paraId="38CC2A15" w16cid:durableId="2435601F"/>
  <w16cid:commentId w16cid:paraId="1B5CA146" w16cid:durableId="243A5479"/>
  <w16cid:commentId w16cid:paraId="3A1165E3" w16cid:durableId="243572AB"/>
  <w16cid:commentId w16cid:paraId="41BF4EA0" w16cid:durableId="243A54C8"/>
  <w16cid:commentId w16cid:paraId="5F79B6E0" w16cid:durableId="243A61CE"/>
  <w16cid:commentId w16cid:paraId="077A79B2" w16cid:durableId="243CD566"/>
  <w16cid:commentId w16cid:paraId="0143821A" w16cid:durableId="243A5646"/>
  <w16cid:commentId w16cid:paraId="60610BED" w16cid:durableId="243A5688"/>
  <w16cid:commentId w16cid:paraId="1D3F4C10" w16cid:durableId="243A579C"/>
  <w16cid:commentId w16cid:paraId="5485FA98" w16cid:durableId="24391566"/>
  <w16cid:commentId w16cid:paraId="32EB7442" w16cid:durableId="24391565"/>
  <w16cid:commentId w16cid:paraId="0DD7D60E" w16cid:durableId="24391564"/>
  <w16cid:commentId w16cid:paraId="2C3B94E7" w16cid:durableId="24391563"/>
  <w16cid:commentId w16cid:paraId="5B22AC4E" w16cid:durableId="24356279"/>
  <w16cid:commentId w16cid:paraId="271B8133" w16cid:durableId="243566C2"/>
  <w16cid:commentId w16cid:paraId="10206C66" w16cid:durableId="2435666E"/>
  <w16cid:commentId w16cid:paraId="095D1AC7" w16cid:durableId="243567C9"/>
  <w16cid:commentId w16cid:paraId="1806DDBB" w16cid:durableId="24356890"/>
  <w16cid:commentId w16cid:paraId="254DF3BE" w16cid:durableId="243A58E5"/>
  <w16cid:commentId w16cid:paraId="0290A430" w16cid:durableId="243A5916"/>
  <w16cid:commentId w16cid:paraId="6305B13E" w16cid:durableId="243A595D"/>
  <w16cid:commentId w16cid:paraId="1A7E9DD7" w16cid:durableId="243A597E"/>
  <w16cid:commentId w16cid:paraId="4D2B3B04" w16cid:durableId="243A5A51"/>
  <w16cid:commentId w16cid:paraId="0B5E0D2A" w16cid:durableId="243573C1"/>
  <w16cid:commentId w16cid:paraId="4826FC02" w16cid:durableId="243A5C69"/>
  <w16cid:commentId w16cid:paraId="5336F989" w16cid:durableId="243A5D34"/>
  <w16cid:commentId w16cid:paraId="5C9C6CBB" w16cid:durableId="243A899B"/>
  <w16cid:commentId w16cid:paraId="5B253CA2" w16cid:durableId="243A5E1A"/>
  <w16cid:commentId w16cid:paraId="724D5095" w16cid:durableId="243A6150"/>
  <w16cid:commentId w16cid:paraId="61FD6265" w16cid:durableId="243A6289"/>
  <w16cid:commentId w16cid:paraId="0310B205" w16cid:durableId="243575B2"/>
  <w16cid:commentId w16cid:paraId="06083F88" w16cid:durableId="2435752D"/>
  <w16cid:commentId w16cid:paraId="7210A3BE" w16cid:durableId="243A62E5"/>
  <w16cid:commentId w16cid:paraId="30AFC537" w16cid:durableId="243CDCBF"/>
  <w16cid:commentId w16cid:paraId="6A8F47E0" w16cid:durableId="243575E8"/>
  <w16cid:commentId w16cid:paraId="1CFD43C5" w16cid:durableId="243A64D0"/>
  <w16cid:commentId w16cid:paraId="3FFED902" w16cid:durableId="243A64F4"/>
  <w16cid:commentId w16cid:paraId="700BFC75" w16cid:durableId="243A6560"/>
  <w16cid:commentId w16cid:paraId="3F1BE4DA" w16cid:durableId="243A6602"/>
  <w16cid:commentId w16cid:paraId="6F6ABD97" w16cid:durableId="243A663B"/>
  <w16cid:commentId w16cid:paraId="6C50FCC6" w16cid:durableId="243A6668"/>
  <w16cid:commentId w16cid:paraId="7865D7A6" w16cid:durableId="24357EDB"/>
  <w16cid:commentId w16cid:paraId="671B1DD0" w16cid:durableId="24357F38"/>
  <w16cid:commentId w16cid:paraId="6D5C7745" w16cid:durableId="24357FC9"/>
  <w16cid:commentId w16cid:paraId="44FE9C2C" w16cid:durableId="243A32DB"/>
  <w16cid:commentId w16cid:paraId="3433AE9C" w16cid:durableId="243A67C3"/>
  <w16cid:commentId w16cid:paraId="375AB249" w16cid:durableId="24357F5C"/>
  <w16cid:commentId w16cid:paraId="3058DE0B" w16cid:durableId="243A69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618E4" w14:textId="77777777" w:rsidR="00871499" w:rsidRDefault="00871499" w:rsidP="00ED33E3">
      <w:pPr>
        <w:spacing w:after="0" w:line="240" w:lineRule="auto"/>
      </w:pPr>
      <w:r>
        <w:separator/>
      </w:r>
    </w:p>
  </w:endnote>
  <w:endnote w:type="continuationSeparator" w:id="0">
    <w:p w14:paraId="51C29373" w14:textId="77777777" w:rsidR="00871499" w:rsidRDefault="00871499" w:rsidP="00ED3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plus minsu">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37673" w14:textId="77777777" w:rsidR="00871499" w:rsidRDefault="00871499" w:rsidP="00ED33E3">
      <w:pPr>
        <w:spacing w:after="0" w:line="240" w:lineRule="auto"/>
      </w:pPr>
      <w:r>
        <w:separator/>
      </w:r>
    </w:p>
  </w:footnote>
  <w:footnote w:type="continuationSeparator" w:id="0">
    <w:p w14:paraId="25B3A90C" w14:textId="77777777" w:rsidR="00871499" w:rsidRDefault="00871499" w:rsidP="00ED3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623A6"/>
    <w:multiLevelType w:val="hybridMultilevel"/>
    <w:tmpl w:val="BECAF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40D62"/>
    <w:multiLevelType w:val="hybridMultilevel"/>
    <w:tmpl w:val="18E8DC24"/>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15:restartNumberingAfterBreak="0">
    <w:nsid w:val="583E14C9"/>
    <w:multiLevelType w:val="hybridMultilevel"/>
    <w:tmpl w:val="164E2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dhg Moore">
    <w15:presenceInfo w15:providerId="AD" w15:userId="S::mooret@dkit.ie::c21bbe1b-4b90-4a11-a7f6-baf703286ff2"/>
  </w15:person>
  <w15:person w15:author="Woelmer, Whitney">
    <w15:presenceInfo w15:providerId="None" w15:userId="Woelmer, Whitney"/>
  </w15:person>
  <w15:person w15:author="Wynne, Jacob">
    <w15:presenceInfo w15:providerId="AD" w15:userId="S::jacobwynne@vt.edu::00c71b78-e58a-4bb7-acce-3324b14859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1D"/>
    <w:rsid w:val="00003A83"/>
    <w:rsid w:val="0004205F"/>
    <w:rsid w:val="00060109"/>
    <w:rsid w:val="00064BA1"/>
    <w:rsid w:val="00075AAB"/>
    <w:rsid w:val="00081B13"/>
    <w:rsid w:val="000940CF"/>
    <w:rsid w:val="000B30D6"/>
    <w:rsid w:val="000B3E7C"/>
    <w:rsid w:val="000D3A86"/>
    <w:rsid w:val="000E4E28"/>
    <w:rsid w:val="001270DC"/>
    <w:rsid w:val="00133BA9"/>
    <w:rsid w:val="00153B6C"/>
    <w:rsid w:val="00154E02"/>
    <w:rsid w:val="001627D9"/>
    <w:rsid w:val="001655EF"/>
    <w:rsid w:val="00177AB0"/>
    <w:rsid w:val="00187A38"/>
    <w:rsid w:val="001D40C7"/>
    <w:rsid w:val="001E6DCF"/>
    <w:rsid w:val="00215DC4"/>
    <w:rsid w:val="00222620"/>
    <w:rsid w:val="0025764C"/>
    <w:rsid w:val="00261D2B"/>
    <w:rsid w:val="0026507A"/>
    <w:rsid w:val="00265C71"/>
    <w:rsid w:val="0028231F"/>
    <w:rsid w:val="002A2A9E"/>
    <w:rsid w:val="002B0FCC"/>
    <w:rsid w:val="002C3FE2"/>
    <w:rsid w:val="002C6102"/>
    <w:rsid w:val="002D174B"/>
    <w:rsid w:val="002D617A"/>
    <w:rsid w:val="002E61F3"/>
    <w:rsid w:val="00307206"/>
    <w:rsid w:val="00326F97"/>
    <w:rsid w:val="00365BA9"/>
    <w:rsid w:val="003810D9"/>
    <w:rsid w:val="00387356"/>
    <w:rsid w:val="00393B4F"/>
    <w:rsid w:val="003B09A1"/>
    <w:rsid w:val="003B73AF"/>
    <w:rsid w:val="003D071D"/>
    <w:rsid w:val="00401CA8"/>
    <w:rsid w:val="00433C6C"/>
    <w:rsid w:val="00450F77"/>
    <w:rsid w:val="004615EB"/>
    <w:rsid w:val="00462267"/>
    <w:rsid w:val="004701E2"/>
    <w:rsid w:val="004C5F5D"/>
    <w:rsid w:val="004D16EA"/>
    <w:rsid w:val="004D2A61"/>
    <w:rsid w:val="00503AAE"/>
    <w:rsid w:val="00511387"/>
    <w:rsid w:val="00542B44"/>
    <w:rsid w:val="005433A1"/>
    <w:rsid w:val="00554955"/>
    <w:rsid w:val="00562179"/>
    <w:rsid w:val="00572783"/>
    <w:rsid w:val="0058216E"/>
    <w:rsid w:val="00582D01"/>
    <w:rsid w:val="00586EA7"/>
    <w:rsid w:val="00591C68"/>
    <w:rsid w:val="00591D43"/>
    <w:rsid w:val="005A48AA"/>
    <w:rsid w:val="005B0E22"/>
    <w:rsid w:val="005C066B"/>
    <w:rsid w:val="005D498B"/>
    <w:rsid w:val="00621F69"/>
    <w:rsid w:val="006257F3"/>
    <w:rsid w:val="00637D6F"/>
    <w:rsid w:val="00653259"/>
    <w:rsid w:val="00684191"/>
    <w:rsid w:val="00684366"/>
    <w:rsid w:val="00684783"/>
    <w:rsid w:val="006A2CE9"/>
    <w:rsid w:val="006B252D"/>
    <w:rsid w:val="006C4026"/>
    <w:rsid w:val="006E37E1"/>
    <w:rsid w:val="006E46C8"/>
    <w:rsid w:val="006F3AE3"/>
    <w:rsid w:val="0071111F"/>
    <w:rsid w:val="00714A04"/>
    <w:rsid w:val="00721DE7"/>
    <w:rsid w:val="007419B9"/>
    <w:rsid w:val="00752115"/>
    <w:rsid w:val="00752567"/>
    <w:rsid w:val="00761FD4"/>
    <w:rsid w:val="007645BB"/>
    <w:rsid w:val="00766A26"/>
    <w:rsid w:val="00766B0B"/>
    <w:rsid w:val="007726C3"/>
    <w:rsid w:val="00773B58"/>
    <w:rsid w:val="00775EB3"/>
    <w:rsid w:val="007822BD"/>
    <w:rsid w:val="007A01F4"/>
    <w:rsid w:val="007A236A"/>
    <w:rsid w:val="007A41C5"/>
    <w:rsid w:val="007B330D"/>
    <w:rsid w:val="007C42C4"/>
    <w:rsid w:val="007C7839"/>
    <w:rsid w:val="007D76DD"/>
    <w:rsid w:val="007E58D5"/>
    <w:rsid w:val="007F21F6"/>
    <w:rsid w:val="007F225F"/>
    <w:rsid w:val="00810098"/>
    <w:rsid w:val="008136B8"/>
    <w:rsid w:val="00830A6C"/>
    <w:rsid w:val="008602B3"/>
    <w:rsid w:val="00871499"/>
    <w:rsid w:val="008B54BB"/>
    <w:rsid w:val="008C69F7"/>
    <w:rsid w:val="009035DD"/>
    <w:rsid w:val="009040D4"/>
    <w:rsid w:val="009203C6"/>
    <w:rsid w:val="009307B7"/>
    <w:rsid w:val="00932109"/>
    <w:rsid w:val="00941F47"/>
    <w:rsid w:val="00942497"/>
    <w:rsid w:val="009449D3"/>
    <w:rsid w:val="009473E6"/>
    <w:rsid w:val="00947A4F"/>
    <w:rsid w:val="00950F17"/>
    <w:rsid w:val="00966C39"/>
    <w:rsid w:val="009809E4"/>
    <w:rsid w:val="00994E25"/>
    <w:rsid w:val="009C17FD"/>
    <w:rsid w:val="009D021E"/>
    <w:rsid w:val="00A04387"/>
    <w:rsid w:val="00A06A64"/>
    <w:rsid w:val="00A204BB"/>
    <w:rsid w:val="00A236C8"/>
    <w:rsid w:val="00A236E8"/>
    <w:rsid w:val="00A33347"/>
    <w:rsid w:val="00A35E11"/>
    <w:rsid w:val="00A3697F"/>
    <w:rsid w:val="00A74E46"/>
    <w:rsid w:val="00A848B1"/>
    <w:rsid w:val="00A853B2"/>
    <w:rsid w:val="00A91F27"/>
    <w:rsid w:val="00AA7688"/>
    <w:rsid w:val="00AB279A"/>
    <w:rsid w:val="00AB5B46"/>
    <w:rsid w:val="00AB7E8F"/>
    <w:rsid w:val="00AE7E04"/>
    <w:rsid w:val="00AF254E"/>
    <w:rsid w:val="00B25590"/>
    <w:rsid w:val="00B320A8"/>
    <w:rsid w:val="00B33B69"/>
    <w:rsid w:val="00B37FF6"/>
    <w:rsid w:val="00B46F76"/>
    <w:rsid w:val="00B70955"/>
    <w:rsid w:val="00B75787"/>
    <w:rsid w:val="00B935C4"/>
    <w:rsid w:val="00B96A0D"/>
    <w:rsid w:val="00BB7168"/>
    <w:rsid w:val="00BD1967"/>
    <w:rsid w:val="00BD7669"/>
    <w:rsid w:val="00BD784B"/>
    <w:rsid w:val="00BE6066"/>
    <w:rsid w:val="00C05DAC"/>
    <w:rsid w:val="00C10D23"/>
    <w:rsid w:val="00C15E05"/>
    <w:rsid w:val="00C22D4F"/>
    <w:rsid w:val="00C305FC"/>
    <w:rsid w:val="00C33A66"/>
    <w:rsid w:val="00C33BC4"/>
    <w:rsid w:val="00C529D1"/>
    <w:rsid w:val="00C86972"/>
    <w:rsid w:val="00C95774"/>
    <w:rsid w:val="00CA1796"/>
    <w:rsid w:val="00CC1A07"/>
    <w:rsid w:val="00CD4832"/>
    <w:rsid w:val="00CE2587"/>
    <w:rsid w:val="00CF0840"/>
    <w:rsid w:val="00CF0F5F"/>
    <w:rsid w:val="00D01B59"/>
    <w:rsid w:val="00D1079C"/>
    <w:rsid w:val="00D26395"/>
    <w:rsid w:val="00D26773"/>
    <w:rsid w:val="00D27FDC"/>
    <w:rsid w:val="00D40BE7"/>
    <w:rsid w:val="00D44709"/>
    <w:rsid w:val="00D60930"/>
    <w:rsid w:val="00D6513C"/>
    <w:rsid w:val="00D73945"/>
    <w:rsid w:val="00D76189"/>
    <w:rsid w:val="00D877FC"/>
    <w:rsid w:val="00DA3BE8"/>
    <w:rsid w:val="00DA4073"/>
    <w:rsid w:val="00DA4A1C"/>
    <w:rsid w:val="00DB288E"/>
    <w:rsid w:val="00DC373F"/>
    <w:rsid w:val="00DC73A4"/>
    <w:rsid w:val="00DD6DDB"/>
    <w:rsid w:val="00DE77E1"/>
    <w:rsid w:val="00E222C4"/>
    <w:rsid w:val="00E223B7"/>
    <w:rsid w:val="00E2532D"/>
    <w:rsid w:val="00E327F5"/>
    <w:rsid w:val="00E507B1"/>
    <w:rsid w:val="00E844AA"/>
    <w:rsid w:val="00E91AA4"/>
    <w:rsid w:val="00E9565C"/>
    <w:rsid w:val="00ED33E3"/>
    <w:rsid w:val="00ED482C"/>
    <w:rsid w:val="00EE0D9E"/>
    <w:rsid w:val="00EE5573"/>
    <w:rsid w:val="00EE59D5"/>
    <w:rsid w:val="00EF7016"/>
    <w:rsid w:val="00F15D06"/>
    <w:rsid w:val="00F25BB6"/>
    <w:rsid w:val="00F30D72"/>
    <w:rsid w:val="00F40FBB"/>
    <w:rsid w:val="00F41241"/>
    <w:rsid w:val="00F527F5"/>
    <w:rsid w:val="00F779D8"/>
    <w:rsid w:val="00FB3D9B"/>
    <w:rsid w:val="00FB4976"/>
    <w:rsid w:val="00FC5C00"/>
    <w:rsid w:val="00FE3D29"/>
    <w:rsid w:val="00FE4385"/>
    <w:rsid w:val="00FF41C6"/>
    <w:rsid w:val="00FF7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0E42C"/>
  <w15:chartTrackingRefBased/>
  <w15:docId w15:val="{F2497EBB-CCEB-3742-8F83-48AFFF799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71D"/>
    <w:pPr>
      <w:spacing w:after="160"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C33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3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7D9"/>
    <w:pPr>
      <w:spacing w:after="0" w:line="240" w:lineRule="auto"/>
      <w:ind w:left="720"/>
      <w:contextualSpacing/>
    </w:pPr>
    <w:rPr>
      <w:rFonts w:eastAsiaTheme="minorEastAsia"/>
      <w:sz w:val="24"/>
      <w:szCs w:val="24"/>
      <w:lang w:eastAsia="zh-CN"/>
    </w:rPr>
  </w:style>
  <w:style w:type="character" w:customStyle="1" w:styleId="Heading1Char">
    <w:name w:val="Heading 1 Char"/>
    <w:basedOn w:val="DefaultParagraphFont"/>
    <w:link w:val="Heading1"/>
    <w:uiPriority w:val="9"/>
    <w:rsid w:val="00C33BC4"/>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C33BC4"/>
    <w:rPr>
      <w:rFonts w:asciiTheme="majorHAnsi" w:eastAsiaTheme="majorEastAsia" w:hAnsiTheme="majorHAnsi" w:cstheme="majorBidi"/>
      <w:color w:val="2F5496" w:themeColor="accent1" w:themeShade="BF"/>
      <w:sz w:val="26"/>
      <w:szCs w:val="26"/>
      <w:lang w:eastAsia="en-US"/>
    </w:rPr>
  </w:style>
  <w:style w:type="paragraph" w:styleId="Header">
    <w:name w:val="header"/>
    <w:basedOn w:val="Normal"/>
    <w:link w:val="HeaderChar"/>
    <w:uiPriority w:val="99"/>
    <w:unhideWhenUsed/>
    <w:rsid w:val="00ED3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3E3"/>
    <w:rPr>
      <w:rFonts w:eastAsiaTheme="minorHAnsi"/>
      <w:sz w:val="22"/>
      <w:szCs w:val="22"/>
      <w:lang w:eastAsia="en-US"/>
    </w:rPr>
  </w:style>
  <w:style w:type="paragraph" w:styleId="Footer">
    <w:name w:val="footer"/>
    <w:basedOn w:val="Normal"/>
    <w:link w:val="FooterChar"/>
    <w:uiPriority w:val="99"/>
    <w:unhideWhenUsed/>
    <w:rsid w:val="00ED3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3E3"/>
    <w:rPr>
      <w:rFonts w:eastAsiaTheme="minorHAnsi"/>
      <w:sz w:val="22"/>
      <w:szCs w:val="22"/>
      <w:lang w:eastAsia="en-US"/>
    </w:rPr>
  </w:style>
  <w:style w:type="character" w:styleId="CommentReference">
    <w:name w:val="annotation reference"/>
    <w:basedOn w:val="DefaultParagraphFont"/>
    <w:uiPriority w:val="99"/>
    <w:semiHidden/>
    <w:unhideWhenUsed/>
    <w:rsid w:val="00A236E8"/>
    <w:rPr>
      <w:sz w:val="16"/>
      <w:szCs w:val="16"/>
    </w:rPr>
  </w:style>
  <w:style w:type="paragraph" w:styleId="CommentText">
    <w:name w:val="annotation text"/>
    <w:basedOn w:val="Normal"/>
    <w:link w:val="CommentTextChar"/>
    <w:uiPriority w:val="99"/>
    <w:unhideWhenUsed/>
    <w:rsid w:val="00A236E8"/>
    <w:pPr>
      <w:spacing w:line="240" w:lineRule="auto"/>
    </w:pPr>
    <w:rPr>
      <w:sz w:val="20"/>
      <w:szCs w:val="20"/>
    </w:rPr>
  </w:style>
  <w:style w:type="character" w:customStyle="1" w:styleId="CommentTextChar">
    <w:name w:val="Comment Text Char"/>
    <w:basedOn w:val="DefaultParagraphFont"/>
    <w:link w:val="CommentText"/>
    <w:uiPriority w:val="99"/>
    <w:rsid w:val="00A236E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A236E8"/>
    <w:rPr>
      <w:b/>
      <w:bCs/>
    </w:rPr>
  </w:style>
  <w:style w:type="character" w:customStyle="1" w:styleId="CommentSubjectChar">
    <w:name w:val="Comment Subject Char"/>
    <w:basedOn w:val="CommentTextChar"/>
    <w:link w:val="CommentSubject"/>
    <w:uiPriority w:val="99"/>
    <w:semiHidden/>
    <w:rsid w:val="00A236E8"/>
    <w:rPr>
      <w:rFonts w:eastAsiaTheme="minorHAnsi"/>
      <w:b/>
      <w:bCs/>
      <w:sz w:val="20"/>
      <w:szCs w:val="20"/>
      <w:lang w:eastAsia="en-US"/>
    </w:rPr>
  </w:style>
  <w:style w:type="paragraph" w:styleId="NormalWeb">
    <w:name w:val="Normal (Web)"/>
    <w:basedOn w:val="Normal"/>
    <w:uiPriority w:val="99"/>
    <w:semiHidden/>
    <w:unhideWhenUsed/>
    <w:rsid w:val="00A23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A236E8"/>
    <w:rPr>
      <w:rFonts w:ascii="Segoe UI" w:hAnsi="Segoe UI" w:cs="Segoe UI" w:hint="default"/>
      <w:sz w:val="18"/>
      <w:szCs w:val="18"/>
    </w:rPr>
  </w:style>
  <w:style w:type="character" w:styleId="Hyperlink">
    <w:name w:val="Hyperlink"/>
    <w:basedOn w:val="DefaultParagraphFont"/>
    <w:uiPriority w:val="99"/>
    <w:unhideWhenUsed/>
    <w:rsid w:val="00C05DAC"/>
    <w:rPr>
      <w:color w:val="0563C1" w:themeColor="hyperlink"/>
      <w:u w:val="single"/>
    </w:rPr>
  </w:style>
  <w:style w:type="character" w:styleId="UnresolvedMention">
    <w:name w:val="Unresolved Mention"/>
    <w:basedOn w:val="DefaultParagraphFont"/>
    <w:uiPriority w:val="99"/>
    <w:semiHidden/>
    <w:unhideWhenUsed/>
    <w:rsid w:val="00C05DAC"/>
    <w:rPr>
      <w:color w:val="605E5C"/>
      <w:shd w:val="clear" w:color="auto" w:fill="E1DFDD"/>
    </w:rPr>
  </w:style>
  <w:style w:type="paragraph" w:styleId="Revision">
    <w:name w:val="Revision"/>
    <w:hidden/>
    <w:uiPriority w:val="99"/>
    <w:semiHidden/>
    <w:rsid w:val="000B30D6"/>
    <w:rPr>
      <w:rFonts w:eastAsiaTheme="minorHAnsi"/>
      <w:sz w:val="22"/>
      <w:szCs w:val="22"/>
      <w:lang w:eastAsia="en-US"/>
    </w:rPr>
  </w:style>
  <w:style w:type="character" w:styleId="FollowedHyperlink">
    <w:name w:val="FollowedHyperlink"/>
    <w:basedOn w:val="DefaultParagraphFont"/>
    <w:uiPriority w:val="99"/>
    <w:semiHidden/>
    <w:unhideWhenUsed/>
    <w:rsid w:val="00C15E05"/>
    <w:rPr>
      <w:color w:val="954F72" w:themeColor="followedHyperlink"/>
      <w:u w:val="single"/>
    </w:rPr>
  </w:style>
  <w:style w:type="paragraph" w:styleId="BalloonText">
    <w:name w:val="Balloon Text"/>
    <w:basedOn w:val="Normal"/>
    <w:link w:val="BalloonTextChar"/>
    <w:uiPriority w:val="99"/>
    <w:semiHidden/>
    <w:unhideWhenUsed/>
    <w:rsid w:val="008136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6B8"/>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20757">
      <w:bodyDiv w:val="1"/>
      <w:marLeft w:val="0"/>
      <w:marRight w:val="0"/>
      <w:marTop w:val="0"/>
      <w:marBottom w:val="0"/>
      <w:divBdr>
        <w:top w:val="none" w:sz="0" w:space="0" w:color="auto"/>
        <w:left w:val="none" w:sz="0" w:space="0" w:color="auto"/>
        <w:bottom w:val="none" w:sz="0" w:space="0" w:color="auto"/>
        <w:right w:val="none" w:sz="0" w:space="0" w:color="auto"/>
      </w:divBdr>
    </w:div>
    <w:div w:id="206335436">
      <w:bodyDiv w:val="1"/>
      <w:marLeft w:val="0"/>
      <w:marRight w:val="0"/>
      <w:marTop w:val="0"/>
      <w:marBottom w:val="0"/>
      <w:divBdr>
        <w:top w:val="none" w:sz="0" w:space="0" w:color="auto"/>
        <w:left w:val="none" w:sz="0" w:space="0" w:color="auto"/>
        <w:bottom w:val="none" w:sz="0" w:space="0" w:color="auto"/>
        <w:right w:val="none" w:sz="0" w:space="0" w:color="auto"/>
      </w:divBdr>
    </w:div>
    <w:div w:id="1050884686">
      <w:bodyDiv w:val="1"/>
      <w:marLeft w:val="0"/>
      <w:marRight w:val="0"/>
      <w:marTop w:val="0"/>
      <w:marBottom w:val="0"/>
      <w:divBdr>
        <w:top w:val="none" w:sz="0" w:space="0" w:color="auto"/>
        <w:left w:val="none" w:sz="0" w:space="0" w:color="auto"/>
        <w:bottom w:val="none" w:sz="0" w:space="0" w:color="auto"/>
        <w:right w:val="none" w:sz="0" w:space="0" w:color="auto"/>
      </w:divBdr>
    </w:div>
    <w:div w:id="199263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5E1C0-ECEB-4107-9D9C-8DFA73383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19181</Words>
  <Characters>109332</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Wynne, Jacob</dc:creator>
  <cp:keywords/>
  <dc:description/>
  <cp:lastModifiedBy>Wynne, Jacob</cp:lastModifiedBy>
  <cp:revision>3</cp:revision>
  <dcterms:created xsi:type="dcterms:W3CDTF">2021-05-05T13:34:00Z</dcterms:created>
  <dcterms:modified xsi:type="dcterms:W3CDTF">2021-05-07T13:40:00Z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24f3cfc4-612a-38bd-9536-2f646eefeda3</vt:lpwstr>
  </property>
  <property fmtid="{D5CDD505-2E9C-101B-9397-08002B2CF9AE}" pid="24" name="Mendeley Citation Style_1">
    <vt:lpwstr>http://www.zotero.org/styles/apa</vt:lpwstr>
  </property>
</Properties>
</file>